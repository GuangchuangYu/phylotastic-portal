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740EE" w14:textId="77777777" w:rsidR="00773F65" w:rsidRPr="00E7789B" w:rsidRDefault="00CB6CC6" w:rsidP="00E7789B">
      <w:pPr>
        <w:spacing w:before="0" w:after="0" w:line="480" w:lineRule="auto"/>
        <w:jc w:val="both"/>
        <w:rPr>
          <w:b/>
          <w:lang w:val="en-US"/>
        </w:rPr>
      </w:pPr>
      <w:r w:rsidRPr="00E7789B">
        <w:rPr>
          <w:b/>
          <w:lang w:val="en-US"/>
        </w:rPr>
        <w:t>How diverse are coccoid cyanobacteria? A case study of terrestrial habitats from the Atlantic Rainforest (São Paulo, Brazil)</w:t>
      </w:r>
    </w:p>
    <w:p w14:paraId="7A92C9FE" w14:textId="77777777" w:rsidR="00773F65" w:rsidRPr="00E7789B" w:rsidRDefault="00CB6CC6" w:rsidP="00E7789B">
      <w:pPr>
        <w:spacing w:before="0" w:after="0" w:line="480" w:lineRule="auto"/>
        <w:jc w:val="both"/>
        <w:rPr>
          <w:vertAlign w:val="superscript"/>
          <w:lang w:val="en-US"/>
        </w:rPr>
      </w:pPr>
      <w:r w:rsidRPr="00E7789B">
        <w:rPr>
          <w:lang w:val="en-US"/>
        </w:rPr>
        <w:t>Watson Arantes Gama Jr.</w:t>
      </w:r>
      <w:r w:rsidRPr="00E7789B">
        <w:rPr>
          <w:vertAlign w:val="superscript"/>
          <w:lang w:val="en-US"/>
        </w:rPr>
        <w:t>1</w:t>
      </w:r>
      <w:r w:rsidRPr="00E7789B">
        <w:rPr>
          <w:lang w:val="en-US"/>
        </w:rPr>
        <w:t xml:space="preserve">, Haywood Dail </w:t>
      </w:r>
      <w:r w:rsidRPr="00E7789B">
        <w:rPr>
          <w:rFonts w:eastAsia="MS PMincho"/>
          <w:lang w:val="en-US"/>
        </w:rPr>
        <w:t>Laughinghouse IV</w:t>
      </w:r>
      <w:r w:rsidRPr="00E7789B">
        <w:rPr>
          <w:rFonts w:eastAsia="MS PMincho"/>
          <w:vertAlign w:val="superscript"/>
          <w:lang w:val="en-US"/>
        </w:rPr>
        <w:t>2</w:t>
      </w:r>
      <w:proofErr w:type="gramStart"/>
      <w:r w:rsidRPr="00E7789B">
        <w:rPr>
          <w:rFonts w:eastAsia="MS PMincho"/>
          <w:vertAlign w:val="superscript"/>
          <w:lang w:val="en-US"/>
        </w:rPr>
        <w:t>,3</w:t>
      </w:r>
      <w:proofErr w:type="gramEnd"/>
      <w:r w:rsidRPr="00E7789B">
        <w:rPr>
          <w:lang w:val="en-US"/>
        </w:rPr>
        <w:t xml:space="preserve"> &amp; Célia Leite Sant’Anna</w:t>
      </w:r>
      <w:r w:rsidRPr="00E7789B">
        <w:rPr>
          <w:vertAlign w:val="superscript"/>
          <w:lang w:val="en-US"/>
        </w:rPr>
        <w:t>1</w:t>
      </w:r>
    </w:p>
    <w:p w14:paraId="6C5C05D0" w14:textId="77777777" w:rsidR="00001987" w:rsidRPr="00E7789B" w:rsidRDefault="00001987" w:rsidP="00E7789B">
      <w:pPr>
        <w:spacing w:before="0" w:after="0" w:line="480" w:lineRule="auto"/>
        <w:jc w:val="both"/>
        <w:rPr>
          <w:vertAlign w:val="superscript"/>
          <w:lang w:val="en-US"/>
        </w:rPr>
      </w:pPr>
    </w:p>
    <w:p w14:paraId="2157F62C" w14:textId="77777777" w:rsidR="00001987" w:rsidRPr="00E7789B" w:rsidRDefault="00CB6CC6" w:rsidP="00E7789B">
      <w:pPr>
        <w:spacing w:before="0" w:after="0" w:line="480" w:lineRule="auto"/>
      </w:pPr>
      <w:r w:rsidRPr="00E7789B">
        <w:rPr>
          <w:vertAlign w:val="superscript"/>
        </w:rPr>
        <w:t xml:space="preserve">1. </w:t>
      </w:r>
      <w:r w:rsidRPr="00E7789B">
        <w:t>Institute of Botany, Núcleo de Pesquisa em Ficologia, C.P. 3005, 01031-970 São Paulo, SP, Brazil</w:t>
      </w:r>
    </w:p>
    <w:p w14:paraId="468BC855" w14:textId="77777777" w:rsidR="00001987" w:rsidRPr="00E7789B" w:rsidRDefault="00CB6CC6" w:rsidP="00E7789B">
      <w:pPr>
        <w:spacing w:before="0" w:after="0" w:line="480" w:lineRule="auto"/>
        <w:rPr>
          <w:lang w:val="en-US"/>
        </w:rPr>
      </w:pPr>
      <w:r w:rsidRPr="00E7789B">
        <w:rPr>
          <w:vertAlign w:val="superscript"/>
          <w:lang w:val="en-US"/>
        </w:rPr>
        <w:t xml:space="preserve">2. </w:t>
      </w:r>
      <w:r w:rsidRPr="00E7789B">
        <w:rPr>
          <w:lang w:val="en-US"/>
        </w:rPr>
        <w:t>Department of Biological Sciences, Smith College, Northampton, MA 01027, USA</w:t>
      </w:r>
    </w:p>
    <w:p w14:paraId="7B913041" w14:textId="77777777" w:rsidR="00001987" w:rsidRPr="00E7789B" w:rsidRDefault="00CB6CC6" w:rsidP="00E7789B">
      <w:pPr>
        <w:spacing w:before="0" w:after="0" w:line="480" w:lineRule="auto"/>
        <w:rPr>
          <w:lang w:val="en-US"/>
        </w:rPr>
      </w:pPr>
      <w:r w:rsidRPr="00E7789B">
        <w:rPr>
          <w:vertAlign w:val="superscript"/>
          <w:lang w:val="en-US"/>
        </w:rPr>
        <w:t xml:space="preserve">3. </w:t>
      </w:r>
      <w:r w:rsidRPr="00E7789B">
        <w:rPr>
          <w:lang w:val="en-US"/>
        </w:rPr>
        <w:t>Department of Botany, National Museum of Natural History, Smithsonian Institution, Washington, DC 20013, USA</w:t>
      </w:r>
    </w:p>
    <w:p w14:paraId="0BF5237B" w14:textId="77777777" w:rsidR="00001987" w:rsidRPr="00E7789B" w:rsidRDefault="00001987" w:rsidP="00E7789B">
      <w:pPr>
        <w:spacing w:before="0" w:after="0" w:line="480" w:lineRule="auto"/>
        <w:rPr>
          <w:lang w:val="en-US"/>
        </w:rPr>
      </w:pPr>
    </w:p>
    <w:p w14:paraId="565ECE85" w14:textId="77777777" w:rsidR="00001987" w:rsidRPr="00E7789B" w:rsidRDefault="00CB6CC6" w:rsidP="00E7789B">
      <w:pPr>
        <w:spacing w:before="0" w:after="0" w:line="480" w:lineRule="auto"/>
        <w:jc w:val="both"/>
        <w:rPr>
          <w:b/>
          <w:lang w:val="en-US"/>
        </w:rPr>
      </w:pPr>
      <w:r w:rsidRPr="00E7789B">
        <w:rPr>
          <w:b/>
          <w:lang w:val="en-US"/>
        </w:rPr>
        <w:t>Abstract</w:t>
      </w:r>
    </w:p>
    <w:p w14:paraId="0E259DEF" w14:textId="77777777" w:rsidR="00001987" w:rsidRPr="0043609D" w:rsidRDefault="00CB6CC6" w:rsidP="00E7789B">
      <w:pPr>
        <w:spacing w:after="0" w:line="480" w:lineRule="auto"/>
        <w:jc w:val="both"/>
        <w:rPr>
          <w:lang w:val="en-US"/>
        </w:rPr>
      </w:pPr>
      <w:r w:rsidRPr="00E7789B">
        <w:rPr>
          <w:lang w:val="en-US"/>
        </w:rPr>
        <w:t>The present study analyzed 267 samples from terrestrial habitats of different fragment</w:t>
      </w:r>
      <w:ins w:id="0" w:author="Watson" w:date="2014-05-31T14:30:00Z">
        <w:r w:rsidR="00ED1C54" w:rsidRPr="00E7789B">
          <w:rPr>
            <w:lang w:val="en-US"/>
          </w:rPr>
          <w:t>ed area</w:t>
        </w:r>
      </w:ins>
      <w:r w:rsidRPr="007425AE">
        <w:rPr>
          <w:lang w:val="en-US"/>
        </w:rPr>
        <w:t xml:space="preserve">s </w:t>
      </w:r>
      <w:ins w:id="1" w:author="osxadmin" w:date="2014-06-17T23:45:00Z">
        <w:r w:rsidR="00353CC8">
          <w:rPr>
            <w:lang w:val="en-US"/>
          </w:rPr>
          <w:t>in</w:t>
        </w:r>
      </w:ins>
      <w:del w:id="2" w:author="osxadmin" w:date="2014-06-17T23:45:00Z">
        <w:r w:rsidRPr="007425AE" w:rsidDel="00353CC8">
          <w:rPr>
            <w:lang w:val="en-US"/>
          </w:rPr>
          <w:delText>along</w:delText>
        </w:r>
      </w:del>
      <w:r w:rsidRPr="007425AE">
        <w:rPr>
          <w:lang w:val="en-US"/>
        </w:rPr>
        <w:t xml:space="preserve"> the Atlantic Rainforest located in São Paulo State (southeastern Brazil), finding 61 taxa of coccoid cyanobacteria, of which </w:t>
      </w:r>
      <w:del w:id="3" w:author="Watson" w:date="2014-05-31T14:31:00Z">
        <w:r w:rsidRPr="007425AE" w:rsidDel="00ED1C54">
          <w:rPr>
            <w:lang w:val="en-US"/>
          </w:rPr>
          <w:delText xml:space="preserve">40 </w:delText>
        </w:r>
      </w:del>
      <w:ins w:id="4" w:author="Watson" w:date="2014-05-31T14:31:00Z">
        <w:r w:rsidR="00ED1C54" w:rsidRPr="007425AE">
          <w:rPr>
            <w:lang w:val="en-US"/>
          </w:rPr>
          <w:t xml:space="preserve">21 </w:t>
        </w:r>
      </w:ins>
      <w:ins w:id="5" w:author="Watson" w:date="2014-05-31T14:32:00Z">
        <w:r w:rsidR="00ED1C54" w:rsidRPr="007425AE">
          <w:rPr>
            <w:lang w:val="en-US"/>
          </w:rPr>
          <w:t xml:space="preserve">have </w:t>
        </w:r>
      </w:ins>
      <w:ins w:id="6" w:author="osxadmin" w:date="2014-06-17T23:46:00Z">
        <w:r w:rsidR="00353CC8">
          <w:rPr>
            <w:lang w:val="en-US"/>
          </w:rPr>
          <w:t xml:space="preserve">only </w:t>
        </w:r>
      </w:ins>
      <w:ins w:id="7" w:author="Watson" w:date="2014-05-31T14:32:00Z">
        <w:r w:rsidR="00ED1C54" w:rsidRPr="007425AE">
          <w:rPr>
            <w:lang w:val="en-US"/>
          </w:rPr>
          <w:t xml:space="preserve">been possible to identify at </w:t>
        </w:r>
      </w:ins>
      <w:del w:id="8" w:author="Watson" w:date="2014-05-31T14:32:00Z">
        <w:r w:rsidRPr="00F7051B" w:rsidDel="00ED1C54">
          <w:rPr>
            <w:lang w:val="en-US"/>
          </w:rPr>
          <w:delText>are</w:delText>
        </w:r>
      </w:del>
      <w:ins w:id="9" w:author="Watson" w:date="2014-05-31T14:31:00Z">
        <w:del w:id="10" w:author="osxadmin" w:date="2014-06-17T23:46:00Z">
          <w:r w:rsidR="00ED1C54" w:rsidRPr="00F7051B" w:rsidDel="00353CC8">
            <w:rPr>
              <w:lang w:val="en-US"/>
            </w:rPr>
            <w:delText xml:space="preserve"> genus</w:delText>
          </w:r>
        </w:del>
      </w:ins>
      <w:ins w:id="11" w:author="osxadmin" w:date="2014-06-17T23:46:00Z">
        <w:r w:rsidR="00353CC8">
          <w:rPr>
            <w:lang w:val="en-US"/>
          </w:rPr>
          <w:t>the generic</w:t>
        </w:r>
      </w:ins>
      <w:ins w:id="12" w:author="Watson" w:date="2014-05-31T14:32:00Z">
        <w:r w:rsidR="00ED1C54" w:rsidRPr="00A84FF0">
          <w:rPr>
            <w:lang w:val="en-US"/>
          </w:rPr>
          <w:t xml:space="preserve"> level</w:t>
        </w:r>
        <w:del w:id="13" w:author="osxadmin" w:date="2014-06-17T23:47:00Z">
          <w:r w:rsidR="00ED1C54" w:rsidRPr="00A84FF0" w:rsidDel="00353CC8">
            <w:rPr>
              <w:lang w:val="en-US"/>
            </w:rPr>
            <w:delText xml:space="preserve"> only</w:delText>
          </w:r>
        </w:del>
      </w:ins>
      <w:del w:id="14" w:author="Watson" w:date="2014-05-31T14:32:00Z">
        <w:r w:rsidRPr="00A84FF0" w:rsidDel="00ED1C54">
          <w:rPr>
            <w:lang w:val="en-US"/>
          </w:rPr>
          <w:delText xml:space="preserve"> herein detailed</w:delText>
        </w:r>
      </w:del>
      <w:r w:rsidRPr="00A84FF0">
        <w:rPr>
          <w:lang w:val="en-US"/>
        </w:rPr>
        <w:t>. The samples were examined using light microscopy and</w:t>
      </w:r>
      <w:del w:id="15" w:author="osxadmin" w:date="2014-06-17T23:47:00Z">
        <w:r w:rsidRPr="00A84FF0" w:rsidDel="00353CC8">
          <w:rPr>
            <w:lang w:val="en-US"/>
          </w:rPr>
          <w:delText xml:space="preserve"> the</w:delText>
        </w:r>
      </w:del>
      <w:r w:rsidRPr="00A84FF0">
        <w:rPr>
          <w:lang w:val="en-US"/>
        </w:rPr>
        <w:t xml:space="preserve"> populations were morphometrically separated and taxonomically identified. Among the identified taxa, we propose the change of </w:t>
      </w:r>
      <w:r w:rsidRPr="005B36B7">
        <w:rPr>
          <w:i/>
          <w:lang w:val="en-US"/>
        </w:rPr>
        <w:t>Chroococcus</w:t>
      </w:r>
      <w:r w:rsidRPr="005B36B7">
        <w:rPr>
          <w:lang w:val="en-US"/>
        </w:rPr>
        <w:t xml:space="preserve"> </w:t>
      </w:r>
      <w:r w:rsidRPr="00A026B4">
        <w:rPr>
          <w:i/>
          <w:lang w:val="en-US"/>
        </w:rPr>
        <w:t>turgidus</w:t>
      </w:r>
      <w:r w:rsidRPr="00A026B4">
        <w:rPr>
          <w:lang w:val="en-US"/>
        </w:rPr>
        <w:t xml:space="preserve"> var. </w:t>
      </w:r>
      <w:r w:rsidRPr="00FA5BA7">
        <w:rPr>
          <w:i/>
          <w:lang w:val="en-US"/>
        </w:rPr>
        <w:t xml:space="preserve">subviolaceus </w:t>
      </w:r>
      <w:r w:rsidRPr="00FA5BA7">
        <w:rPr>
          <w:lang w:val="en-US"/>
        </w:rPr>
        <w:t xml:space="preserve">to </w:t>
      </w:r>
      <w:r w:rsidRPr="00FA5BA7">
        <w:rPr>
          <w:i/>
          <w:lang w:val="en-US"/>
        </w:rPr>
        <w:t>Chroococcus subviolaceus</w:t>
      </w:r>
      <w:r w:rsidRPr="00FA5BA7">
        <w:rPr>
          <w:lang w:val="en-US"/>
        </w:rPr>
        <w:t xml:space="preserve"> </w:t>
      </w:r>
      <w:commentRangeStart w:id="16"/>
      <w:r w:rsidRPr="00353CC8">
        <w:rPr>
          <w:lang w:val="en-US"/>
          <w:rPrChange w:id="17" w:author="osxadmin" w:date="2014-06-17T23:48:00Z">
            <w:rPr>
              <w:i/>
              <w:lang w:val="en-US"/>
            </w:rPr>
          </w:rPrChange>
        </w:rPr>
        <w:t xml:space="preserve">stat. </w:t>
      </w:r>
      <w:proofErr w:type="gramStart"/>
      <w:r w:rsidRPr="00353CC8">
        <w:rPr>
          <w:lang w:val="en-US"/>
          <w:rPrChange w:id="18" w:author="osxadmin" w:date="2014-06-17T23:48:00Z">
            <w:rPr>
              <w:i/>
              <w:lang w:val="en-US"/>
            </w:rPr>
          </w:rPrChange>
        </w:rPr>
        <w:t>nov</w:t>
      </w:r>
      <w:commentRangeEnd w:id="16"/>
      <w:proofErr w:type="gramEnd"/>
      <w:r w:rsidR="00353CC8" w:rsidRPr="00353CC8">
        <w:rPr>
          <w:rStyle w:val="CommentReference"/>
          <w:rFonts w:ascii="Calibri" w:hAnsi="Calibri"/>
          <w:szCs w:val="20"/>
          <w:lang w:eastAsia="en-US"/>
        </w:rPr>
        <w:commentReference w:id="16"/>
      </w:r>
      <w:r w:rsidRPr="00FA5BA7">
        <w:rPr>
          <w:i/>
          <w:lang w:val="en-US"/>
        </w:rPr>
        <w:t>.</w:t>
      </w:r>
      <w:r w:rsidRPr="00FA5BA7">
        <w:rPr>
          <w:lang w:val="en-US"/>
        </w:rPr>
        <w:t xml:space="preserve"> Due to the </w:t>
      </w:r>
      <w:del w:id="19" w:author="osxadmin" w:date="2014-06-17T23:48:00Z">
        <w:r w:rsidRPr="00FA5BA7" w:rsidDel="00353CC8">
          <w:rPr>
            <w:lang w:val="en-US"/>
          </w:rPr>
          <w:delText xml:space="preserve">vast </w:delText>
        </w:r>
      </w:del>
      <w:ins w:id="20" w:author="osxadmin" w:date="2014-06-17T23:48:00Z">
        <w:r w:rsidR="00353CC8">
          <w:rPr>
            <w:lang w:val="en-US"/>
          </w:rPr>
          <w:t>high</w:t>
        </w:r>
        <w:r w:rsidR="00353CC8" w:rsidRPr="00FA5BA7">
          <w:rPr>
            <w:lang w:val="en-US"/>
          </w:rPr>
          <w:t xml:space="preserve"> </w:t>
        </w:r>
      </w:ins>
      <w:r w:rsidRPr="00FA5BA7">
        <w:rPr>
          <w:lang w:val="en-US"/>
        </w:rPr>
        <w:t xml:space="preserve">species richness found, we assume that the Atlantic Rainforest is a large ‘hotspot’ of coccoid cyanobacterial diversity and should be better studied, as well as other tropical ecosystems </w:t>
      </w:r>
      <w:r w:rsidRPr="008877E2">
        <w:rPr>
          <w:lang w:val="en-US"/>
        </w:rPr>
        <w:t>and terrestrial habitats, which have</w:t>
      </w:r>
      <w:ins w:id="21" w:author="Watson" w:date="2014-05-31T14:34:00Z">
        <w:r w:rsidR="00ED1C54" w:rsidRPr="008877E2">
          <w:rPr>
            <w:lang w:val="en-US"/>
          </w:rPr>
          <w:t xml:space="preserve"> been</w:t>
        </w:r>
      </w:ins>
      <w:r w:rsidRPr="0043609D">
        <w:rPr>
          <w:lang w:val="en-US"/>
        </w:rPr>
        <w:t xml:space="preserve"> shown to be </w:t>
      </w:r>
      <w:del w:id="22" w:author="Watson" w:date="2014-05-31T14:33:00Z">
        <w:r w:rsidRPr="0043609D" w:rsidDel="00ED1C54">
          <w:rPr>
            <w:lang w:val="en-US"/>
          </w:rPr>
          <w:delText xml:space="preserve">successful </w:delText>
        </w:r>
      </w:del>
      <w:ins w:id="23" w:author="Watson" w:date="2014-05-31T14:33:00Z">
        <w:r w:rsidR="00ED1C54" w:rsidRPr="0043609D">
          <w:rPr>
            <w:lang w:val="en-US"/>
          </w:rPr>
          <w:t xml:space="preserve">suitable </w:t>
        </w:r>
      </w:ins>
      <w:r w:rsidRPr="0043609D">
        <w:rPr>
          <w:lang w:val="en-US"/>
        </w:rPr>
        <w:t xml:space="preserve">places for cyanobacterial diversity establishment. </w:t>
      </w:r>
    </w:p>
    <w:p w14:paraId="54289697" w14:textId="77777777" w:rsidR="00001987" w:rsidRPr="0043609D" w:rsidRDefault="00001987" w:rsidP="007425AE">
      <w:pPr>
        <w:spacing w:before="0" w:after="0" w:line="480" w:lineRule="auto"/>
        <w:jc w:val="both"/>
        <w:rPr>
          <w:b/>
          <w:lang w:val="en-US"/>
        </w:rPr>
      </w:pPr>
    </w:p>
    <w:p w14:paraId="3426049C" w14:textId="77777777" w:rsidR="00001987" w:rsidRPr="00FA5A0F" w:rsidRDefault="00CB6CC6" w:rsidP="007425AE">
      <w:pPr>
        <w:spacing w:before="0" w:after="0" w:line="480" w:lineRule="auto"/>
        <w:jc w:val="both"/>
        <w:rPr>
          <w:rFonts w:eastAsiaTheme="minorHAnsi"/>
          <w:lang w:val="en-US" w:eastAsia="en-US"/>
        </w:rPr>
      </w:pPr>
      <w:r w:rsidRPr="00470408">
        <w:rPr>
          <w:b/>
          <w:lang w:val="en-US"/>
        </w:rPr>
        <w:t>Key words:</w:t>
      </w:r>
      <w:r w:rsidRPr="00470408">
        <w:rPr>
          <w:rFonts w:eastAsiaTheme="minorHAnsi"/>
          <w:lang w:val="en-US" w:eastAsia="en-US"/>
        </w:rPr>
        <w:t xml:space="preserve"> Brazilian forest, Chroococcales, cyanobacterial biodiversity, </w:t>
      </w:r>
      <w:r w:rsidRPr="00E03A02">
        <w:rPr>
          <w:rFonts w:eastAsiaTheme="minorHAnsi"/>
          <w:i/>
          <w:lang w:val="en-US" w:eastAsia="en-US"/>
        </w:rPr>
        <w:t>status novus</w:t>
      </w:r>
      <w:r w:rsidRPr="00E03A02">
        <w:rPr>
          <w:rFonts w:eastAsiaTheme="minorHAnsi"/>
          <w:lang w:val="en-US" w:eastAsia="en-US"/>
        </w:rPr>
        <w:t>.</w:t>
      </w:r>
    </w:p>
    <w:p w14:paraId="318BA1C6" w14:textId="77777777" w:rsidR="00001987" w:rsidRPr="0075724A" w:rsidRDefault="00CB6CC6" w:rsidP="007425AE">
      <w:pPr>
        <w:spacing w:before="0" w:after="0" w:line="480" w:lineRule="auto"/>
        <w:jc w:val="both"/>
        <w:rPr>
          <w:b/>
          <w:lang w:val="en-US"/>
        </w:rPr>
      </w:pPr>
      <w:r w:rsidRPr="00FA5A0F">
        <w:rPr>
          <w:rFonts w:eastAsiaTheme="minorHAnsi"/>
          <w:lang w:val="en-US" w:eastAsia="en-US"/>
        </w:rPr>
        <w:t xml:space="preserve">  </w:t>
      </w:r>
      <w:r w:rsidRPr="00FA5A0F">
        <w:rPr>
          <w:b/>
          <w:lang w:val="en-US"/>
        </w:rPr>
        <w:t xml:space="preserve"> </w:t>
      </w:r>
    </w:p>
    <w:p w14:paraId="54C9FF3F" w14:textId="77777777" w:rsidR="00773F65" w:rsidRPr="0075724A" w:rsidRDefault="00CB6CC6" w:rsidP="007425AE">
      <w:pPr>
        <w:spacing w:before="0" w:after="0" w:line="480" w:lineRule="auto"/>
        <w:jc w:val="both"/>
        <w:rPr>
          <w:b/>
          <w:lang w:val="en-US"/>
        </w:rPr>
      </w:pPr>
      <w:r w:rsidRPr="0075724A">
        <w:rPr>
          <w:b/>
          <w:lang w:val="en-US"/>
        </w:rPr>
        <w:t>Introduction</w:t>
      </w:r>
    </w:p>
    <w:p w14:paraId="6451F751" w14:textId="77777777" w:rsidR="00773F65" w:rsidRPr="00E63FFF" w:rsidRDefault="00353CC8" w:rsidP="007425AE">
      <w:pPr>
        <w:spacing w:before="0" w:after="0" w:line="480" w:lineRule="auto"/>
        <w:jc w:val="both"/>
        <w:rPr>
          <w:lang w:val="en-US"/>
        </w:rPr>
      </w:pPr>
      <w:ins w:id="24" w:author="osxadmin" w:date="2014-06-17T23:49:00Z">
        <w:r>
          <w:rPr>
            <w:lang w:val="en-US"/>
          </w:rPr>
          <w:t>C</w:t>
        </w:r>
      </w:ins>
      <w:del w:id="25" w:author="osxadmin" w:date="2014-06-17T23:49:00Z">
        <w:r w:rsidR="00CB6CC6" w:rsidRPr="0075724A" w:rsidDel="00353CC8">
          <w:rPr>
            <w:lang w:val="en-US"/>
          </w:rPr>
          <w:delText>The c</w:delText>
        </w:r>
      </w:del>
      <w:r w:rsidR="00CB6CC6" w:rsidRPr="0075724A">
        <w:rPr>
          <w:lang w:val="en-US"/>
        </w:rPr>
        <w:t xml:space="preserve">occoid cyanobacteria have historically been </w:t>
      </w:r>
      <w:del w:id="26" w:author="osxadmin" w:date="2014-06-17T23:50:00Z">
        <w:r w:rsidR="00CB6CC6" w:rsidRPr="0075724A" w:rsidDel="00353CC8">
          <w:rPr>
            <w:lang w:val="en-US"/>
          </w:rPr>
          <w:delText xml:space="preserve">thought </w:delText>
        </w:r>
      </w:del>
      <w:ins w:id="27" w:author="osxadmin" w:date="2014-06-17T23:50:00Z">
        <w:r>
          <w:rPr>
            <w:lang w:val="en-US"/>
          </w:rPr>
          <w:t>understood</w:t>
        </w:r>
        <w:r w:rsidRPr="0075724A">
          <w:rPr>
            <w:lang w:val="en-US"/>
          </w:rPr>
          <w:t xml:space="preserve"> </w:t>
        </w:r>
      </w:ins>
      <w:r w:rsidR="00CB6CC6" w:rsidRPr="0075724A">
        <w:rPr>
          <w:lang w:val="en-US"/>
        </w:rPr>
        <w:t xml:space="preserve">as presenting the ‘simplest’ morphology among the </w:t>
      </w:r>
      <w:del w:id="28" w:author="Watson" w:date="2014-05-31T14:34:00Z">
        <w:r w:rsidR="00CB6CC6" w:rsidRPr="0075724A" w:rsidDel="00ED1C54">
          <w:rPr>
            <w:lang w:val="en-US"/>
          </w:rPr>
          <w:delText>Cyanobacteria</w:delText>
        </w:r>
      </w:del>
      <w:ins w:id="29" w:author="Watson" w:date="2014-05-31T14:34:00Z">
        <w:r w:rsidR="00ED1C54" w:rsidRPr="0075724A">
          <w:rPr>
            <w:lang w:val="en-US"/>
          </w:rPr>
          <w:t>cyanobacteria</w:t>
        </w:r>
      </w:ins>
      <w:r w:rsidR="00CB6CC6" w:rsidRPr="0075724A">
        <w:rPr>
          <w:lang w:val="en-US"/>
        </w:rPr>
        <w:t xml:space="preserve">, since they cannot form ‘true’ filaments or specialized cells (heterocytes and/or akinetes). However, this idea underestimates these organisms, whose complexity extends </w:t>
      </w:r>
      <w:r w:rsidR="00CB6CC6" w:rsidRPr="0075724A">
        <w:rPr>
          <w:lang w:val="en-US"/>
        </w:rPr>
        <w:lastRenderedPageBreak/>
        <w:t xml:space="preserve">beyond simply spherical or elongated cells and colonies. Despite their inability to form true </w:t>
      </w:r>
      <w:commentRangeStart w:id="30"/>
      <w:r w:rsidR="00CB6CC6" w:rsidRPr="0075724A">
        <w:rPr>
          <w:lang w:val="en-US"/>
        </w:rPr>
        <w:t>trichomes</w:t>
      </w:r>
      <w:commentRangeEnd w:id="30"/>
      <w:r>
        <w:rPr>
          <w:rStyle w:val="CommentReference"/>
          <w:rFonts w:ascii="Calibri" w:hAnsi="Calibri"/>
          <w:szCs w:val="20"/>
          <w:lang w:eastAsia="en-US"/>
        </w:rPr>
        <w:commentReference w:id="30"/>
      </w:r>
      <w:r w:rsidR="00CB6CC6" w:rsidRPr="0075724A">
        <w:rPr>
          <w:lang w:val="en-US"/>
        </w:rPr>
        <w:t xml:space="preserve">, these bacteria </w:t>
      </w:r>
      <w:ins w:id="31" w:author="osxadmin" w:date="2014-06-17T23:51:00Z">
        <w:r w:rsidRPr="0075724A">
          <w:rPr>
            <w:lang w:val="en-US"/>
          </w:rPr>
          <w:t xml:space="preserve">vary </w:t>
        </w:r>
      </w:ins>
      <w:del w:id="32" w:author="osxadmin" w:date="2014-06-17T23:52:00Z">
        <w:r w:rsidR="00CB6CC6" w:rsidRPr="0075724A" w:rsidDel="00353CC8">
          <w:rPr>
            <w:lang w:val="en-US"/>
          </w:rPr>
          <w:delText>have a large</w:delText>
        </w:r>
      </w:del>
      <w:ins w:id="33" w:author="osxadmin" w:date="2014-06-17T23:52:00Z">
        <w:r>
          <w:rPr>
            <w:lang w:val="en-US"/>
          </w:rPr>
          <w:t>widely</w:t>
        </w:r>
      </w:ins>
      <w:r w:rsidR="00CB6CC6" w:rsidRPr="0075724A">
        <w:rPr>
          <w:lang w:val="en-US"/>
        </w:rPr>
        <w:t xml:space="preserve"> </w:t>
      </w:r>
      <w:del w:id="34" w:author="osxadmin" w:date="2014-06-17T23:51:00Z">
        <w:r w:rsidR="00CB6CC6" w:rsidRPr="0075724A" w:rsidDel="00353CC8">
          <w:rPr>
            <w:lang w:val="en-US"/>
          </w:rPr>
          <w:delText xml:space="preserve">variability </w:delText>
        </w:r>
      </w:del>
      <w:r w:rsidR="00CB6CC6" w:rsidRPr="0075724A">
        <w:rPr>
          <w:lang w:val="en-US"/>
        </w:rPr>
        <w:t>in colon</w:t>
      </w:r>
      <w:ins w:id="35" w:author="osxadmin" w:date="2014-06-17T23:52:00Z">
        <w:r>
          <w:rPr>
            <w:lang w:val="en-US"/>
          </w:rPr>
          <w:t>ial</w:t>
        </w:r>
      </w:ins>
      <w:del w:id="36" w:author="osxadmin" w:date="2014-06-17T23:52:00Z">
        <w:r w:rsidR="00CB6CC6" w:rsidRPr="0075724A" w:rsidDel="00353CC8">
          <w:rPr>
            <w:lang w:val="en-US"/>
          </w:rPr>
          <w:delText>y</w:delText>
        </w:r>
      </w:del>
      <w:r w:rsidR="00CB6CC6" w:rsidRPr="0075724A">
        <w:rPr>
          <w:lang w:val="en-US"/>
        </w:rPr>
        <w:t xml:space="preserve"> shape</w:t>
      </w:r>
      <w:del w:id="37" w:author="osxadmin" w:date="2014-06-17T23:50:00Z">
        <w:r w:rsidR="00CB6CC6" w:rsidRPr="0075724A" w:rsidDel="00353CC8">
          <w:rPr>
            <w:lang w:val="en-US"/>
          </w:rPr>
          <w:delText>,</w:delText>
        </w:r>
      </w:del>
      <w:r w:rsidR="00CB6CC6" w:rsidRPr="0075724A">
        <w:rPr>
          <w:lang w:val="en-US"/>
        </w:rPr>
        <w:t xml:space="preserve"> and</w:t>
      </w:r>
      <w:del w:id="38" w:author="osxadmin" w:date="2014-06-17T23:50:00Z">
        <w:r w:rsidR="00CB6CC6" w:rsidRPr="0075724A" w:rsidDel="00353CC8">
          <w:rPr>
            <w:lang w:val="en-US"/>
          </w:rPr>
          <w:delText xml:space="preserve"> they</w:delText>
        </w:r>
      </w:del>
      <w:r w:rsidR="00CB6CC6" w:rsidRPr="0075724A">
        <w:rPr>
          <w:lang w:val="en-US"/>
        </w:rPr>
        <w:t xml:space="preserve"> </w:t>
      </w:r>
      <w:ins w:id="39" w:author="osxadmin" w:date="2014-06-17T23:52:00Z">
        <w:r>
          <w:rPr>
            <w:lang w:val="en-US"/>
          </w:rPr>
          <w:t>they</w:t>
        </w:r>
      </w:ins>
      <w:r w:rsidR="00CB6CC6" w:rsidRPr="0075724A">
        <w:rPr>
          <w:lang w:val="en-US"/>
        </w:rPr>
        <w:t>also have a complex process of cell division, such as asymmetrical and multiple and binary fission in different planes (Kováčik 1988, Komárek &amp; Anagnostidis 1998). In addition, many taxa have a complex life cycle, each with different morphotypes, which can overlap in distinct genera/species, leading to misinterpretations (e.g</w:t>
      </w:r>
      <w:r w:rsidR="00CB6CC6" w:rsidRPr="0075724A">
        <w:rPr>
          <w:i/>
          <w:lang w:val="en-US"/>
        </w:rPr>
        <w:t>.</w:t>
      </w:r>
      <w:r w:rsidR="00CB6CC6" w:rsidRPr="0075724A">
        <w:rPr>
          <w:lang w:val="en-US"/>
        </w:rPr>
        <w:t xml:space="preserve"> </w:t>
      </w:r>
      <w:r w:rsidR="00CB6CC6" w:rsidRPr="007A19F3">
        <w:rPr>
          <w:i/>
          <w:lang w:val="en-US"/>
        </w:rPr>
        <w:t>Asterocapsa</w:t>
      </w:r>
      <w:r w:rsidR="00CB6CC6" w:rsidRPr="007A19F3">
        <w:rPr>
          <w:lang w:val="en-US"/>
        </w:rPr>
        <w:t>/</w:t>
      </w:r>
      <w:r w:rsidR="00CB6CC6" w:rsidRPr="007A19F3">
        <w:rPr>
          <w:i/>
          <w:lang w:val="en-US"/>
        </w:rPr>
        <w:t>Gloeocapsa</w:t>
      </w:r>
      <w:r w:rsidR="00CB6CC6" w:rsidRPr="007A19F3">
        <w:rPr>
          <w:lang w:val="en-US"/>
        </w:rPr>
        <w:t>/</w:t>
      </w:r>
      <w:r w:rsidR="00CB6CC6" w:rsidRPr="009D4F78">
        <w:rPr>
          <w:i/>
          <w:lang w:val="en-US"/>
        </w:rPr>
        <w:t>Gloeocapsopsis</w:t>
      </w:r>
      <w:r w:rsidR="00CB6CC6" w:rsidRPr="009D4F78">
        <w:rPr>
          <w:lang w:val="en-US"/>
        </w:rPr>
        <w:t>) (Komárek 1993). This point, together with the difficulty in recognizing diacritical features, leads to difficulty in identifying coccoid cyanobacteria. Moreover, the greatest variability of shapes and morphotypes of coccoids are not found in aquatic sites, but mainly in terrestrial environments, which remain poorly investigated. This leads to a gap in the knowledge of these organisms, and makes reconstructing true biogeographic and systematic scenarios diffic</w:t>
      </w:r>
      <w:r w:rsidR="00CB6CC6" w:rsidRPr="00E63FFF">
        <w:rPr>
          <w:lang w:val="en-US"/>
        </w:rPr>
        <w:t xml:space="preserve">ult. </w:t>
      </w:r>
    </w:p>
    <w:p w14:paraId="3789B9B0" w14:textId="70F2C62A" w:rsidR="00773F65" w:rsidRPr="00E7789B" w:rsidRDefault="00CB6CC6" w:rsidP="007425AE">
      <w:pPr>
        <w:spacing w:before="0" w:after="0" w:line="480" w:lineRule="auto"/>
        <w:ind w:firstLine="284"/>
        <w:jc w:val="both"/>
        <w:rPr>
          <w:lang w:val="en-US"/>
        </w:rPr>
      </w:pPr>
      <w:r w:rsidRPr="00E63FFF">
        <w:rPr>
          <w:lang w:val="en-US"/>
        </w:rPr>
        <w:t xml:space="preserve">In terrestrial environments, cyanobacteria are widespread and play a crucial role as primary producers and pioneers, preparing the environment for future colonization, and biofilm establishment (Gorbushina 2007). Coccoid cyanobacteria are frequently </w:t>
      </w:r>
      <w:r w:rsidRPr="00F41070">
        <w:rPr>
          <w:lang w:val="en-US"/>
        </w:rPr>
        <w:t xml:space="preserve">dominant, compressing and sedimenting particles, mainly due to their excessive mucilage production (Golubic &amp; Abed 2010). </w:t>
      </w:r>
      <w:r w:rsidRPr="00F41070">
        <w:rPr>
          <w:shd w:val="clear" w:color="auto" w:fill="FFFFFF"/>
          <w:lang w:val="en-US"/>
        </w:rPr>
        <w:t xml:space="preserve">However, there is still a paucity of studies on tropical biodiversity, since the majority of studies have been undertaken in temperate zones. In spite of this, over the past century researchers have demonstrated the great richness of coccoid species in the tropical </w:t>
      </w:r>
      <w:r w:rsidRPr="00F41070">
        <w:rPr>
          <w:lang w:val="en-US"/>
        </w:rPr>
        <w:t xml:space="preserve">zone (Fritsch 1907, Wille </w:t>
      </w:r>
      <w:del w:id="40" w:author="Watson" w:date="2014-05-31T14:36:00Z">
        <w:r w:rsidRPr="00F41070" w:rsidDel="00ED1C54">
          <w:rPr>
            <w:lang w:val="en-US"/>
          </w:rPr>
          <w:delText>1915</w:delText>
        </w:r>
      </w:del>
      <w:ins w:id="41" w:author="Watson" w:date="2014-05-31T14:36:00Z">
        <w:r w:rsidR="00ED1C54" w:rsidRPr="00F41070">
          <w:rPr>
            <w:lang w:val="en-US"/>
          </w:rPr>
          <w:t>1914</w:t>
        </w:r>
      </w:ins>
      <w:r w:rsidRPr="00977C6E">
        <w:rPr>
          <w:lang w:val="en-US"/>
        </w:rPr>
        <w:t>, Printz 1921, Gardner 1927, Skuja 1949). Furthermore, a recent metagenomic study showed t</w:t>
      </w:r>
      <w:r w:rsidRPr="00E7789B">
        <w:rPr>
          <w:lang w:val="en-US"/>
        </w:rPr>
        <w:t xml:space="preserve">hat </w:t>
      </w:r>
      <w:del w:id="42" w:author="osxadmin" w:date="2014-06-18T00:09:00Z">
        <w:r w:rsidRPr="00E7789B" w:rsidDel="00815624">
          <w:rPr>
            <w:lang w:val="en-US"/>
          </w:rPr>
          <w:delText xml:space="preserve">the </w:delText>
        </w:r>
      </w:del>
      <w:r w:rsidRPr="00E7789B">
        <w:rPr>
          <w:lang w:val="en-US"/>
        </w:rPr>
        <w:t>unicellular and colonial cyanobacteria are</w:t>
      </w:r>
      <w:del w:id="43" w:author="osxadmin" w:date="2014-06-18T00:09:00Z">
        <w:r w:rsidRPr="00E7789B" w:rsidDel="00815624">
          <w:rPr>
            <w:lang w:val="en-US"/>
          </w:rPr>
          <w:delText xml:space="preserve"> very</w:delText>
        </w:r>
      </w:del>
      <w:r w:rsidRPr="00E7789B">
        <w:rPr>
          <w:lang w:val="en-US"/>
        </w:rPr>
        <w:t xml:space="preserve"> abundant in tropical biofilms (Gaylarde </w:t>
      </w:r>
      <w:r w:rsidRPr="00E7789B">
        <w:rPr>
          <w:i/>
          <w:lang w:val="en-US"/>
        </w:rPr>
        <w:t>et al.</w:t>
      </w:r>
      <w:r w:rsidRPr="00E7789B">
        <w:rPr>
          <w:lang w:val="en-US"/>
        </w:rPr>
        <w:t xml:space="preserve"> 2012), and they also tend to dominate these habitats in tropical Latin America more frequently than in continental Europe (Gaylarde &amp; Gaylarde 2005). </w:t>
      </w:r>
    </w:p>
    <w:p w14:paraId="39A577EB" w14:textId="1FE29007" w:rsidR="00773F65" w:rsidRPr="007425AE" w:rsidRDefault="00CB6CC6" w:rsidP="00F7051B">
      <w:pPr>
        <w:spacing w:before="0" w:after="0" w:line="480" w:lineRule="auto"/>
        <w:ind w:firstLine="284"/>
        <w:jc w:val="both"/>
        <w:rPr>
          <w:lang w:val="en-US"/>
        </w:rPr>
      </w:pPr>
      <w:r w:rsidRPr="00E7789B">
        <w:rPr>
          <w:lang w:val="en-US"/>
        </w:rPr>
        <w:t xml:space="preserve">Among </w:t>
      </w:r>
      <w:del w:id="44" w:author="osxadmin" w:date="2014-06-18T00:10:00Z">
        <w:r w:rsidRPr="00E7789B" w:rsidDel="00653F60">
          <w:rPr>
            <w:lang w:val="en-US"/>
          </w:rPr>
          <w:delText xml:space="preserve">the </w:delText>
        </w:r>
      </w:del>
      <w:r w:rsidRPr="00E7789B">
        <w:rPr>
          <w:lang w:val="en-US"/>
        </w:rPr>
        <w:t xml:space="preserve">tropical and subtropical zones, the Atlantic Rainforest is highlighted as one of the most diverse </w:t>
      </w:r>
      <w:del w:id="45" w:author="Watson" w:date="2014-05-31T14:37:00Z">
        <w:r w:rsidRPr="00E7789B" w:rsidDel="00FE12BD">
          <w:rPr>
            <w:lang w:val="en-US"/>
          </w:rPr>
          <w:delText>B</w:delText>
        </w:r>
      </w:del>
      <w:ins w:id="46" w:author="Watson" w:date="2014-05-31T14:37:00Z">
        <w:r w:rsidR="00FE12BD" w:rsidRPr="00E7789B">
          <w:rPr>
            <w:lang w:val="en-US"/>
          </w:rPr>
          <w:t>b</w:t>
        </w:r>
      </w:ins>
      <w:r w:rsidRPr="00E7789B">
        <w:rPr>
          <w:lang w:val="en-US"/>
        </w:rPr>
        <w:t xml:space="preserve">iomes on Earth, considered a hotspot for biodiversity and should be conserved (Myers </w:t>
      </w:r>
      <w:r w:rsidRPr="00E7789B">
        <w:rPr>
          <w:i/>
          <w:lang w:val="en-US"/>
        </w:rPr>
        <w:t>et al.</w:t>
      </w:r>
      <w:r w:rsidRPr="00E7789B">
        <w:rPr>
          <w:lang w:val="en-US"/>
        </w:rPr>
        <w:t xml:space="preserve"> 2000). The great variability of distinct and particular landscapes in this ecosystem </w:t>
      </w:r>
      <w:ins w:id="47" w:author="osxadmin" w:date="2014-06-18T21:17:00Z">
        <w:r w:rsidR="00C7181D">
          <w:rPr>
            <w:lang w:val="en-US"/>
          </w:rPr>
          <w:t xml:space="preserve">can </w:t>
        </w:r>
      </w:ins>
      <w:r w:rsidRPr="00E7789B">
        <w:rPr>
          <w:lang w:val="en-US"/>
        </w:rPr>
        <w:t>explain</w:t>
      </w:r>
      <w:del w:id="48" w:author="osxadmin" w:date="2014-06-18T21:17:00Z">
        <w:r w:rsidRPr="00E7789B" w:rsidDel="00C7181D">
          <w:rPr>
            <w:lang w:val="en-US"/>
          </w:rPr>
          <w:delText>s</w:delText>
        </w:r>
      </w:del>
      <w:r w:rsidRPr="00E7789B">
        <w:rPr>
          <w:lang w:val="en-US"/>
        </w:rPr>
        <w:t xml:space="preserve"> the high number of endemic species found, which is </w:t>
      </w:r>
      <w:del w:id="49" w:author="osxadmin" w:date="2014-06-18T21:17:00Z">
        <w:r w:rsidRPr="00E7789B" w:rsidDel="00C7181D">
          <w:rPr>
            <w:lang w:val="en-US"/>
          </w:rPr>
          <w:delText xml:space="preserve">certainly </w:delText>
        </w:r>
      </w:del>
      <w:r w:rsidRPr="00E7789B">
        <w:rPr>
          <w:lang w:val="en-US"/>
        </w:rPr>
        <w:t xml:space="preserve">true for microorganisms, including </w:t>
      </w:r>
      <w:ins w:id="50" w:author="Watson" w:date="2014-05-31T14:54:00Z">
        <w:r w:rsidR="00586B65" w:rsidRPr="00E7789B">
          <w:rPr>
            <w:lang w:val="en-US"/>
          </w:rPr>
          <w:lastRenderedPageBreak/>
          <w:t>c</w:t>
        </w:r>
      </w:ins>
      <w:del w:id="51" w:author="Watson" w:date="2014-05-31T14:54:00Z">
        <w:r w:rsidRPr="00E7789B" w:rsidDel="00586B65">
          <w:rPr>
            <w:lang w:val="en-US"/>
          </w:rPr>
          <w:delText>C</w:delText>
        </w:r>
      </w:del>
      <w:r w:rsidRPr="00E7789B">
        <w:rPr>
          <w:lang w:val="en-US"/>
        </w:rPr>
        <w:t>yanobacteria. Twenty-two articles containing three new genera, 43 new species, and three new varieties indicate the endemicity of these bacteria from Atlantic Rainforest terrestrial habitats</w:t>
      </w:r>
      <w:ins w:id="52" w:author="W" w:date="2014-06-05T10:22:00Z">
        <w:r w:rsidR="00A51182" w:rsidRPr="00E7789B">
          <w:rPr>
            <w:lang w:val="en-US"/>
          </w:rPr>
          <w:t xml:space="preserve"> (Sant'Anna 1988, Sant'Anna &amp; Silva</w:t>
        </w:r>
        <w:r w:rsidR="00A51182" w:rsidRPr="00E7789B" w:rsidDel="00A51182">
          <w:rPr>
            <w:lang w:val="en-US"/>
          </w:rPr>
          <w:t xml:space="preserve"> </w:t>
        </w:r>
        <w:r w:rsidR="00A51182" w:rsidRPr="00E7789B">
          <w:rPr>
            <w:lang w:val="en-US"/>
          </w:rPr>
          <w:t xml:space="preserve">1988, Silva &amp; Sant'Anna 1988, Azevedo 1991, Sant'Anna </w:t>
        </w:r>
        <w:r w:rsidR="00A51182" w:rsidRPr="00E7789B">
          <w:rPr>
            <w:i/>
            <w:lang w:val="en-US"/>
          </w:rPr>
          <w:t>et al</w:t>
        </w:r>
        <w:r w:rsidR="00A51182" w:rsidRPr="00E7789B">
          <w:rPr>
            <w:lang w:val="en-US"/>
          </w:rPr>
          <w:t xml:space="preserve">. 1991a, Sant'Anna </w:t>
        </w:r>
        <w:r w:rsidR="00A51182" w:rsidRPr="00E7789B">
          <w:rPr>
            <w:i/>
            <w:lang w:val="en-US"/>
          </w:rPr>
          <w:t>et al</w:t>
        </w:r>
        <w:r w:rsidR="00A51182" w:rsidRPr="00E7789B">
          <w:rPr>
            <w:lang w:val="en-US"/>
          </w:rPr>
          <w:t xml:space="preserve">. 1991b, Azevedo &amp; Sant'Anna 1993, Azevedo &amp; Sant'Anna 1994a, Azevedo &amp; Sant'Anna 1994b, Branco </w:t>
        </w:r>
        <w:r w:rsidR="00A51182" w:rsidRPr="00E7789B">
          <w:rPr>
            <w:i/>
            <w:lang w:val="en-US"/>
          </w:rPr>
          <w:t>et al</w:t>
        </w:r>
        <w:r w:rsidR="00A51182" w:rsidRPr="00E7789B">
          <w:rPr>
            <w:lang w:val="en-US"/>
          </w:rPr>
          <w:t xml:space="preserve">. 1994, Azevedo &amp; Kováčik 1996, Komárek 2003, Branco </w:t>
        </w:r>
        <w:r w:rsidR="00A51182" w:rsidRPr="00E7789B">
          <w:rPr>
            <w:i/>
            <w:lang w:val="en-US"/>
          </w:rPr>
          <w:t>et al</w:t>
        </w:r>
        <w:r w:rsidR="00A51182" w:rsidRPr="00E7789B">
          <w:rPr>
            <w:lang w:val="en-US"/>
          </w:rPr>
          <w:t xml:space="preserve">. 2006, Fiore </w:t>
        </w:r>
        <w:r w:rsidR="00A51182" w:rsidRPr="00E7789B">
          <w:rPr>
            <w:i/>
            <w:lang w:val="en-US"/>
          </w:rPr>
          <w:t>et al</w:t>
        </w:r>
        <w:r w:rsidR="00A51182" w:rsidRPr="00E7789B">
          <w:rPr>
            <w:lang w:val="en-US"/>
          </w:rPr>
          <w:t xml:space="preserve">. 2007, Sant'Anna </w:t>
        </w:r>
        <w:r w:rsidR="00A51182" w:rsidRPr="00E7789B">
          <w:rPr>
            <w:i/>
            <w:lang w:val="en-US"/>
          </w:rPr>
          <w:t>et al</w:t>
        </w:r>
        <w:r w:rsidR="00A51182" w:rsidRPr="00E7789B">
          <w:rPr>
            <w:lang w:val="en-US"/>
          </w:rPr>
          <w:t xml:space="preserve">. 2007, Sant'Anna </w:t>
        </w:r>
        <w:r w:rsidR="00A51182" w:rsidRPr="00E7789B">
          <w:rPr>
            <w:i/>
            <w:lang w:val="en-US"/>
          </w:rPr>
          <w:t>et al</w:t>
        </w:r>
        <w:r w:rsidR="00A51182" w:rsidRPr="00E7789B">
          <w:rPr>
            <w:lang w:val="en-US"/>
          </w:rPr>
          <w:t xml:space="preserve">. 2010, Lemes-da-Silva </w:t>
        </w:r>
        <w:r w:rsidR="00A51182" w:rsidRPr="00E7789B">
          <w:rPr>
            <w:i/>
            <w:lang w:val="en-US"/>
          </w:rPr>
          <w:t>et al</w:t>
        </w:r>
        <w:r w:rsidR="00A51182" w:rsidRPr="00E7789B">
          <w:rPr>
            <w:lang w:val="en-US"/>
          </w:rPr>
          <w:t xml:space="preserve">. 2010, Sant'Anna </w:t>
        </w:r>
        <w:r w:rsidR="00A51182" w:rsidRPr="00E7789B">
          <w:rPr>
            <w:i/>
            <w:lang w:val="en-US"/>
          </w:rPr>
          <w:t>et al</w:t>
        </w:r>
        <w:r w:rsidR="00A51182" w:rsidRPr="00E7789B">
          <w:rPr>
            <w:lang w:val="en-US"/>
          </w:rPr>
          <w:t xml:space="preserve">. 2011a, Sant'Anna </w:t>
        </w:r>
        <w:r w:rsidR="00A51182" w:rsidRPr="00E7789B">
          <w:rPr>
            <w:i/>
            <w:lang w:val="en-US"/>
          </w:rPr>
          <w:t>et al</w:t>
        </w:r>
        <w:r w:rsidR="00A51182" w:rsidRPr="00E7789B">
          <w:rPr>
            <w:lang w:val="en-US"/>
          </w:rPr>
          <w:t>. 2011</w:t>
        </w:r>
      </w:ins>
      <w:ins w:id="53" w:author="W" w:date="2014-06-05T18:54:00Z">
        <w:r w:rsidR="004D3193" w:rsidRPr="00E7789B">
          <w:rPr>
            <w:lang w:val="en-US"/>
          </w:rPr>
          <w:t>c</w:t>
        </w:r>
      </w:ins>
      <w:ins w:id="54" w:author="W" w:date="2014-06-05T10:22:00Z">
        <w:r w:rsidR="00A51182" w:rsidRPr="00E7789B">
          <w:rPr>
            <w:lang w:val="en-US"/>
          </w:rPr>
          <w:t xml:space="preserve">, Gama-Jr. </w:t>
        </w:r>
        <w:r w:rsidR="00A51182" w:rsidRPr="00E7789B">
          <w:rPr>
            <w:i/>
            <w:lang w:val="en-US"/>
          </w:rPr>
          <w:t>et al</w:t>
        </w:r>
        <w:r w:rsidR="00A51182" w:rsidRPr="00E7789B">
          <w:rPr>
            <w:lang w:val="en-US"/>
          </w:rPr>
          <w:t xml:space="preserve">. 2012, </w:t>
        </w:r>
      </w:ins>
      <w:ins w:id="55" w:author="W" w:date="2014-06-05T22:44:00Z">
        <w:r w:rsidR="0070247E" w:rsidRPr="00E7789B">
          <w:rPr>
            <w:lang w:val="en-US"/>
          </w:rPr>
          <w:t>Komárek</w:t>
        </w:r>
      </w:ins>
      <w:ins w:id="56" w:author="W" w:date="2014-06-05T10:22:00Z">
        <w:r w:rsidR="00A51182" w:rsidRPr="00E7789B">
          <w:rPr>
            <w:lang w:val="en-US"/>
          </w:rPr>
          <w:t xml:space="preserve"> </w:t>
        </w:r>
        <w:r w:rsidR="00A51182" w:rsidRPr="00E7789B">
          <w:rPr>
            <w:i/>
            <w:lang w:val="en-US"/>
          </w:rPr>
          <w:t>et al</w:t>
        </w:r>
        <w:r w:rsidR="00A51182" w:rsidRPr="00E7789B">
          <w:rPr>
            <w:lang w:val="en-US"/>
          </w:rPr>
          <w:t xml:space="preserve">. 2013, Sant'Anna </w:t>
        </w:r>
        <w:r w:rsidR="00A51182" w:rsidRPr="00E7789B">
          <w:rPr>
            <w:i/>
            <w:lang w:val="en-US"/>
          </w:rPr>
          <w:t>et al</w:t>
        </w:r>
        <w:r w:rsidR="00A51182" w:rsidRPr="00E7789B">
          <w:rPr>
            <w:lang w:val="en-US"/>
          </w:rPr>
          <w:t>. 2013)</w:t>
        </w:r>
      </w:ins>
      <w:r w:rsidRPr="00E7789B">
        <w:rPr>
          <w:lang w:val="en-US"/>
        </w:rPr>
        <w:t xml:space="preserve">. </w:t>
      </w:r>
      <w:del w:id="57" w:author="osxadmin" w:date="2014-06-18T21:32:00Z">
        <w:r w:rsidRPr="00E7789B" w:rsidDel="004B43ED">
          <w:rPr>
            <w:lang w:val="en-US"/>
          </w:rPr>
          <w:delText xml:space="preserve">However, </w:delText>
        </w:r>
      </w:del>
      <w:ins w:id="58" w:author="osxadmin" w:date="2014-06-18T21:32:00Z">
        <w:r w:rsidR="004B43ED">
          <w:rPr>
            <w:lang w:val="en-US"/>
          </w:rPr>
          <w:t>D</w:t>
        </w:r>
      </w:ins>
      <w:del w:id="59" w:author="osxadmin" w:date="2014-06-18T21:32:00Z">
        <w:r w:rsidRPr="00E7789B" w:rsidDel="004B43ED">
          <w:rPr>
            <w:lang w:val="en-US"/>
          </w:rPr>
          <w:delText>d</w:delText>
        </w:r>
      </w:del>
      <w:r w:rsidRPr="00E7789B">
        <w:rPr>
          <w:lang w:val="en-US"/>
        </w:rPr>
        <w:t>espite the high biodiversity, the majority of the new taxa described belong to heterocytous cyanobacteria (56%)</w:t>
      </w:r>
      <w:del w:id="60" w:author="osxadmin" w:date="2014-06-18T21:33:00Z">
        <w:r w:rsidRPr="00E7789B" w:rsidDel="004B43ED">
          <w:rPr>
            <w:lang w:val="en-US"/>
          </w:rPr>
          <w:delText>,</w:delText>
        </w:r>
      </w:del>
      <w:r w:rsidRPr="00E7789B">
        <w:rPr>
          <w:lang w:val="en-US"/>
        </w:rPr>
        <w:t xml:space="preserve"> </w:t>
      </w:r>
      <w:commentRangeStart w:id="61"/>
      <w:del w:id="62" w:author="osxadmin" w:date="2014-06-18T21:33:00Z">
        <w:r w:rsidRPr="00E7789B" w:rsidDel="004B43ED">
          <w:rPr>
            <w:lang w:val="en-US"/>
          </w:rPr>
          <w:delText>including all</w:delText>
        </w:r>
      </w:del>
      <w:ins w:id="63" w:author="osxadmin" w:date="2014-06-18T21:33:00Z">
        <w:r w:rsidR="004B43ED">
          <w:rPr>
            <w:lang w:val="en-US"/>
          </w:rPr>
          <w:t>with</w:t>
        </w:r>
      </w:ins>
      <w:r w:rsidRPr="00E7789B">
        <w:rPr>
          <w:lang w:val="en-US"/>
        </w:rPr>
        <w:t xml:space="preserve"> three</w:t>
      </w:r>
      <w:ins w:id="64" w:author="osxadmin" w:date="2014-06-18T21:33:00Z">
        <w:r w:rsidR="004B43ED">
          <w:rPr>
            <w:lang w:val="en-US"/>
          </w:rPr>
          <w:t xml:space="preserve"> new</w:t>
        </w:r>
      </w:ins>
      <w:r w:rsidRPr="00E7789B">
        <w:rPr>
          <w:lang w:val="en-US"/>
        </w:rPr>
        <w:t xml:space="preserve"> genera</w:t>
      </w:r>
      <w:ins w:id="65" w:author="osxadmin" w:date="2014-06-18T21:33:00Z">
        <w:r w:rsidR="004B43ED">
          <w:rPr>
            <w:lang w:val="en-US"/>
          </w:rPr>
          <w:t>, while</w:t>
        </w:r>
      </w:ins>
      <w:ins w:id="66" w:author="osxadmin" w:date="2014-06-18T21:32:00Z">
        <w:r w:rsidR="004B43ED">
          <w:rPr>
            <w:lang w:val="en-US"/>
          </w:rPr>
          <w:t xml:space="preserve"> </w:t>
        </w:r>
      </w:ins>
      <w:del w:id="67" w:author="osxadmin" w:date="2014-06-18T21:33:00Z">
        <w:r w:rsidRPr="00E7789B" w:rsidDel="004B43ED">
          <w:rPr>
            <w:lang w:val="en-US"/>
          </w:rPr>
          <w:delText xml:space="preserve">, being the </w:delText>
        </w:r>
      </w:del>
      <w:r w:rsidRPr="00E7789B">
        <w:rPr>
          <w:lang w:val="en-US"/>
        </w:rPr>
        <w:t xml:space="preserve">coccoids </w:t>
      </w:r>
      <w:ins w:id="68" w:author="osxadmin" w:date="2014-06-18T21:33:00Z">
        <w:r w:rsidR="004B43ED">
          <w:rPr>
            <w:lang w:val="en-US"/>
          </w:rPr>
          <w:t xml:space="preserve">are </w:t>
        </w:r>
      </w:ins>
      <w:r w:rsidRPr="00E7789B">
        <w:rPr>
          <w:lang w:val="en-US"/>
        </w:rPr>
        <w:t xml:space="preserve">the second </w:t>
      </w:r>
      <w:ins w:id="69" w:author="osxadmin" w:date="2014-06-18T21:34:00Z">
        <w:r w:rsidR="004B43ED">
          <w:rPr>
            <w:lang w:val="en-US"/>
          </w:rPr>
          <w:t>most species-rich</w:t>
        </w:r>
        <w:r w:rsidR="004B43ED" w:rsidRPr="00E7789B">
          <w:rPr>
            <w:lang w:val="en-US"/>
          </w:rPr>
          <w:t xml:space="preserve"> </w:t>
        </w:r>
      </w:ins>
      <w:r w:rsidRPr="00E7789B">
        <w:rPr>
          <w:lang w:val="en-US"/>
        </w:rPr>
        <w:t xml:space="preserve">group </w:t>
      </w:r>
      <w:del w:id="70" w:author="osxadmin" w:date="2014-06-18T21:34:00Z">
        <w:r w:rsidRPr="00E7789B" w:rsidDel="004B43ED">
          <w:rPr>
            <w:lang w:val="en-US"/>
          </w:rPr>
          <w:delText xml:space="preserve">in terms of species richness </w:delText>
        </w:r>
      </w:del>
      <w:r w:rsidRPr="00E7789B">
        <w:rPr>
          <w:lang w:val="en-US"/>
        </w:rPr>
        <w:t xml:space="preserve">(25%) </w:t>
      </w:r>
      <w:commentRangeEnd w:id="61"/>
      <w:r w:rsidR="00001987" w:rsidRPr="00E7789B">
        <w:rPr>
          <w:rStyle w:val="CommentReference"/>
          <w:sz w:val="24"/>
          <w:lang w:eastAsia="en-US"/>
          <w:rPrChange w:id="71" w:author="W" w:date="2014-06-16T03:20:00Z">
            <w:rPr>
              <w:rStyle w:val="CommentReference"/>
              <w:rFonts w:ascii="Calibri" w:hAnsi="Calibri"/>
              <w:szCs w:val="20"/>
              <w:lang w:eastAsia="en-US"/>
            </w:rPr>
          </w:rPrChange>
        </w:rPr>
        <w:commentReference w:id="61"/>
      </w:r>
      <w:r w:rsidRPr="00E7789B">
        <w:rPr>
          <w:lang w:val="en-US"/>
        </w:rPr>
        <w:t xml:space="preserve">(Sant’Anna </w:t>
      </w:r>
      <w:r w:rsidRPr="00E7789B">
        <w:rPr>
          <w:i/>
          <w:lang w:val="en-US"/>
        </w:rPr>
        <w:t>et a</w:t>
      </w:r>
      <w:r w:rsidRPr="00327606">
        <w:rPr>
          <w:i/>
          <w:lang w:val="en-US"/>
        </w:rPr>
        <w:t>l.</w:t>
      </w:r>
      <w:r w:rsidRPr="00F117C0">
        <w:rPr>
          <w:lang w:val="en-US"/>
        </w:rPr>
        <w:t xml:space="preserve"> 2011</w:t>
      </w:r>
      <w:ins w:id="72" w:author="W" w:date="2014-06-05T18:55:00Z">
        <w:r w:rsidR="004D3193" w:rsidRPr="00F117C0">
          <w:rPr>
            <w:lang w:val="en-US"/>
          </w:rPr>
          <w:t>b</w:t>
        </w:r>
      </w:ins>
      <w:r w:rsidRPr="00F117C0">
        <w:rPr>
          <w:lang w:val="en-US"/>
        </w:rPr>
        <w:t xml:space="preserve">; Gama-Jr. </w:t>
      </w:r>
      <w:r w:rsidRPr="007425AE">
        <w:rPr>
          <w:i/>
          <w:lang w:val="en-US"/>
        </w:rPr>
        <w:t>et al.</w:t>
      </w:r>
      <w:r w:rsidRPr="007425AE">
        <w:rPr>
          <w:lang w:val="en-US"/>
        </w:rPr>
        <w:t xml:space="preserve"> 2012; Komárek </w:t>
      </w:r>
      <w:r w:rsidRPr="007425AE">
        <w:rPr>
          <w:i/>
          <w:lang w:val="en-US"/>
        </w:rPr>
        <w:t>et al.</w:t>
      </w:r>
      <w:r w:rsidRPr="007425AE">
        <w:rPr>
          <w:lang w:val="en-US"/>
        </w:rPr>
        <w:t xml:space="preserve"> 2013). Surely,</w:t>
      </w:r>
      <w:del w:id="73" w:author="osxadmin" w:date="2014-06-18T21:41:00Z">
        <w:r w:rsidRPr="007425AE" w:rsidDel="00592A43">
          <w:rPr>
            <w:lang w:val="en-US"/>
          </w:rPr>
          <w:delText xml:space="preserve"> the</w:delText>
        </w:r>
      </w:del>
      <w:r w:rsidRPr="007425AE">
        <w:rPr>
          <w:lang w:val="en-US"/>
        </w:rPr>
        <w:t xml:space="preserve"> coccoid richness is underestimated, </w:t>
      </w:r>
      <w:del w:id="74" w:author="osxadmin" w:date="2014-06-18T21:47:00Z">
        <w:r w:rsidRPr="007425AE" w:rsidDel="00592A43">
          <w:rPr>
            <w:lang w:val="en-US"/>
          </w:rPr>
          <w:delText>mainly due to</w:delText>
        </w:r>
      </w:del>
      <w:ins w:id="75" w:author="osxadmin" w:date="2014-06-18T21:47:00Z">
        <w:r w:rsidR="00592A43">
          <w:rPr>
            <w:lang w:val="en-US"/>
          </w:rPr>
          <w:t>since</w:t>
        </w:r>
      </w:ins>
      <w:r w:rsidRPr="007425AE">
        <w:rPr>
          <w:lang w:val="en-US"/>
        </w:rPr>
        <w:t xml:space="preserve"> </w:t>
      </w:r>
      <w:del w:id="76" w:author="osxadmin" w:date="2014-06-18T21:47:00Z">
        <w:r w:rsidRPr="007425AE" w:rsidDel="00592A43">
          <w:rPr>
            <w:lang w:val="en-US"/>
          </w:rPr>
          <w:delText xml:space="preserve">the focus of </w:delText>
        </w:r>
      </w:del>
      <w:r w:rsidRPr="007425AE">
        <w:rPr>
          <w:lang w:val="en-US"/>
        </w:rPr>
        <w:t xml:space="preserve">studies </w:t>
      </w:r>
      <w:del w:id="77" w:author="osxadmin" w:date="2014-06-18T21:47:00Z">
        <w:r w:rsidRPr="007425AE" w:rsidDel="00592A43">
          <w:rPr>
            <w:lang w:val="en-US"/>
          </w:rPr>
          <w:delText xml:space="preserve">being </w:delText>
        </w:r>
      </w:del>
      <w:r w:rsidRPr="007425AE">
        <w:rPr>
          <w:lang w:val="en-US"/>
        </w:rPr>
        <w:t xml:space="preserve">rarely </w:t>
      </w:r>
      <w:del w:id="78" w:author="osxadmin" w:date="2014-06-18T21:47:00Z">
        <w:r w:rsidRPr="007425AE" w:rsidDel="00592A43">
          <w:rPr>
            <w:lang w:val="en-US"/>
          </w:rPr>
          <w:delText xml:space="preserve">directed </w:delText>
        </w:r>
      </w:del>
      <w:ins w:id="79" w:author="osxadmin" w:date="2014-06-18T21:47:00Z">
        <w:r w:rsidR="00592A43">
          <w:rPr>
            <w:lang w:val="en-US"/>
          </w:rPr>
          <w:t>focus</w:t>
        </w:r>
        <w:r w:rsidR="00592A43" w:rsidRPr="007425AE">
          <w:rPr>
            <w:lang w:val="en-US"/>
          </w:rPr>
          <w:t xml:space="preserve"> </w:t>
        </w:r>
        <w:r w:rsidR="00592A43">
          <w:rPr>
            <w:lang w:val="en-US"/>
          </w:rPr>
          <w:t>on</w:t>
        </w:r>
      </w:ins>
      <w:del w:id="80" w:author="osxadmin" w:date="2014-06-18T21:47:00Z">
        <w:r w:rsidRPr="007425AE" w:rsidDel="00592A43">
          <w:rPr>
            <w:lang w:val="en-US"/>
          </w:rPr>
          <w:delText>to</w:delText>
        </w:r>
      </w:del>
      <w:r w:rsidRPr="007425AE">
        <w:rPr>
          <w:lang w:val="en-US"/>
        </w:rPr>
        <w:t xml:space="preserve"> them</w:t>
      </w:r>
      <w:del w:id="81" w:author="osxadmin" w:date="2014-06-18T21:48:00Z">
        <w:r w:rsidRPr="007425AE" w:rsidDel="00592A43">
          <w:rPr>
            <w:lang w:val="en-US"/>
          </w:rPr>
          <w:delText xml:space="preserve"> to date</w:delText>
        </w:r>
      </w:del>
      <w:r w:rsidRPr="007425AE">
        <w:rPr>
          <w:lang w:val="en-US"/>
        </w:rPr>
        <w:t>, in comparison to other cyanobacterial groups. Thus, the aim of the present study is to report the large variability and diversity of coccoid cyanobacteria in terrestrial habitats from the Atlantic Rainforest, by discussing the main features and novelties in their taxonomy.</w:t>
      </w:r>
    </w:p>
    <w:p w14:paraId="1BF64A31" w14:textId="77777777" w:rsidR="00001987" w:rsidRPr="007425AE" w:rsidRDefault="00001987" w:rsidP="00F7051B">
      <w:pPr>
        <w:spacing w:before="0" w:after="0" w:line="480" w:lineRule="auto"/>
        <w:jc w:val="both"/>
        <w:rPr>
          <w:lang w:val="en-US"/>
        </w:rPr>
      </w:pPr>
    </w:p>
    <w:p w14:paraId="5288E8C8" w14:textId="77777777" w:rsidR="00773F65" w:rsidRPr="00F7051B" w:rsidRDefault="00CB6CC6" w:rsidP="00F7051B">
      <w:pPr>
        <w:spacing w:before="0" w:after="0" w:line="480" w:lineRule="auto"/>
        <w:jc w:val="both"/>
        <w:rPr>
          <w:b/>
          <w:lang w:val="en-US"/>
        </w:rPr>
      </w:pPr>
      <w:r w:rsidRPr="00F7051B">
        <w:rPr>
          <w:b/>
          <w:lang w:val="en-US"/>
        </w:rPr>
        <w:t>Materials and Methods</w:t>
      </w:r>
    </w:p>
    <w:p w14:paraId="69571639" w14:textId="428894E0" w:rsidR="00773F65" w:rsidRPr="00E7789B" w:rsidRDefault="00CB6CC6" w:rsidP="00A84FF0">
      <w:pPr>
        <w:spacing w:before="0" w:after="0" w:line="480" w:lineRule="auto"/>
        <w:ind w:firstLine="284"/>
        <w:jc w:val="both"/>
        <w:rPr>
          <w:lang w:val="en-US"/>
        </w:rPr>
      </w:pPr>
      <w:r w:rsidRPr="00A84FF0">
        <w:rPr>
          <w:lang w:val="en-US"/>
        </w:rPr>
        <w:t>Localities and sampling: The sampling was carried out on soils, rocks, tree bark</w:t>
      </w:r>
      <w:del w:id="82" w:author="osxadmin" w:date="2014-06-18T21:48:00Z">
        <w:r w:rsidRPr="00A84FF0" w:rsidDel="00C6103F">
          <w:rPr>
            <w:lang w:val="en-US"/>
          </w:rPr>
          <w:delText>s</w:delText>
        </w:r>
      </w:del>
      <w:r w:rsidRPr="00A84FF0">
        <w:rPr>
          <w:lang w:val="en-US"/>
        </w:rPr>
        <w:t>, concrete, and wood from six different</w:t>
      </w:r>
      <w:del w:id="83" w:author="osxadmin" w:date="2014-06-18T21:49:00Z">
        <w:r w:rsidRPr="00A84FF0" w:rsidDel="00C6103F">
          <w:rPr>
            <w:lang w:val="en-US"/>
          </w:rPr>
          <w:delText xml:space="preserve"> preserved</w:delText>
        </w:r>
      </w:del>
      <w:r w:rsidRPr="00A84FF0">
        <w:rPr>
          <w:lang w:val="en-US"/>
        </w:rPr>
        <w:t xml:space="preserve"> Atlantic Rainforest </w:t>
      </w:r>
      <w:ins w:id="84" w:author="osxadmin" w:date="2014-06-18T21:49:00Z">
        <w:r w:rsidR="00C6103F">
          <w:rPr>
            <w:lang w:val="en-US"/>
          </w:rPr>
          <w:t xml:space="preserve">conservation </w:t>
        </w:r>
      </w:ins>
      <w:r w:rsidRPr="00A84FF0">
        <w:rPr>
          <w:lang w:val="en-US"/>
        </w:rPr>
        <w:t xml:space="preserve">areas, all located in São Paulo state, southeastern Brazil. A total of 267 samples were collected and screened </w:t>
      </w:r>
      <w:del w:id="85" w:author="osxadmin" w:date="2014-06-18T21:49:00Z">
        <w:r w:rsidRPr="00A84FF0" w:rsidDel="006D1FEA">
          <w:rPr>
            <w:lang w:val="en-US"/>
          </w:rPr>
          <w:delText xml:space="preserve">by </w:delText>
        </w:r>
      </w:del>
      <w:ins w:id="86" w:author="osxadmin" w:date="2014-06-18T21:49:00Z">
        <w:r w:rsidR="006D1FEA">
          <w:rPr>
            <w:lang w:val="en-US"/>
          </w:rPr>
          <w:t>using a</w:t>
        </w:r>
        <w:r w:rsidR="006D1FEA" w:rsidRPr="00A84FF0">
          <w:rPr>
            <w:lang w:val="en-US"/>
          </w:rPr>
          <w:t xml:space="preserve"> </w:t>
        </w:r>
      </w:ins>
      <w:r w:rsidRPr="00A84FF0">
        <w:rPr>
          <w:lang w:val="en-US"/>
        </w:rPr>
        <w:t>light microscope (Zeiss, Axioplan 2)</w:t>
      </w:r>
      <w:ins w:id="87" w:author="osxadmin" w:date="2014-06-18T21:49:00Z">
        <w:r w:rsidR="006D1FEA">
          <w:rPr>
            <w:lang w:val="en-US"/>
          </w:rPr>
          <w:t>.  We</w:t>
        </w:r>
      </w:ins>
      <w:del w:id="88" w:author="osxadmin" w:date="2014-06-18T21:49:00Z">
        <w:r w:rsidRPr="00A84FF0" w:rsidDel="006D1FEA">
          <w:rPr>
            <w:lang w:val="en-US"/>
          </w:rPr>
          <w:delText>,</w:delText>
        </w:r>
      </w:del>
      <w:r w:rsidRPr="00A84FF0">
        <w:rPr>
          <w:lang w:val="en-US"/>
        </w:rPr>
        <w:t xml:space="preserve"> </w:t>
      </w:r>
      <w:commentRangeStart w:id="89"/>
      <w:del w:id="90" w:author="osxadmin" w:date="2014-06-18T21:50:00Z">
        <w:r w:rsidRPr="00A84FF0" w:rsidDel="006D1FEA">
          <w:rPr>
            <w:lang w:val="en-US"/>
          </w:rPr>
          <w:delText xml:space="preserve">being </w:delText>
        </w:r>
      </w:del>
      <w:r w:rsidRPr="00A84FF0">
        <w:rPr>
          <w:lang w:val="en-US"/>
        </w:rPr>
        <w:t xml:space="preserve">excluded from this study those </w:t>
      </w:r>
      <w:ins w:id="91" w:author="osxadmin" w:date="2014-06-18T21:50:00Z">
        <w:r w:rsidR="006D1FEA">
          <w:rPr>
            <w:lang w:val="en-US"/>
          </w:rPr>
          <w:t xml:space="preserve">samples </w:t>
        </w:r>
      </w:ins>
      <w:r w:rsidRPr="00A84FF0">
        <w:rPr>
          <w:lang w:val="en-US"/>
        </w:rPr>
        <w:t xml:space="preserve">that did not contain </w:t>
      </w:r>
      <w:ins w:id="92" w:author="osxadmin" w:date="2014-06-18T21:50:00Z">
        <w:r w:rsidR="006D1FEA">
          <w:rPr>
            <w:lang w:val="en-US"/>
          </w:rPr>
          <w:t xml:space="preserve">any </w:t>
        </w:r>
      </w:ins>
      <w:r w:rsidRPr="00A84FF0">
        <w:rPr>
          <w:lang w:val="en-US"/>
        </w:rPr>
        <w:t xml:space="preserve">coccoid cyanobacteria. </w:t>
      </w:r>
      <w:commentRangeEnd w:id="89"/>
      <w:r w:rsidR="00001987" w:rsidRPr="00E7789B">
        <w:rPr>
          <w:rStyle w:val="CommentReference"/>
          <w:sz w:val="24"/>
          <w:lang w:eastAsia="en-US"/>
          <w:rPrChange w:id="93" w:author="W" w:date="2014-06-16T03:20:00Z">
            <w:rPr>
              <w:rStyle w:val="CommentReference"/>
              <w:rFonts w:ascii="Calibri" w:hAnsi="Calibri"/>
              <w:szCs w:val="20"/>
              <w:lang w:eastAsia="en-US"/>
            </w:rPr>
          </w:rPrChange>
        </w:rPr>
        <w:commentReference w:id="89"/>
      </w:r>
    </w:p>
    <w:p w14:paraId="4CFC732E" w14:textId="3E796E40" w:rsidR="00773F65" w:rsidRPr="007425AE" w:rsidRDefault="00CB6CC6" w:rsidP="00A84FF0">
      <w:pPr>
        <w:spacing w:before="0" w:after="0" w:line="480" w:lineRule="auto"/>
        <w:ind w:firstLine="284"/>
        <w:jc w:val="both"/>
        <w:rPr>
          <w:lang w:val="en-US"/>
        </w:rPr>
      </w:pPr>
      <w:r w:rsidRPr="00E7789B">
        <w:rPr>
          <w:lang w:val="en-US"/>
        </w:rPr>
        <w:t>Sample processing: Samples were collected from</w:t>
      </w:r>
      <w:ins w:id="94" w:author="osxadmin" w:date="2014-06-18T21:50:00Z">
        <w:r w:rsidR="006A2DDD">
          <w:rPr>
            <w:lang w:val="en-US"/>
          </w:rPr>
          <w:t xml:space="preserve"> the</w:t>
        </w:r>
      </w:ins>
      <w:r w:rsidRPr="00E7789B">
        <w:rPr>
          <w:lang w:val="en-US"/>
        </w:rPr>
        <w:t xml:space="preserve"> </w:t>
      </w:r>
      <w:del w:id="95" w:author="Watson" w:date="2014-05-31T15:11:00Z">
        <w:r w:rsidRPr="00327606" w:rsidDel="00001987">
          <w:rPr>
            <w:lang w:val="en-US"/>
          </w:rPr>
          <w:delText xml:space="preserve">nature </w:delText>
        </w:r>
      </w:del>
      <w:ins w:id="96" w:author="Watson" w:date="2014-05-31T15:11:00Z">
        <w:r w:rsidR="00001987" w:rsidRPr="00F117C0">
          <w:rPr>
            <w:lang w:val="en-US"/>
          </w:rPr>
          <w:t xml:space="preserve">substrate </w:t>
        </w:r>
      </w:ins>
      <w:r w:rsidRPr="00F117C0">
        <w:rPr>
          <w:lang w:val="en-US"/>
        </w:rPr>
        <w:t>with a spatula, and then dried over paper bags by exposure to sunlight. In the laboratory, the sample</w:t>
      </w:r>
      <w:r w:rsidRPr="007425AE">
        <w:rPr>
          <w:lang w:val="en-US"/>
        </w:rPr>
        <w:t xml:space="preserve">d pieces were rehydrated in Petri dishes with distilled water for a minimum of one day. Afterwards, they were analyzed </w:t>
      </w:r>
      <w:del w:id="97" w:author="osxadmin" w:date="2014-06-18T22:08:00Z">
        <w:r w:rsidRPr="007425AE" w:rsidDel="001C5200">
          <w:rPr>
            <w:lang w:val="en-US"/>
          </w:rPr>
          <w:delText xml:space="preserve">under </w:delText>
        </w:r>
      </w:del>
      <w:ins w:id="98" w:author="osxadmin" w:date="2014-06-18T22:08:00Z">
        <w:r w:rsidR="001C5200">
          <w:rPr>
            <w:lang w:val="en-US"/>
          </w:rPr>
          <w:t>with a</w:t>
        </w:r>
        <w:r w:rsidR="001C5200" w:rsidRPr="007425AE">
          <w:rPr>
            <w:lang w:val="en-US"/>
          </w:rPr>
          <w:t xml:space="preserve"> </w:t>
        </w:r>
      </w:ins>
      <w:r w:rsidRPr="007425AE">
        <w:rPr>
          <w:lang w:val="en-US"/>
        </w:rPr>
        <w:t xml:space="preserve">light </w:t>
      </w:r>
      <w:del w:id="99" w:author="Watson" w:date="2014-05-31T15:14:00Z">
        <w:r w:rsidRPr="007425AE" w:rsidDel="00001987">
          <w:rPr>
            <w:lang w:val="en-US"/>
          </w:rPr>
          <w:delText>microscopy</w:delText>
        </w:r>
      </w:del>
      <w:ins w:id="100" w:author="Watson" w:date="2014-05-31T15:14:00Z">
        <w:r w:rsidR="00001987" w:rsidRPr="007425AE">
          <w:rPr>
            <w:lang w:val="en-US"/>
          </w:rPr>
          <w:t>microscope</w:t>
        </w:r>
      </w:ins>
      <w:r w:rsidRPr="007425AE">
        <w:rPr>
          <w:lang w:val="en-US"/>
        </w:rPr>
        <w:t xml:space="preserve">, and a minimum of 30 individual cells of each population </w:t>
      </w:r>
      <w:commentRangeStart w:id="101"/>
      <w:r w:rsidRPr="007425AE">
        <w:rPr>
          <w:lang w:val="en-US"/>
        </w:rPr>
        <w:t xml:space="preserve">was </w:t>
      </w:r>
      <w:commentRangeEnd w:id="101"/>
      <w:r w:rsidR="00001987" w:rsidRPr="00E7789B">
        <w:rPr>
          <w:rStyle w:val="CommentReference"/>
          <w:sz w:val="24"/>
          <w:lang w:eastAsia="en-US"/>
          <w:rPrChange w:id="102" w:author="W" w:date="2014-06-16T03:20:00Z">
            <w:rPr>
              <w:rStyle w:val="CommentReference"/>
              <w:rFonts w:ascii="Calibri" w:hAnsi="Calibri"/>
              <w:szCs w:val="20"/>
              <w:lang w:eastAsia="en-US"/>
            </w:rPr>
          </w:rPrChange>
        </w:rPr>
        <w:commentReference w:id="101"/>
      </w:r>
      <w:r w:rsidRPr="00E7789B">
        <w:rPr>
          <w:lang w:val="en-US"/>
        </w:rPr>
        <w:t xml:space="preserve">measured using the AxioVs40 v 4.8.2.0 program. In </w:t>
      </w:r>
      <w:r w:rsidRPr="005F3331">
        <w:rPr>
          <w:lang w:val="en-US"/>
        </w:rPr>
        <w:t xml:space="preserve">the description, the measurements are listed as length × diameter </w:t>
      </w:r>
      <w:r w:rsidRPr="005F3331">
        <w:rPr>
          <w:lang w:val="en-US"/>
        </w:rPr>
        <w:lastRenderedPageBreak/>
        <w:t xml:space="preserve">(diam.), and the rare rates are given in parenthesis. Whenever necessary, China ink or 1% methylene blue solution was used to show the mucilage. The rehydrated samples were fixed in </w:t>
      </w:r>
      <w:r w:rsidRPr="007425AE">
        <w:rPr>
          <w:lang w:val="en-US"/>
        </w:rPr>
        <w:t xml:space="preserve">4% formaldehyde, and deposited in the Herbarium of the Institute of Botany (SP), São Paulo, Brazil. </w:t>
      </w:r>
    </w:p>
    <w:p w14:paraId="0BDB89D3" w14:textId="77777777" w:rsidR="00773F65" w:rsidRPr="007425AE" w:rsidRDefault="00773F65" w:rsidP="00A84FF0">
      <w:pPr>
        <w:spacing w:before="0" w:after="0" w:line="480" w:lineRule="auto"/>
        <w:jc w:val="both"/>
        <w:rPr>
          <w:lang w:val="en-US"/>
        </w:rPr>
      </w:pPr>
    </w:p>
    <w:p w14:paraId="00431C87" w14:textId="77777777" w:rsidR="00773F65" w:rsidRDefault="00CB6CC6" w:rsidP="00A84FF0">
      <w:pPr>
        <w:pStyle w:val="NoSpacing"/>
        <w:spacing w:line="480" w:lineRule="auto"/>
        <w:jc w:val="both"/>
        <w:rPr>
          <w:ins w:id="103" w:author="W" w:date="2014-06-16T15:59:00Z"/>
          <w:rFonts w:ascii="Times New Roman" w:hAnsi="Times New Roman"/>
          <w:b/>
          <w:iCs/>
          <w:sz w:val="24"/>
          <w:szCs w:val="24"/>
          <w:lang w:val="en-US"/>
        </w:rPr>
      </w:pPr>
      <w:r w:rsidRPr="007425AE">
        <w:rPr>
          <w:rFonts w:ascii="Times New Roman" w:hAnsi="Times New Roman"/>
          <w:b/>
          <w:iCs/>
          <w:sz w:val="24"/>
          <w:szCs w:val="24"/>
          <w:lang w:val="en-US"/>
        </w:rPr>
        <w:t>Results</w:t>
      </w:r>
    </w:p>
    <w:p w14:paraId="29AA155A" w14:textId="567E87AD" w:rsidR="00977C6E" w:rsidRDefault="00977C6E" w:rsidP="00A84FF0">
      <w:pPr>
        <w:pStyle w:val="NoSpacing"/>
        <w:spacing w:line="480" w:lineRule="auto"/>
        <w:jc w:val="both"/>
        <w:rPr>
          <w:ins w:id="104" w:author="W" w:date="2014-06-16T16:04:00Z"/>
          <w:rFonts w:ascii="Times New Roman" w:hAnsi="Times New Roman"/>
          <w:iCs/>
          <w:sz w:val="24"/>
          <w:szCs w:val="24"/>
          <w:lang w:val="en-US"/>
        </w:rPr>
      </w:pPr>
      <w:ins w:id="105" w:author="W" w:date="2014-06-16T16:00:00Z">
        <w:r w:rsidRPr="00977C6E">
          <w:rPr>
            <w:rFonts w:ascii="Times New Roman" w:hAnsi="Times New Roman"/>
            <w:iCs/>
            <w:sz w:val="24"/>
            <w:szCs w:val="24"/>
            <w:lang w:val="en-US"/>
            <w:rPrChange w:id="106" w:author="W" w:date="2014-06-16T16:00:00Z">
              <w:rPr>
                <w:rFonts w:ascii="Times New Roman" w:hAnsi="Times New Roman"/>
                <w:b/>
                <w:iCs/>
                <w:sz w:val="24"/>
                <w:szCs w:val="24"/>
                <w:lang w:val="en-US"/>
              </w:rPr>
            </w:rPrChange>
          </w:rPr>
          <w:t>The prese</w:t>
        </w:r>
        <w:r>
          <w:rPr>
            <w:rFonts w:ascii="Times New Roman" w:hAnsi="Times New Roman"/>
            <w:iCs/>
            <w:sz w:val="24"/>
            <w:szCs w:val="24"/>
            <w:lang w:val="en-US"/>
          </w:rPr>
          <w:t xml:space="preserve">nt studied reported a total of 61 coccoid cyanobacterial taxa, being </w:t>
        </w:r>
      </w:ins>
      <w:ins w:id="107" w:author="W" w:date="2014-06-16T16:02:00Z">
        <w:r>
          <w:rPr>
            <w:rFonts w:ascii="Times New Roman" w:hAnsi="Times New Roman"/>
            <w:iCs/>
            <w:sz w:val="24"/>
            <w:szCs w:val="24"/>
            <w:lang w:val="en-US"/>
          </w:rPr>
          <w:t>20</w:t>
        </w:r>
      </w:ins>
      <w:ins w:id="108" w:author="W" w:date="2014-06-16T16:00:00Z">
        <w:r>
          <w:rPr>
            <w:rFonts w:ascii="Times New Roman" w:hAnsi="Times New Roman"/>
            <w:iCs/>
            <w:sz w:val="24"/>
            <w:szCs w:val="24"/>
            <w:lang w:val="en-US"/>
          </w:rPr>
          <w:t xml:space="preserve"> of them identified </w:t>
        </w:r>
      </w:ins>
      <w:ins w:id="109" w:author="osxadmin" w:date="2014-06-18T22:10:00Z">
        <w:r w:rsidR="001C5200">
          <w:rPr>
            <w:rFonts w:ascii="Times New Roman" w:hAnsi="Times New Roman"/>
            <w:iCs/>
            <w:sz w:val="24"/>
            <w:szCs w:val="24"/>
            <w:lang w:val="en-US"/>
          </w:rPr>
          <w:t xml:space="preserve">only </w:t>
        </w:r>
      </w:ins>
      <w:ins w:id="110" w:author="W" w:date="2014-06-16T16:00:00Z">
        <w:r>
          <w:rPr>
            <w:rFonts w:ascii="Times New Roman" w:hAnsi="Times New Roman"/>
            <w:iCs/>
            <w:sz w:val="24"/>
            <w:szCs w:val="24"/>
            <w:lang w:val="en-US"/>
          </w:rPr>
          <w:t xml:space="preserve">at </w:t>
        </w:r>
      </w:ins>
      <w:ins w:id="111" w:author="osxadmin" w:date="2014-06-18T22:10:00Z">
        <w:r w:rsidR="001C5200">
          <w:rPr>
            <w:rFonts w:ascii="Times New Roman" w:hAnsi="Times New Roman"/>
            <w:iCs/>
            <w:sz w:val="24"/>
            <w:szCs w:val="24"/>
            <w:lang w:val="en-US"/>
          </w:rPr>
          <w:t xml:space="preserve">the </w:t>
        </w:r>
      </w:ins>
      <w:ins w:id="112" w:author="W" w:date="2014-06-16T16:00:00Z">
        <w:r>
          <w:rPr>
            <w:rFonts w:ascii="Times New Roman" w:hAnsi="Times New Roman"/>
            <w:iCs/>
            <w:sz w:val="24"/>
            <w:szCs w:val="24"/>
            <w:lang w:val="en-US"/>
          </w:rPr>
          <w:t>generic level</w:t>
        </w:r>
      </w:ins>
      <w:ins w:id="113" w:author="W" w:date="2014-06-16T16:01:00Z">
        <w:r>
          <w:rPr>
            <w:rFonts w:ascii="Times New Roman" w:hAnsi="Times New Roman"/>
            <w:iCs/>
            <w:sz w:val="24"/>
            <w:szCs w:val="24"/>
            <w:lang w:val="en-US"/>
          </w:rPr>
          <w:t xml:space="preserve"> and one at family.</w:t>
        </w:r>
      </w:ins>
      <w:ins w:id="114" w:author="W" w:date="2014-06-16T16:03:00Z">
        <w:r>
          <w:rPr>
            <w:rFonts w:ascii="Times New Roman" w:hAnsi="Times New Roman"/>
            <w:iCs/>
            <w:sz w:val="24"/>
            <w:szCs w:val="24"/>
            <w:lang w:val="en-US"/>
          </w:rPr>
          <w:t xml:space="preserve"> </w:t>
        </w:r>
        <w:del w:id="115" w:author="osxadmin" w:date="2014-06-19T20:38:00Z">
          <w:r w:rsidDel="00F23496">
            <w:rPr>
              <w:rFonts w:ascii="Times New Roman" w:hAnsi="Times New Roman"/>
              <w:iCs/>
              <w:sz w:val="24"/>
              <w:szCs w:val="24"/>
              <w:lang w:val="en-US"/>
            </w:rPr>
            <w:delText>A total of</w:delText>
          </w:r>
        </w:del>
      </w:ins>
      <w:ins w:id="116" w:author="osxadmin" w:date="2014-06-19T20:38:00Z">
        <w:r w:rsidR="00F23496">
          <w:rPr>
            <w:rFonts w:ascii="Times New Roman" w:hAnsi="Times New Roman"/>
            <w:iCs/>
            <w:sz w:val="24"/>
            <w:szCs w:val="24"/>
            <w:lang w:val="en-US"/>
          </w:rPr>
          <w:t>We analyzed</w:t>
        </w:r>
      </w:ins>
      <w:ins w:id="117" w:author="W" w:date="2014-06-16T16:03:00Z">
        <w:r>
          <w:rPr>
            <w:rFonts w:ascii="Times New Roman" w:hAnsi="Times New Roman"/>
            <w:iCs/>
            <w:sz w:val="24"/>
            <w:szCs w:val="24"/>
            <w:lang w:val="en-US"/>
          </w:rPr>
          <w:t xml:space="preserve"> 60 samples from </w:t>
        </w:r>
      </w:ins>
      <w:ins w:id="118" w:author="osxadmin" w:date="2014-06-19T20:38:00Z">
        <w:r w:rsidR="00F23496">
          <w:rPr>
            <w:rFonts w:ascii="Times New Roman" w:hAnsi="Times New Roman"/>
            <w:iCs/>
            <w:sz w:val="24"/>
            <w:szCs w:val="24"/>
            <w:lang w:val="en-US"/>
          </w:rPr>
          <w:t xml:space="preserve">a total of </w:t>
        </w:r>
      </w:ins>
      <w:ins w:id="119" w:author="W" w:date="2014-06-16T16:03:00Z">
        <w:del w:id="120" w:author="osxadmin" w:date="2014-06-19T20:37:00Z">
          <w:r w:rsidDel="00F23496">
            <w:rPr>
              <w:rFonts w:ascii="Times New Roman" w:hAnsi="Times New Roman"/>
              <w:iCs/>
              <w:sz w:val="24"/>
              <w:szCs w:val="24"/>
              <w:lang w:val="en-US"/>
            </w:rPr>
            <w:delText>a</w:delText>
          </w:r>
        </w:del>
        <w:del w:id="121" w:author="osxadmin" w:date="2014-06-18T22:11:00Z">
          <w:r w:rsidDel="001C5200">
            <w:rPr>
              <w:rFonts w:ascii="Times New Roman" w:hAnsi="Times New Roman"/>
              <w:iCs/>
              <w:sz w:val="24"/>
              <w:szCs w:val="24"/>
              <w:lang w:val="en-US"/>
            </w:rPr>
            <w:delText xml:space="preserve">n amount </w:delText>
          </w:r>
        </w:del>
        <w:del w:id="122" w:author="osxadmin" w:date="2014-06-19T20:37:00Z">
          <w:r w:rsidDel="00F23496">
            <w:rPr>
              <w:rFonts w:ascii="Times New Roman" w:hAnsi="Times New Roman"/>
              <w:iCs/>
              <w:sz w:val="24"/>
              <w:szCs w:val="24"/>
              <w:lang w:val="en-US"/>
            </w:rPr>
            <w:delText xml:space="preserve">of </w:delText>
          </w:r>
        </w:del>
        <w:r>
          <w:rPr>
            <w:rFonts w:ascii="Times New Roman" w:hAnsi="Times New Roman"/>
            <w:iCs/>
            <w:sz w:val="24"/>
            <w:szCs w:val="24"/>
            <w:lang w:val="en-US"/>
          </w:rPr>
          <w:t>267</w:t>
        </w:r>
        <w:del w:id="123" w:author="osxadmin" w:date="2014-06-19T20:38:00Z">
          <w:r w:rsidDel="00F23496">
            <w:rPr>
              <w:rFonts w:ascii="Times New Roman" w:hAnsi="Times New Roman"/>
              <w:iCs/>
              <w:sz w:val="24"/>
              <w:szCs w:val="24"/>
              <w:lang w:val="en-US"/>
            </w:rPr>
            <w:delText xml:space="preserve"> were </w:delText>
          </w:r>
        </w:del>
        <w:del w:id="124" w:author="osxadmin" w:date="2014-06-18T22:10:00Z">
          <w:r w:rsidDel="001C5200">
            <w:rPr>
              <w:rFonts w:ascii="Times New Roman" w:hAnsi="Times New Roman"/>
              <w:iCs/>
              <w:sz w:val="24"/>
              <w:szCs w:val="24"/>
              <w:lang w:val="en-US"/>
            </w:rPr>
            <w:delText>deep</w:delText>
          </w:r>
        </w:del>
        <w:del w:id="125" w:author="osxadmin" w:date="2014-06-18T22:11:00Z">
          <w:r w:rsidDel="001C5200">
            <w:rPr>
              <w:rFonts w:ascii="Times New Roman" w:hAnsi="Times New Roman"/>
              <w:iCs/>
              <w:sz w:val="24"/>
              <w:szCs w:val="24"/>
              <w:lang w:val="en-US"/>
            </w:rPr>
            <w:delText>ly</w:delText>
          </w:r>
        </w:del>
        <w:del w:id="126" w:author="osxadmin" w:date="2014-06-19T20:38:00Z">
          <w:r w:rsidDel="00F23496">
            <w:rPr>
              <w:rFonts w:ascii="Times New Roman" w:hAnsi="Times New Roman"/>
              <w:iCs/>
              <w:sz w:val="24"/>
              <w:szCs w:val="24"/>
              <w:lang w:val="en-US"/>
            </w:rPr>
            <w:delText xml:space="preserve"> analyzed</w:delText>
          </w:r>
        </w:del>
        <w:r>
          <w:rPr>
            <w:rFonts w:ascii="Times New Roman" w:hAnsi="Times New Roman"/>
            <w:iCs/>
            <w:sz w:val="24"/>
            <w:szCs w:val="24"/>
            <w:lang w:val="en-US"/>
          </w:rPr>
          <w:t>, since only the</w:t>
        </w:r>
      </w:ins>
      <w:ins w:id="127" w:author="osxadmin" w:date="2014-06-18T22:11:00Z">
        <w:r w:rsidR="001C5200">
          <w:rPr>
            <w:rFonts w:ascii="Times New Roman" w:hAnsi="Times New Roman"/>
            <w:iCs/>
            <w:sz w:val="24"/>
            <w:szCs w:val="24"/>
            <w:lang w:val="en-US"/>
          </w:rPr>
          <w:t>se</w:t>
        </w:r>
      </w:ins>
      <w:ins w:id="128" w:author="W" w:date="2014-06-16T16:03:00Z">
        <w:del w:id="129" w:author="osxadmin" w:date="2014-06-18T22:11:00Z">
          <w:r w:rsidDel="001C5200">
            <w:rPr>
              <w:rFonts w:ascii="Times New Roman" w:hAnsi="Times New Roman"/>
              <w:iCs/>
              <w:sz w:val="24"/>
              <w:szCs w:val="24"/>
              <w:lang w:val="en-US"/>
            </w:rPr>
            <w:delText>m</w:delText>
          </w:r>
        </w:del>
        <w:r>
          <w:rPr>
            <w:rFonts w:ascii="Times New Roman" w:hAnsi="Times New Roman"/>
            <w:iCs/>
            <w:sz w:val="24"/>
            <w:szCs w:val="24"/>
            <w:lang w:val="en-US"/>
          </w:rPr>
          <w:t xml:space="preserve"> </w:t>
        </w:r>
        <w:del w:id="130" w:author="osxadmin" w:date="2014-06-18T22:11:00Z">
          <w:r w:rsidDel="001C5200">
            <w:rPr>
              <w:rFonts w:ascii="Times New Roman" w:hAnsi="Times New Roman"/>
              <w:iCs/>
              <w:sz w:val="24"/>
              <w:szCs w:val="24"/>
              <w:lang w:val="en-US"/>
            </w:rPr>
            <w:delText>showed to have</w:delText>
          </w:r>
        </w:del>
      </w:ins>
      <w:ins w:id="131" w:author="osxadmin" w:date="2014-06-18T22:11:00Z">
        <w:r w:rsidR="001C5200">
          <w:rPr>
            <w:rFonts w:ascii="Times New Roman" w:hAnsi="Times New Roman"/>
            <w:iCs/>
            <w:sz w:val="24"/>
            <w:szCs w:val="24"/>
            <w:lang w:val="en-US"/>
          </w:rPr>
          <w:t>had</w:t>
        </w:r>
      </w:ins>
      <w:ins w:id="132" w:author="W" w:date="2014-06-16T16:03:00Z">
        <w:r>
          <w:rPr>
            <w:rFonts w:ascii="Times New Roman" w:hAnsi="Times New Roman"/>
            <w:iCs/>
            <w:sz w:val="24"/>
            <w:szCs w:val="24"/>
            <w:lang w:val="en-US"/>
          </w:rPr>
          <w:t xml:space="preserve"> </w:t>
        </w:r>
      </w:ins>
      <w:ins w:id="133" w:author="W" w:date="2014-06-16T16:04:00Z">
        <w:r>
          <w:rPr>
            <w:rFonts w:ascii="Times New Roman" w:hAnsi="Times New Roman"/>
            <w:iCs/>
            <w:sz w:val="24"/>
            <w:szCs w:val="24"/>
            <w:lang w:val="en-US"/>
          </w:rPr>
          <w:t>satisfactory</w:t>
        </w:r>
      </w:ins>
      <w:ins w:id="134" w:author="W" w:date="2014-06-16T16:03:00Z">
        <w:r>
          <w:rPr>
            <w:rFonts w:ascii="Times New Roman" w:hAnsi="Times New Roman"/>
            <w:iCs/>
            <w:sz w:val="24"/>
            <w:szCs w:val="24"/>
            <w:lang w:val="en-US"/>
          </w:rPr>
          <w:t xml:space="preserve"> </w:t>
        </w:r>
      </w:ins>
      <w:ins w:id="135" w:author="W" w:date="2014-06-16T16:04:00Z">
        <w:r>
          <w:rPr>
            <w:rFonts w:ascii="Times New Roman" w:hAnsi="Times New Roman"/>
            <w:iCs/>
            <w:sz w:val="24"/>
            <w:szCs w:val="24"/>
            <w:lang w:val="en-US"/>
          </w:rPr>
          <w:t xml:space="preserve">populations </w:t>
        </w:r>
        <w:del w:id="136" w:author="osxadmin" w:date="2014-06-18T22:11:00Z">
          <w:r w:rsidDel="001C5200">
            <w:rPr>
              <w:rFonts w:ascii="Times New Roman" w:hAnsi="Times New Roman"/>
              <w:iCs/>
              <w:sz w:val="24"/>
              <w:szCs w:val="24"/>
              <w:lang w:val="en-US"/>
            </w:rPr>
            <w:delText>to be</w:delText>
          </w:r>
        </w:del>
      </w:ins>
      <w:ins w:id="137" w:author="osxadmin" w:date="2014-06-18T22:11:00Z">
        <w:r w:rsidR="001C5200">
          <w:rPr>
            <w:rFonts w:ascii="Times New Roman" w:hAnsi="Times New Roman"/>
            <w:iCs/>
            <w:sz w:val="24"/>
            <w:szCs w:val="24"/>
            <w:lang w:val="en-US"/>
          </w:rPr>
          <w:t>for</w:t>
        </w:r>
      </w:ins>
      <w:ins w:id="138" w:author="W" w:date="2014-06-16T16:04:00Z">
        <w:r>
          <w:rPr>
            <w:rFonts w:ascii="Times New Roman" w:hAnsi="Times New Roman"/>
            <w:iCs/>
            <w:sz w:val="24"/>
            <w:szCs w:val="24"/>
            <w:lang w:val="en-US"/>
          </w:rPr>
          <w:t xml:space="preserve"> morphological</w:t>
        </w:r>
        <w:del w:id="139" w:author="osxadmin" w:date="2014-06-18T22:11:00Z">
          <w:r w:rsidDel="001C5200">
            <w:rPr>
              <w:rFonts w:ascii="Times New Roman" w:hAnsi="Times New Roman"/>
              <w:iCs/>
              <w:sz w:val="24"/>
              <w:szCs w:val="24"/>
              <w:lang w:val="en-US"/>
            </w:rPr>
            <w:delText>ly</w:delText>
          </w:r>
        </w:del>
        <w:r>
          <w:rPr>
            <w:rFonts w:ascii="Times New Roman" w:hAnsi="Times New Roman"/>
            <w:iCs/>
            <w:sz w:val="24"/>
            <w:szCs w:val="24"/>
            <w:lang w:val="en-US"/>
          </w:rPr>
          <w:t xml:space="preserve"> stud</w:t>
        </w:r>
        <w:del w:id="140" w:author="osxadmin" w:date="2014-06-18T22:11:00Z">
          <w:r w:rsidDel="001C5200">
            <w:rPr>
              <w:rFonts w:ascii="Times New Roman" w:hAnsi="Times New Roman"/>
              <w:iCs/>
              <w:sz w:val="24"/>
              <w:szCs w:val="24"/>
              <w:lang w:val="en-US"/>
            </w:rPr>
            <w:delText>ied</w:delText>
          </w:r>
        </w:del>
      </w:ins>
      <w:ins w:id="141" w:author="osxadmin" w:date="2014-06-18T22:11:00Z">
        <w:r w:rsidR="001C5200">
          <w:rPr>
            <w:rFonts w:ascii="Times New Roman" w:hAnsi="Times New Roman"/>
            <w:iCs/>
            <w:sz w:val="24"/>
            <w:szCs w:val="24"/>
            <w:lang w:val="en-US"/>
          </w:rPr>
          <w:t>y</w:t>
        </w:r>
      </w:ins>
      <w:ins w:id="142" w:author="W" w:date="2014-06-16T16:04:00Z">
        <w:r>
          <w:rPr>
            <w:rFonts w:ascii="Times New Roman" w:hAnsi="Times New Roman"/>
            <w:iCs/>
            <w:sz w:val="24"/>
            <w:szCs w:val="24"/>
            <w:lang w:val="en-US"/>
          </w:rPr>
          <w:t>.</w:t>
        </w:r>
      </w:ins>
    </w:p>
    <w:p w14:paraId="7D01DAE9" w14:textId="77777777" w:rsidR="00977C6E" w:rsidRPr="00977C6E" w:rsidRDefault="00977C6E" w:rsidP="00A84FF0">
      <w:pPr>
        <w:pStyle w:val="NoSpacing"/>
        <w:spacing w:line="480" w:lineRule="auto"/>
        <w:jc w:val="both"/>
        <w:rPr>
          <w:rFonts w:ascii="Times New Roman" w:hAnsi="Times New Roman"/>
          <w:iCs/>
          <w:sz w:val="24"/>
          <w:szCs w:val="24"/>
          <w:lang w:val="en-US"/>
          <w:rPrChange w:id="143" w:author="W" w:date="2014-06-16T16:00:00Z">
            <w:rPr>
              <w:rFonts w:ascii="Times New Roman" w:hAnsi="Times New Roman"/>
              <w:b/>
              <w:iCs/>
              <w:sz w:val="24"/>
              <w:szCs w:val="24"/>
              <w:lang w:val="en-US"/>
            </w:rPr>
          </w:rPrChange>
        </w:rPr>
      </w:pPr>
    </w:p>
    <w:p w14:paraId="4B38143B" w14:textId="77777777" w:rsidR="00001987" w:rsidRPr="00F7051B" w:rsidRDefault="00CB6CC6" w:rsidP="005B36B7">
      <w:pPr>
        <w:pStyle w:val="NoSpacing"/>
        <w:spacing w:line="480" w:lineRule="auto"/>
        <w:jc w:val="both"/>
        <w:rPr>
          <w:rFonts w:ascii="Times New Roman" w:hAnsi="Times New Roman"/>
          <w:b/>
          <w:iCs/>
          <w:sz w:val="24"/>
          <w:szCs w:val="24"/>
          <w:lang w:val="en-US"/>
        </w:rPr>
      </w:pPr>
      <w:r w:rsidRPr="00F7051B">
        <w:rPr>
          <w:rFonts w:ascii="Times New Roman" w:hAnsi="Times New Roman"/>
          <w:b/>
          <w:iCs/>
          <w:sz w:val="24"/>
          <w:szCs w:val="24"/>
          <w:lang w:val="en-US"/>
        </w:rPr>
        <w:t>Family Synechococcaceae Komárek &amp; Anagnostidis (1986: 210).</w:t>
      </w:r>
    </w:p>
    <w:p w14:paraId="416CF160" w14:textId="77777777" w:rsidR="00001987" w:rsidRPr="00A84FF0" w:rsidRDefault="00001987" w:rsidP="005B36B7">
      <w:pPr>
        <w:pStyle w:val="NoSpacing"/>
        <w:spacing w:line="480" w:lineRule="auto"/>
        <w:jc w:val="both"/>
        <w:rPr>
          <w:rFonts w:ascii="Times New Roman" w:hAnsi="Times New Roman"/>
          <w:b/>
          <w:iCs/>
          <w:sz w:val="24"/>
          <w:szCs w:val="24"/>
          <w:lang w:val="en-US"/>
        </w:rPr>
      </w:pPr>
    </w:p>
    <w:p w14:paraId="0B74D6D4" w14:textId="77777777" w:rsidR="00001987" w:rsidRPr="005F3331" w:rsidDel="00B775CF" w:rsidRDefault="00CB6CC6" w:rsidP="00A026B4">
      <w:pPr>
        <w:spacing w:before="0" w:after="0" w:line="480" w:lineRule="auto"/>
        <w:jc w:val="both"/>
        <w:rPr>
          <w:del w:id="144" w:author="W" w:date="2014-06-16T11:14:00Z"/>
          <w:bCs/>
          <w:lang w:val="en-US"/>
        </w:rPr>
      </w:pPr>
      <w:del w:id="145" w:author="W" w:date="2014-06-16T11:14:00Z">
        <w:r w:rsidRPr="00A84FF0" w:rsidDel="00B775CF">
          <w:rPr>
            <w:b/>
            <w:bCs/>
            <w:i/>
            <w:lang w:val="en-US"/>
          </w:rPr>
          <w:delText xml:space="preserve">Aphanothece </w:delText>
        </w:r>
        <w:r w:rsidRPr="005F3331" w:rsidDel="00B775CF">
          <w:rPr>
            <w:b/>
            <w:bCs/>
            <w:i/>
            <w:lang w:val="en-US"/>
          </w:rPr>
          <w:delText>microscopica</w:delText>
        </w:r>
        <w:r w:rsidRPr="005F3331" w:rsidDel="00B775CF">
          <w:rPr>
            <w:b/>
            <w:bCs/>
            <w:lang w:val="en-US"/>
          </w:rPr>
          <w:delText xml:space="preserve"> </w:delText>
        </w:r>
        <w:r w:rsidRPr="005F3331" w:rsidDel="00B775CF">
          <w:rPr>
            <w:bCs/>
            <w:lang w:val="en-US"/>
          </w:rPr>
          <w:delText>Nägeli</w:delText>
        </w:r>
        <w:r w:rsidRPr="00E7789B" w:rsidDel="00B775CF">
          <w:rPr>
            <w:lang w:val="en-US"/>
          </w:rPr>
          <w:fldChar w:fldCharType="begin"/>
        </w:r>
        <w:r w:rsidRPr="00E7789B" w:rsidDel="00B775CF">
          <w:rPr>
            <w:lang w:val="en-US"/>
          </w:rPr>
          <w:delInstrText xml:space="preserve"> XE "</w:delInstrText>
        </w:r>
        <w:r w:rsidRPr="00E7789B" w:rsidDel="00B775CF">
          <w:rPr>
            <w:b/>
            <w:bCs/>
            <w:i/>
            <w:lang w:val="en-US"/>
          </w:rPr>
          <w:delInstrText>Aphanothece microscopica</w:delInstrText>
        </w:r>
        <w:r w:rsidRPr="005F3331" w:rsidDel="00B775CF">
          <w:rPr>
            <w:b/>
            <w:bCs/>
            <w:lang w:val="en-US"/>
          </w:rPr>
          <w:delInstrText xml:space="preserve"> </w:delInstrText>
        </w:r>
        <w:r w:rsidRPr="005F3331" w:rsidDel="00B775CF">
          <w:rPr>
            <w:bCs/>
            <w:lang w:val="en-US"/>
          </w:rPr>
          <w:delInstrText>Nägeli</w:delInstrText>
        </w:r>
        <w:r w:rsidRPr="005F3331" w:rsidDel="00B775CF">
          <w:rPr>
            <w:lang w:val="en-US"/>
          </w:rPr>
          <w:delInstrText xml:space="preserve">" </w:delInstrText>
        </w:r>
        <w:r w:rsidRPr="00E7789B" w:rsidDel="00B775CF">
          <w:rPr>
            <w:lang w:val="en-US"/>
          </w:rPr>
          <w:fldChar w:fldCharType="end"/>
        </w:r>
        <w:r w:rsidRPr="00E7789B" w:rsidDel="00B775CF">
          <w:rPr>
            <w:bCs/>
            <w:lang w:val="en-US"/>
          </w:rPr>
          <w:delText xml:space="preserve"> (1849: 59). (Fig. 1A</w:delText>
        </w:r>
        <w:r w:rsidRPr="005F3331" w:rsidDel="00B775CF">
          <w:rPr>
            <w:lang w:val="en-US"/>
          </w:rPr>
          <w:delText>–</w:delText>
        </w:r>
        <w:r w:rsidRPr="005F3331" w:rsidDel="00B775CF">
          <w:rPr>
            <w:bCs/>
            <w:lang w:val="en-US"/>
          </w:rPr>
          <w:delText>B)</w:delText>
        </w:r>
      </w:del>
    </w:p>
    <w:p w14:paraId="1C624C86" w14:textId="77777777" w:rsidR="00001987" w:rsidRPr="00B775CF" w:rsidDel="00B775CF" w:rsidRDefault="00CB6CC6" w:rsidP="00A026B4">
      <w:pPr>
        <w:spacing w:before="0" w:after="0" w:line="480" w:lineRule="auto"/>
        <w:jc w:val="both"/>
        <w:rPr>
          <w:del w:id="146" w:author="W" w:date="2014-06-16T11:14:00Z"/>
          <w:lang w:val="en-US"/>
        </w:rPr>
      </w:pPr>
      <w:del w:id="147" w:author="W" w:date="2014-06-16T11:14:00Z">
        <w:r w:rsidRPr="00B775CF" w:rsidDel="00B775CF">
          <w:rPr>
            <w:lang w:val="en-US"/>
          </w:rPr>
          <w:delText xml:space="preserve">Rounded colonies, 24.6–77.8 µm diam., sub-colonies often present, 8.0–12.7 µm diam. Sheath firm, hyaline, conspicuous. Cells sparsely up to densely disposed, cylindrical, rarely ellipsoidal, 3.1–6.0(7.2) × 1.7–2.9 µm, 1.8–2.0 times </w:delText>
        </w:r>
      </w:del>
      <w:del w:id="148" w:author="W" w:date="2014-06-16T10:29:00Z">
        <w:r w:rsidRPr="007425AE" w:rsidDel="00327606">
          <w:rPr>
            <w:lang w:val="en-US"/>
          </w:rPr>
          <w:delText>longer than larger</w:delText>
        </w:r>
      </w:del>
      <w:del w:id="149" w:author="W" w:date="2014-06-16T11:14:00Z">
        <w:r w:rsidRPr="00327606" w:rsidDel="00B775CF">
          <w:rPr>
            <w:lang w:val="en-US"/>
          </w:rPr>
          <w:delText>. Cell content slightly granulated, intense blue-green.</w:delText>
        </w:r>
      </w:del>
    </w:p>
    <w:p w14:paraId="021E6B6D" w14:textId="77777777" w:rsidR="00001987" w:rsidRPr="007425AE" w:rsidDel="00B775CF" w:rsidRDefault="00CB6CC6" w:rsidP="00A026B4">
      <w:pPr>
        <w:spacing w:before="0" w:after="0" w:line="480" w:lineRule="auto"/>
        <w:jc w:val="both"/>
        <w:rPr>
          <w:del w:id="150" w:author="W" w:date="2014-06-16T11:14:00Z"/>
          <w:lang w:val="en-US"/>
        </w:rPr>
      </w:pPr>
      <w:del w:id="151" w:author="W" w:date="2014-06-16T11:14:00Z">
        <w:r w:rsidRPr="00F117C0" w:rsidDel="00B775CF">
          <w:rPr>
            <w:b/>
            <w:lang w:val="en-US"/>
          </w:rPr>
          <w:delText>Habitat:</w:delText>
        </w:r>
        <w:r w:rsidRPr="00F117C0" w:rsidDel="00B775CF">
          <w:rPr>
            <w:lang w:val="en-US"/>
          </w:rPr>
          <w:delText>—Waterlogged soil covered by vegetation.</w:delText>
        </w:r>
        <w:r w:rsidRPr="005F3331" w:rsidDel="00B775CF">
          <w:rPr>
            <w:b/>
            <w:rPrChange w:id="152" w:author="W" w:date="2014-06-16T10:09:00Z">
              <w:rPr/>
            </w:rPrChange>
          </w:rPr>
          <w:delText>Studied material:</w:delText>
        </w:r>
        <w:r w:rsidRPr="005F3331" w:rsidDel="00B775CF">
          <w:delText>—BRAZIL. São Paulo: Cananéia, State Park of “Ilha do Cardoso” (Perequê)</w:delText>
        </w:r>
        <w:r w:rsidRPr="005F3331" w:rsidDel="00B775CF">
          <w:rPr>
            <w:bCs/>
          </w:rPr>
          <w:delText xml:space="preserve">, </w:delText>
        </w:r>
        <w:r w:rsidRPr="00B775CF" w:rsidDel="00B775CF">
          <w:delText xml:space="preserve">25º04'08''S, 47º55'88''W, 29 June 2010, </w:delText>
        </w:r>
        <w:r w:rsidRPr="00F117C0" w:rsidDel="00B775CF">
          <w:rPr>
            <w:i/>
            <w:iCs/>
          </w:rPr>
          <w:delText xml:space="preserve">W.A. Gama-Jr. </w:delText>
        </w:r>
        <w:r w:rsidRPr="007425AE" w:rsidDel="00B775CF">
          <w:rPr>
            <w:lang w:val="en-US"/>
          </w:rPr>
          <w:delText xml:space="preserve">&amp; </w:delText>
        </w:r>
        <w:r w:rsidRPr="007425AE" w:rsidDel="00B775CF">
          <w:rPr>
            <w:i/>
            <w:iCs/>
            <w:lang w:val="en-US"/>
          </w:rPr>
          <w:delText>C.F.S. Malone</w:delText>
        </w:r>
        <w:r w:rsidRPr="007425AE" w:rsidDel="00B775CF">
          <w:rPr>
            <w:lang w:val="en-US"/>
          </w:rPr>
          <w:delText xml:space="preserve"> (</w:delText>
        </w:r>
        <w:r w:rsidRPr="007425AE" w:rsidDel="00B775CF">
          <w:rPr>
            <w:bCs/>
            <w:lang w:val="en-US"/>
          </w:rPr>
          <w:delText xml:space="preserve">SP 401439). </w:delText>
        </w:r>
      </w:del>
    </w:p>
    <w:p w14:paraId="640BF7A8" w14:textId="77777777" w:rsidR="00001987" w:rsidRPr="00F7051B" w:rsidRDefault="00001987" w:rsidP="00FA5BA7">
      <w:pPr>
        <w:spacing w:before="0" w:after="0" w:line="480" w:lineRule="auto"/>
        <w:jc w:val="both"/>
        <w:rPr>
          <w:b/>
          <w:bCs/>
          <w:i/>
          <w:lang w:val="en-US"/>
        </w:rPr>
      </w:pPr>
    </w:p>
    <w:p w14:paraId="3A28D7AD" w14:textId="77777777" w:rsidR="00001987" w:rsidRPr="005F3331" w:rsidRDefault="00CB6CC6" w:rsidP="00FA5BA7">
      <w:pPr>
        <w:spacing w:before="0" w:after="0" w:line="480" w:lineRule="auto"/>
        <w:jc w:val="both"/>
        <w:rPr>
          <w:bCs/>
          <w:lang w:val="en-US"/>
        </w:rPr>
      </w:pPr>
      <w:r w:rsidRPr="00F7051B">
        <w:rPr>
          <w:b/>
          <w:bCs/>
          <w:i/>
          <w:lang w:val="en-US"/>
        </w:rPr>
        <w:t>Aphanothece saxicola</w:t>
      </w:r>
      <w:r w:rsidRPr="00A84FF0">
        <w:rPr>
          <w:b/>
          <w:bCs/>
          <w:lang w:val="en-US"/>
        </w:rPr>
        <w:t xml:space="preserve"> </w:t>
      </w:r>
      <w:r w:rsidRPr="00A84FF0">
        <w:rPr>
          <w:bCs/>
          <w:lang w:val="en-US"/>
        </w:rPr>
        <w:t>Nägeli</w:t>
      </w:r>
      <w:r w:rsidRPr="00E7789B">
        <w:rPr>
          <w:lang w:val="en-US"/>
        </w:rPr>
        <w:fldChar w:fldCharType="begin"/>
      </w:r>
      <w:r w:rsidRPr="00E7789B">
        <w:rPr>
          <w:lang w:val="en-US"/>
        </w:rPr>
        <w:instrText xml:space="preserve"> XE "</w:instrText>
      </w:r>
      <w:r w:rsidRPr="00E7789B">
        <w:rPr>
          <w:b/>
          <w:bCs/>
          <w:i/>
          <w:lang w:val="en-US"/>
        </w:rPr>
        <w:instrText>Aphanothece saxicola</w:instrText>
      </w:r>
      <w:r w:rsidRPr="005F3331">
        <w:rPr>
          <w:b/>
          <w:bCs/>
          <w:lang w:val="en-US"/>
        </w:rPr>
        <w:instrText xml:space="preserve"> </w:instrText>
      </w:r>
      <w:r w:rsidRPr="005F3331">
        <w:rPr>
          <w:bCs/>
          <w:lang w:val="en-US"/>
        </w:rPr>
        <w:instrText>Nägeli</w:instrText>
      </w:r>
      <w:r w:rsidRPr="005F3331">
        <w:rPr>
          <w:lang w:val="en-US"/>
        </w:rPr>
        <w:instrText xml:space="preserve">" </w:instrText>
      </w:r>
      <w:r w:rsidRPr="00E7789B">
        <w:rPr>
          <w:lang w:val="en-US"/>
        </w:rPr>
        <w:fldChar w:fldCharType="end"/>
      </w:r>
      <w:r w:rsidRPr="00E7789B">
        <w:rPr>
          <w:bCs/>
          <w:lang w:val="en-US"/>
        </w:rPr>
        <w:t xml:space="preserve"> (1849: 60). (Fig. 1C</w:t>
      </w:r>
      <w:r w:rsidRPr="00E7789B">
        <w:rPr>
          <w:lang w:val="en-US"/>
        </w:rPr>
        <w:t>–</w:t>
      </w:r>
      <w:r w:rsidRPr="005F3331">
        <w:rPr>
          <w:bCs/>
          <w:lang w:val="en-US"/>
        </w:rPr>
        <w:t>E)</w:t>
      </w:r>
    </w:p>
    <w:p w14:paraId="4BE6EB0D" w14:textId="77777777" w:rsidR="00001987" w:rsidRPr="007425AE" w:rsidRDefault="00CB6CC6" w:rsidP="00FA5BA7">
      <w:pPr>
        <w:spacing w:before="0" w:after="0" w:line="480" w:lineRule="auto"/>
        <w:jc w:val="both"/>
        <w:rPr>
          <w:lang w:val="en-US"/>
        </w:rPr>
      </w:pPr>
      <w:r w:rsidRPr="005F3331">
        <w:rPr>
          <w:lang w:val="en-US"/>
        </w:rPr>
        <w:t>Rounded up to irregular colonies, 8.3–80.3 µm diam. Sheath gelatinous, hyaline up to brownish, inconspicuous up to conspicuous. Cells spars</w:t>
      </w:r>
      <w:r w:rsidRPr="007425AE">
        <w:rPr>
          <w:lang w:val="en-US"/>
        </w:rPr>
        <w:t xml:space="preserve">ely disposed, oblong up to ellipsoidal, 2.7–4.2 × 1.5–2.6 µm, 1.5–2.4 times </w:t>
      </w:r>
      <w:del w:id="153" w:author="W" w:date="2014-06-16T10:29:00Z">
        <w:r w:rsidRPr="007425AE" w:rsidDel="00327606">
          <w:rPr>
            <w:lang w:val="en-US"/>
          </w:rPr>
          <w:delText>longer than larger</w:delText>
        </w:r>
      </w:del>
      <w:ins w:id="154" w:author="W" w:date="2014-06-16T10:29:00Z">
        <w:r w:rsidR="00327606">
          <w:rPr>
            <w:lang w:val="en-US"/>
          </w:rPr>
          <w:t>longer than wide</w:t>
        </w:r>
      </w:ins>
      <w:r w:rsidRPr="00327606">
        <w:rPr>
          <w:lang w:val="en-US"/>
        </w:rPr>
        <w:t>. Cell content slightly granulated, blue-green.</w:t>
      </w:r>
    </w:p>
    <w:p w14:paraId="74D43E71" w14:textId="77777777" w:rsidR="00001987" w:rsidRPr="00E7789B" w:rsidRDefault="00CB6CC6" w:rsidP="00FA5BA7">
      <w:pPr>
        <w:pStyle w:val="Default"/>
        <w:spacing w:line="480" w:lineRule="auto"/>
        <w:jc w:val="both"/>
        <w:rPr>
          <w:color w:val="auto"/>
        </w:rPr>
      </w:pPr>
      <w:bookmarkStart w:id="155" w:name="OLE_LINK1"/>
      <w:r w:rsidRPr="00E7789B">
        <w:rPr>
          <w:b/>
          <w:color w:val="auto"/>
          <w:rPrChange w:id="156" w:author="W" w:date="2014-06-16T03:20:00Z">
            <w:rPr>
              <w:rFonts w:eastAsia="Times New Roman"/>
              <w:b/>
              <w:color w:val="auto"/>
              <w:lang w:val="pt-BR" w:eastAsia="pt-BR"/>
            </w:rPr>
          </w:rPrChange>
        </w:rPr>
        <w:t>Habitat:</w:t>
      </w:r>
      <w:r w:rsidRPr="00E7789B">
        <w:rPr>
          <w:color w:val="auto"/>
          <w:rPrChange w:id="157" w:author="W" w:date="2014-06-16T03:20:00Z">
            <w:rPr>
              <w:rFonts w:eastAsia="Times New Roman"/>
              <w:color w:val="auto"/>
              <w:lang w:val="pt-BR" w:eastAsia="pt-BR"/>
            </w:rPr>
          </w:rPrChange>
        </w:rPr>
        <w:t>—Wet rocks.</w:t>
      </w:r>
    </w:p>
    <w:p w14:paraId="0D6C6466" w14:textId="77777777" w:rsidR="00001987" w:rsidRPr="00E7789B" w:rsidRDefault="00CB6CC6" w:rsidP="00FA5BA7">
      <w:pPr>
        <w:pStyle w:val="Default"/>
        <w:spacing w:line="480" w:lineRule="auto"/>
        <w:jc w:val="both"/>
        <w:rPr>
          <w:bCs/>
          <w:color w:val="auto"/>
          <w:rPrChange w:id="158" w:author="W" w:date="2014-06-16T03:20:00Z">
            <w:rPr>
              <w:bCs/>
              <w:color w:val="auto"/>
              <w:sz w:val="23"/>
              <w:szCs w:val="23"/>
            </w:rPr>
          </w:rPrChange>
        </w:rPr>
      </w:pPr>
      <w:r w:rsidRPr="00E7789B">
        <w:rPr>
          <w:b/>
          <w:color w:val="auto"/>
          <w:rPrChange w:id="159" w:author="W" w:date="2014-06-16T03:20:00Z">
            <w:rPr>
              <w:rFonts w:eastAsia="Times New Roman"/>
              <w:b/>
              <w:color w:val="auto"/>
              <w:lang w:val="pt-BR" w:eastAsia="pt-BR"/>
            </w:rPr>
          </w:rPrChange>
        </w:rPr>
        <w:t>Studied material:</w:t>
      </w:r>
      <w:r w:rsidRPr="00E7789B">
        <w:rPr>
          <w:bCs/>
          <w:color w:val="auto"/>
          <w:rPrChange w:id="160" w:author="W" w:date="2014-06-16T03:20:00Z">
            <w:rPr>
              <w:rFonts w:eastAsia="Times New Roman"/>
              <w:bCs/>
              <w:color w:val="auto"/>
              <w:sz w:val="23"/>
              <w:szCs w:val="23"/>
              <w:lang w:val="pt-BR" w:eastAsia="pt-BR"/>
            </w:rPr>
          </w:rPrChange>
        </w:rPr>
        <w:t>—</w:t>
      </w:r>
      <w:r w:rsidRPr="00E7789B">
        <w:rPr>
          <w:color w:val="auto"/>
          <w:rPrChange w:id="161" w:author="W" w:date="2014-06-16T03:20:00Z">
            <w:rPr>
              <w:rFonts w:eastAsia="Times New Roman"/>
              <w:color w:val="auto"/>
              <w:sz w:val="23"/>
              <w:szCs w:val="23"/>
              <w:lang w:val="pt-BR" w:eastAsia="pt-BR"/>
            </w:rPr>
          </w:rPrChange>
        </w:rPr>
        <w:t xml:space="preserve">BRAZIL. São Paulo: Peruíbe, Ecological Station “Juréia-Itatins”, 24°24.146'S, 47°03.648'W, 15 August 2011, </w:t>
      </w:r>
      <w:r w:rsidRPr="00E7789B">
        <w:rPr>
          <w:i/>
          <w:iCs/>
          <w:color w:val="auto"/>
          <w:rPrChange w:id="162" w:author="W" w:date="2014-06-16T03:20:00Z">
            <w:rPr>
              <w:rFonts w:eastAsia="Times New Roman"/>
              <w:i/>
              <w:iCs/>
              <w:color w:val="auto"/>
              <w:sz w:val="23"/>
              <w:szCs w:val="23"/>
              <w:lang w:val="pt-BR" w:eastAsia="pt-BR"/>
            </w:rPr>
          </w:rPrChange>
        </w:rPr>
        <w:t>W.A. Gama-Jr.</w:t>
      </w:r>
      <w:r w:rsidRPr="00E7789B">
        <w:rPr>
          <w:color w:val="auto"/>
          <w:rPrChange w:id="163" w:author="W" w:date="2014-06-16T03:20:00Z">
            <w:rPr>
              <w:rFonts w:eastAsia="Times New Roman"/>
              <w:color w:val="auto"/>
              <w:sz w:val="23"/>
              <w:szCs w:val="23"/>
              <w:lang w:val="pt-BR" w:eastAsia="pt-BR"/>
            </w:rPr>
          </w:rPrChange>
        </w:rPr>
        <w:t xml:space="preserve">, </w:t>
      </w:r>
      <w:r w:rsidRPr="00E7789B">
        <w:rPr>
          <w:i/>
          <w:iCs/>
          <w:color w:val="auto"/>
          <w:rPrChange w:id="164" w:author="W" w:date="2014-06-16T03:20:00Z">
            <w:rPr>
              <w:rFonts w:eastAsia="Times New Roman"/>
              <w:i/>
              <w:iCs/>
              <w:color w:val="auto"/>
              <w:sz w:val="23"/>
              <w:szCs w:val="23"/>
              <w:lang w:val="pt-BR" w:eastAsia="pt-BR"/>
            </w:rPr>
          </w:rPrChange>
        </w:rPr>
        <w:t>G.S. Hentschke</w:t>
      </w:r>
      <w:r w:rsidRPr="00E7789B">
        <w:rPr>
          <w:color w:val="auto"/>
          <w:rPrChange w:id="165" w:author="W" w:date="2014-06-16T03:20:00Z">
            <w:rPr>
              <w:rFonts w:eastAsia="Times New Roman"/>
              <w:color w:val="auto"/>
              <w:sz w:val="23"/>
              <w:szCs w:val="23"/>
              <w:lang w:val="pt-BR" w:eastAsia="pt-BR"/>
            </w:rPr>
          </w:rPrChange>
        </w:rPr>
        <w:t xml:space="preserve">, </w:t>
      </w:r>
      <w:r w:rsidRPr="00E7789B">
        <w:rPr>
          <w:i/>
          <w:iCs/>
          <w:color w:val="auto"/>
          <w:rPrChange w:id="166" w:author="W" w:date="2014-06-16T03:20:00Z">
            <w:rPr>
              <w:rFonts w:eastAsia="Times New Roman"/>
              <w:i/>
              <w:iCs/>
              <w:color w:val="auto"/>
              <w:sz w:val="23"/>
              <w:szCs w:val="23"/>
              <w:lang w:val="pt-BR" w:eastAsia="pt-BR"/>
            </w:rPr>
          </w:rPrChange>
        </w:rPr>
        <w:t xml:space="preserve">C.F.S. Malone &amp; </w:t>
      </w:r>
      <w:r w:rsidRPr="00E7789B">
        <w:rPr>
          <w:color w:val="auto"/>
          <w:rPrChange w:id="167" w:author="W" w:date="2014-06-16T03:20:00Z">
            <w:rPr>
              <w:rFonts w:eastAsia="Times New Roman"/>
              <w:color w:val="auto"/>
              <w:sz w:val="23"/>
              <w:szCs w:val="23"/>
              <w:lang w:val="pt-BR" w:eastAsia="pt-BR"/>
            </w:rPr>
          </w:rPrChange>
        </w:rPr>
        <w:t>C</w:t>
      </w:r>
      <w:r w:rsidRPr="00E7789B">
        <w:rPr>
          <w:i/>
          <w:iCs/>
          <w:color w:val="auto"/>
          <w:rPrChange w:id="168" w:author="W" w:date="2014-06-16T03:20:00Z">
            <w:rPr>
              <w:rFonts w:eastAsia="Times New Roman"/>
              <w:i/>
              <w:iCs/>
              <w:color w:val="auto"/>
              <w:sz w:val="23"/>
              <w:szCs w:val="23"/>
              <w:lang w:val="pt-BR" w:eastAsia="pt-BR"/>
            </w:rPr>
          </w:rPrChange>
        </w:rPr>
        <w:t>.L. Sant’Anna</w:t>
      </w:r>
      <w:r w:rsidRPr="00E7789B">
        <w:rPr>
          <w:bCs/>
          <w:color w:val="auto"/>
          <w:rPrChange w:id="169" w:author="W" w:date="2014-06-16T03:20:00Z">
            <w:rPr>
              <w:rFonts w:eastAsia="Times New Roman"/>
              <w:bCs/>
              <w:color w:val="auto"/>
              <w:sz w:val="23"/>
              <w:szCs w:val="23"/>
              <w:lang w:val="pt-BR" w:eastAsia="pt-BR"/>
            </w:rPr>
          </w:rPrChange>
        </w:rPr>
        <w:t xml:space="preserve"> (SP 427310);</w:t>
      </w:r>
      <w:r w:rsidRPr="00E7789B">
        <w:rPr>
          <w:color w:val="auto"/>
        </w:rPr>
        <w:t xml:space="preserve"> </w:t>
      </w:r>
      <w:r w:rsidRPr="00E7789B">
        <w:rPr>
          <w:color w:val="auto"/>
          <w:rPrChange w:id="170" w:author="W" w:date="2014-06-16T03:20:00Z">
            <w:rPr>
              <w:rFonts w:eastAsia="Times New Roman"/>
              <w:color w:val="auto"/>
              <w:sz w:val="23"/>
              <w:szCs w:val="23"/>
              <w:lang w:val="pt-BR" w:eastAsia="pt-BR"/>
            </w:rPr>
          </w:rPrChange>
        </w:rPr>
        <w:t xml:space="preserve">24° 22.783'S, 47°01.287'W, 16 August 2011, </w:t>
      </w:r>
      <w:r w:rsidRPr="00E7789B">
        <w:rPr>
          <w:i/>
          <w:iCs/>
          <w:color w:val="auto"/>
          <w:rPrChange w:id="171" w:author="W" w:date="2014-06-16T03:20:00Z">
            <w:rPr>
              <w:rFonts w:eastAsia="Times New Roman"/>
              <w:i/>
              <w:iCs/>
              <w:color w:val="auto"/>
              <w:sz w:val="23"/>
              <w:szCs w:val="23"/>
              <w:lang w:val="pt-BR" w:eastAsia="pt-BR"/>
            </w:rPr>
          </w:rPrChange>
        </w:rPr>
        <w:t>W.A. Gama-Jr.</w:t>
      </w:r>
      <w:r w:rsidRPr="00E7789B">
        <w:rPr>
          <w:color w:val="auto"/>
          <w:rPrChange w:id="172" w:author="W" w:date="2014-06-16T03:20:00Z">
            <w:rPr>
              <w:rFonts w:eastAsia="Times New Roman"/>
              <w:color w:val="auto"/>
              <w:sz w:val="23"/>
              <w:szCs w:val="23"/>
              <w:lang w:val="pt-BR" w:eastAsia="pt-BR"/>
            </w:rPr>
          </w:rPrChange>
        </w:rPr>
        <w:t xml:space="preserve">, </w:t>
      </w:r>
      <w:r w:rsidRPr="00E7789B">
        <w:rPr>
          <w:i/>
          <w:iCs/>
          <w:color w:val="auto"/>
          <w:rPrChange w:id="173" w:author="W" w:date="2014-06-16T03:20:00Z">
            <w:rPr>
              <w:rFonts w:eastAsia="Times New Roman"/>
              <w:i/>
              <w:iCs/>
              <w:color w:val="auto"/>
              <w:sz w:val="23"/>
              <w:szCs w:val="23"/>
              <w:lang w:val="pt-BR" w:eastAsia="pt-BR"/>
            </w:rPr>
          </w:rPrChange>
        </w:rPr>
        <w:t>G.S. Hentschke</w:t>
      </w:r>
      <w:r w:rsidRPr="00E7789B">
        <w:rPr>
          <w:color w:val="auto"/>
          <w:rPrChange w:id="174" w:author="W" w:date="2014-06-16T03:20:00Z">
            <w:rPr>
              <w:rFonts w:eastAsia="Times New Roman"/>
              <w:color w:val="auto"/>
              <w:sz w:val="23"/>
              <w:szCs w:val="23"/>
              <w:lang w:val="pt-BR" w:eastAsia="pt-BR"/>
            </w:rPr>
          </w:rPrChange>
        </w:rPr>
        <w:t xml:space="preserve">, </w:t>
      </w:r>
      <w:r w:rsidRPr="00E7789B">
        <w:rPr>
          <w:i/>
          <w:iCs/>
          <w:color w:val="auto"/>
          <w:rPrChange w:id="175" w:author="W" w:date="2014-06-16T03:20:00Z">
            <w:rPr>
              <w:rFonts w:eastAsia="Times New Roman"/>
              <w:i/>
              <w:iCs/>
              <w:color w:val="auto"/>
              <w:sz w:val="23"/>
              <w:szCs w:val="23"/>
              <w:lang w:val="pt-BR" w:eastAsia="pt-BR"/>
            </w:rPr>
          </w:rPrChange>
        </w:rPr>
        <w:t xml:space="preserve">C.F.S. Malone &amp; </w:t>
      </w:r>
      <w:r w:rsidRPr="00E7789B">
        <w:rPr>
          <w:color w:val="auto"/>
          <w:rPrChange w:id="176" w:author="W" w:date="2014-06-16T03:20:00Z">
            <w:rPr>
              <w:rFonts w:eastAsia="Times New Roman"/>
              <w:color w:val="auto"/>
              <w:sz w:val="23"/>
              <w:szCs w:val="23"/>
              <w:lang w:val="pt-BR" w:eastAsia="pt-BR"/>
            </w:rPr>
          </w:rPrChange>
        </w:rPr>
        <w:t>C</w:t>
      </w:r>
      <w:r w:rsidRPr="00E7789B">
        <w:rPr>
          <w:i/>
          <w:iCs/>
          <w:color w:val="auto"/>
          <w:rPrChange w:id="177" w:author="W" w:date="2014-06-16T03:20:00Z">
            <w:rPr>
              <w:rFonts w:eastAsia="Times New Roman"/>
              <w:i/>
              <w:iCs/>
              <w:color w:val="auto"/>
              <w:sz w:val="23"/>
              <w:szCs w:val="23"/>
              <w:lang w:val="pt-BR" w:eastAsia="pt-BR"/>
            </w:rPr>
          </w:rPrChange>
        </w:rPr>
        <w:t>.L. Sant’Anna</w:t>
      </w:r>
      <w:r w:rsidRPr="00E7789B">
        <w:rPr>
          <w:color w:val="auto"/>
          <w:rPrChange w:id="178" w:author="W" w:date="2014-06-16T03:20:00Z">
            <w:rPr>
              <w:rFonts w:eastAsia="Times New Roman"/>
              <w:color w:val="auto"/>
              <w:sz w:val="23"/>
              <w:szCs w:val="23"/>
              <w:lang w:val="pt-BR" w:eastAsia="pt-BR"/>
            </w:rPr>
          </w:rPrChange>
        </w:rPr>
        <w:t xml:space="preserve"> (</w:t>
      </w:r>
      <w:r w:rsidRPr="00E7789B">
        <w:rPr>
          <w:bCs/>
          <w:color w:val="auto"/>
          <w:rPrChange w:id="179" w:author="W" w:date="2014-06-16T03:20:00Z">
            <w:rPr>
              <w:rFonts w:eastAsia="Times New Roman"/>
              <w:bCs/>
              <w:color w:val="auto"/>
              <w:sz w:val="23"/>
              <w:szCs w:val="23"/>
              <w:lang w:val="pt-BR" w:eastAsia="pt-BR"/>
            </w:rPr>
          </w:rPrChange>
        </w:rPr>
        <w:t>SP 427312);</w:t>
      </w:r>
      <w:r w:rsidRPr="00E7789B">
        <w:rPr>
          <w:color w:val="auto"/>
          <w:rPrChange w:id="180" w:author="W" w:date="2014-06-16T03:20:00Z">
            <w:rPr>
              <w:rFonts w:eastAsia="Times New Roman"/>
              <w:color w:val="auto"/>
              <w:sz w:val="23"/>
              <w:szCs w:val="23"/>
              <w:lang w:val="pt-BR" w:eastAsia="pt-BR"/>
            </w:rPr>
          </w:rPrChange>
        </w:rPr>
        <w:t xml:space="preserve"> 24°23.737'S, 47°00.699'W, 16 August 2011, </w:t>
      </w:r>
      <w:r w:rsidRPr="00E7789B">
        <w:rPr>
          <w:i/>
          <w:iCs/>
          <w:color w:val="auto"/>
          <w:rPrChange w:id="181" w:author="W" w:date="2014-06-16T03:20:00Z">
            <w:rPr>
              <w:rFonts w:eastAsia="Times New Roman"/>
              <w:i/>
              <w:iCs/>
              <w:color w:val="auto"/>
              <w:sz w:val="23"/>
              <w:szCs w:val="23"/>
              <w:lang w:val="pt-BR" w:eastAsia="pt-BR"/>
            </w:rPr>
          </w:rPrChange>
        </w:rPr>
        <w:t>W.A. Gama-Jr.</w:t>
      </w:r>
      <w:r w:rsidRPr="00E7789B">
        <w:rPr>
          <w:color w:val="auto"/>
          <w:rPrChange w:id="182" w:author="W" w:date="2014-06-16T03:20:00Z">
            <w:rPr>
              <w:rFonts w:eastAsia="Times New Roman"/>
              <w:color w:val="auto"/>
              <w:sz w:val="23"/>
              <w:szCs w:val="23"/>
              <w:lang w:val="pt-BR" w:eastAsia="pt-BR"/>
            </w:rPr>
          </w:rPrChange>
        </w:rPr>
        <w:t xml:space="preserve">, </w:t>
      </w:r>
      <w:r w:rsidRPr="00E7789B">
        <w:rPr>
          <w:i/>
          <w:iCs/>
          <w:color w:val="auto"/>
          <w:rPrChange w:id="183" w:author="W" w:date="2014-06-16T03:20:00Z">
            <w:rPr>
              <w:rFonts w:eastAsia="Times New Roman"/>
              <w:i/>
              <w:iCs/>
              <w:color w:val="auto"/>
              <w:sz w:val="23"/>
              <w:szCs w:val="23"/>
              <w:lang w:val="pt-BR" w:eastAsia="pt-BR"/>
            </w:rPr>
          </w:rPrChange>
        </w:rPr>
        <w:t>G.S. Hentschke</w:t>
      </w:r>
      <w:r w:rsidRPr="00E7789B">
        <w:rPr>
          <w:color w:val="auto"/>
          <w:rPrChange w:id="184" w:author="W" w:date="2014-06-16T03:20:00Z">
            <w:rPr>
              <w:rFonts w:eastAsia="Times New Roman"/>
              <w:color w:val="auto"/>
              <w:sz w:val="23"/>
              <w:szCs w:val="23"/>
              <w:lang w:val="pt-BR" w:eastAsia="pt-BR"/>
            </w:rPr>
          </w:rPrChange>
        </w:rPr>
        <w:t xml:space="preserve">, </w:t>
      </w:r>
      <w:r w:rsidRPr="00E7789B">
        <w:rPr>
          <w:i/>
          <w:iCs/>
          <w:color w:val="auto"/>
          <w:rPrChange w:id="185" w:author="W" w:date="2014-06-16T03:20:00Z">
            <w:rPr>
              <w:rFonts w:eastAsia="Times New Roman"/>
              <w:i/>
              <w:iCs/>
              <w:color w:val="auto"/>
              <w:sz w:val="23"/>
              <w:szCs w:val="23"/>
              <w:lang w:val="pt-BR" w:eastAsia="pt-BR"/>
            </w:rPr>
          </w:rPrChange>
        </w:rPr>
        <w:t xml:space="preserve">C.F.S. Malone &amp; </w:t>
      </w:r>
      <w:r w:rsidRPr="00E7789B">
        <w:rPr>
          <w:color w:val="auto"/>
          <w:rPrChange w:id="186" w:author="W" w:date="2014-06-16T03:20:00Z">
            <w:rPr>
              <w:rFonts w:eastAsia="Times New Roman"/>
              <w:color w:val="auto"/>
              <w:sz w:val="23"/>
              <w:szCs w:val="23"/>
              <w:lang w:val="pt-BR" w:eastAsia="pt-BR"/>
            </w:rPr>
          </w:rPrChange>
        </w:rPr>
        <w:t>C</w:t>
      </w:r>
      <w:r w:rsidRPr="00E7789B">
        <w:rPr>
          <w:i/>
          <w:iCs/>
          <w:color w:val="auto"/>
          <w:rPrChange w:id="187" w:author="W" w:date="2014-06-16T03:20:00Z">
            <w:rPr>
              <w:rFonts w:eastAsia="Times New Roman"/>
              <w:i/>
              <w:iCs/>
              <w:color w:val="auto"/>
              <w:sz w:val="23"/>
              <w:szCs w:val="23"/>
              <w:lang w:val="pt-BR" w:eastAsia="pt-BR"/>
            </w:rPr>
          </w:rPrChange>
        </w:rPr>
        <w:t>.L. Sant’Anna</w:t>
      </w:r>
      <w:r w:rsidRPr="00E7789B">
        <w:rPr>
          <w:bCs/>
          <w:color w:val="auto"/>
          <w:rPrChange w:id="188" w:author="W" w:date="2014-06-16T03:20:00Z">
            <w:rPr>
              <w:rFonts w:eastAsia="Times New Roman"/>
              <w:bCs/>
              <w:color w:val="auto"/>
              <w:sz w:val="23"/>
              <w:szCs w:val="23"/>
              <w:lang w:val="pt-BR" w:eastAsia="pt-BR"/>
            </w:rPr>
          </w:rPrChange>
        </w:rPr>
        <w:t xml:space="preserve"> (SP 427320);</w:t>
      </w:r>
      <w:r w:rsidRPr="00E7789B">
        <w:rPr>
          <w:color w:val="auto"/>
          <w:rPrChange w:id="189" w:author="W" w:date="2014-06-16T03:20:00Z">
            <w:rPr>
              <w:rFonts w:eastAsia="Times New Roman"/>
              <w:color w:val="auto"/>
              <w:sz w:val="23"/>
              <w:szCs w:val="23"/>
              <w:lang w:val="pt-BR" w:eastAsia="pt-BR"/>
            </w:rPr>
          </w:rPrChange>
        </w:rPr>
        <w:t xml:space="preserve"> 24° 23.708'S, 47°07.324'W, 17 August 2011, </w:t>
      </w:r>
      <w:r w:rsidRPr="00E7789B">
        <w:rPr>
          <w:i/>
          <w:iCs/>
          <w:color w:val="auto"/>
          <w:rPrChange w:id="190" w:author="W" w:date="2014-06-16T03:20:00Z">
            <w:rPr>
              <w:rFonts w:eastAsia="Times New Roman"/>
              <w:i/>
              <w:iCs/>
              <w:color w:val="auto"/>
              <w:sz w:val="23"/>
              <w:szCs w:val="23"/>
              <w:lang w:val="pt-BR" w:eastAsia="pt-BR"/>
            </w:rPr>
          </w:rPrChange>
        </w:rPr>
        <w:t>W.A. Gama-Jr.</w:t>
      </w:r>
      <w:r w:rsidRPr="00E7789B">
        <w:rPr>
          <w:color w:val="auto"/>
          <w:rPrChange w:id="191" w:author="W" w:date="2014-06-16T03:20:00Z">
            <w:rPr>
              <w:rFonts w:eastAsia="Times New Roman"/>
              <w:color w:val="auto"/>
              <w:sz w:val="23"/>
              <w:szCs w:val="23"/>
              <w:lang w:val="pt-BR" w:eastAsia="pt-BR"/>
            </w:rPr>
          </w:rPrChange>
        </w:rPr>
        <w:t xml:space="preserve">, </w:t>
      </w:r>
      <w:r w:rsidRPr="00E7789B">
        <w:rPr>
          <w:i/>
          <w:iCs/>
          <w:color w:val="auto"/>
          <w:rPrChange w:id="192" w:author="W" w:date="2014-06-16T03:20:00Z">
            <w:rPr>
              <w:rFonts w:eastAsia="Times New Roman"/>
              <w:i/>
              <w:iCs/>
              <w:color w:val="auto"/>
              <w:sz w:val="23"/>
              <w:szCs w:val="23"/>
              <w:lang w:val="pt-BR" w:eastAsia="pt-BR"/>
            </w:rPr>
          </w:rPrChange>
        </w:rPr>
        <w:t>G.S. Hentschke</w:t>
      </w:r>
      <w:r w:rsidRPr="00E7789B">
        <w:rPr>
          <w:color w:val="auto"/>
          <w:rPrChange w:id="193" w:author="W" w:date="2014-06-16T03:20:00Z">
            <w:rPr>
              <w:rFonts w:eastAsia="Times New Roman"/>
              <w:color w:val="auto"/>
              <w:sz w:val="23"/>
              <w:szCs w:val="23"/>
              <w:lang w:val="pt-BR" w:eastAsia="pt-BR"/>
            </w:rPr>
          </w:rPrChange>
        </w:rPr>
        <w:t xml:space="preserve">, </w:t>
      </w:r>
      <w:r w:rsidRPr="00E7789B">
        <w:rPr>
          <w:i/>
          <w:iCs/>
          <w:color w:val="auto"/>
          <w:rPrChange w:id="194" w:author="W" w:date="2014-06-16T03:20:00Z">
            <w:rPr>
              <w:rFonts w:eastAsia="Times New Roman"/>
              <w:i/>
              <w:iCs/>
              <w:color w:val="auto"/>
              <w:sz w:val="23"/>
              <w:szCs w:val="23"/>
              <w:lang w:val="pt-BR" w:eastAsia="pt-BR"/>
            </w:rPr>
          </w:rPrChange>
        </w:rPr>
        <w:t xml:space="preserve">C.F.S. Malone &amp; </w:t>
      </w:r>
      <w:r w:rsidRPr="00E7789B">
        <w:rPr>
          <w:color w:val="auto"/>
          <w:rPrChange w:id="195" w:author="W" w:date="2014-06-16T03:20:00Z">
            <w:rPr>
              <w:rFonts w:eastAsia="Times New Roman"/>
              <w:color w:val="auto"/>
              <w:sz w:val="23"/>
              <w:szCs w:val="23"/>
              <w:lang w:val="pt-BR" w:eastAsia="pt-BR"/>
            </w:rPr>
          </w:rPrChange>
        </w:rPr>
        <w:t>C</w:t>
      </w:r>
      <w:r w:rsidRPr="00E7789B">
        <w:rPr>
          <w:i/>
          <w:iCs/>
          <w:color w:val="auto"/>
          <w:rPrChange w:id="196" w:author="W" w:date="2014-06-16T03:20:00Z">
            <w:rPr>
              <w:rFonts w:eastAsia="Times New Roman"/>
              <w:i/>
              <w:iCs/>
              <w:color w:val="auto"/>
              <w:sz w:val="23"/>
              <w:szCs w:val="23"/>
              <w:lang w:val="pt-BR" w:eastAsia="pt-BR"/>
            </w:rPr>
          </w:rPrChange>
        </w:rPr>
        <w:t>.L. Sant’Anna</w:t>
      </w:r>
      <w:r w:rsidRPr="00E7789B">
        <w:rPr>
          <w:bCs/>
          <w:color w:val="auto"/>
          <w:rPrChange w:id="197" w:author="W" w:date="2014-06-16T03:20:00Z">
            <w:rPr>
              <w:rFonts w:eastAsia="Times New Roman"/>
              <w:bCs/>
              <w:color w:val="auto"/>
              <w:sz w:val="23"/>
              <w:szCs w:val="23"/>
              <w:lang w:val="pt-BR" w:eastAsia="pt-BR"/>
            </w:rPr>
          </w:rPrChange>
        </w:rPr>
        <w:t xml:space="preserve"> (SP 427330). </w:t>
      </w:r>
    </w:p>
    <w:p w14:paraId="12544D89" w14:textId="77777777" w:rsidR="00001987" w:rsidRPr="00E7789B" w:rsidRDefault="00001987" w:rsidP="00FA5BA7">
      <w:pPr>
        <w:pStyle w:val="Default"/>
        <w:spacing w:line="480" w:lineRule="auto"/>
        <w:jc w:val="both"/>
        <w:rPr>
          <w:color w:val="auto"/>
          <w:rPrChange w:id="198" w:author="W" w:date="2014-06-16T03:20:00Z">
            <w:rPr>
              <w:color w:val="auto"/>
              <w:sz w:val="23"/>
              <w:szCs w:val="23"/>
            </w:rPr>
          </w:rPrChange>
        </w:rPr>
      </w:pPr>
    </w:p>
    <w:bookmarkEnd w:id="155"/>
    <w:p w14:paraId="472F4840" w14:textId="77777777" w:rsidR="00001987" w:rsidRPr="00E7789B" w:rsidRDefault="00CB6CC6" w:rsidP="00FA5BA7">
      <w:pPr>
        <w:spacing w:before="0" w:after="0" w:line="480" w:lineRule="auto"/>
        <w:jc w:val="both"/>
        <w:rPr>
          <w:lang w:val="en-US"/>
        </w:rPr>
      </w:pPr>
      <w:r w:rsidRPr="00E7789B">
        <w:rPr>
          <w:b/>
          <w:bCs/>
          <w:i/>
          <w:lang w:val="en-US"/>
        </w:rPr>
        <w:t xml:space="preserve">Aphanothece </w:t>
      </w:r>
      <w:r w:rsidRPr="00E7789B">
        <w:rPr>
          <w:b/>
          <w:bCs/>
          <w:lang w:val="en-US"/>
        </w:rPr>
        <w:t>cf.</w:t>
      </w:r>
      <w:r w:rsidRPr="005F3331">
        <w:rPr>
          <w:b/>
          <w:bCs/>
          <w:i/>
          <w:lang w:val="en-US"/>
        </w:rPr>
        <w:t xml:space="preserve"> castagnei</w:t>
      </w:r>
      <w:r w:rsidRPr="005F3331">
        <w:rPr>
          <w:lang w:val="en-US"/>
        </w:rPr>
        <w:t xml:space="preserve"> </w:t>
      </w:r>
      <w:r w:rsidRPr="005F3331">
        <w:rPr>
          <w:bCs/>
          <w:lang w:val="en-US"/>
        </w:rPr>
        <w:t>(Brébisson) Rabenhorst (1865: 64). (Fig. 1F</w:t>
      </w:r>
      <w:r w:rsidRPr="00B0101C">
        <w:rPr>
          <w:lang w:val="en-US"/>
        </w:rPr>
        <w:t>–</w:t>
      </w:r>
      <w:r w:rsidRPr="00B0101C">
        <w:rPr>
          <w:bCs/>
          <w:lang w:val="en-US"/>
        </w:rPr>
        <w:t>H)</w:t>
      </w:r>
      <w:r w:rsidRPr="00E7789B">
        <w:rPr>
          <w:lang w:val="en-US"/>
        </w:rPr>
        <w:fldChar w:fldCharType="begin"/>
      </w:r>
      <w:r w:rsidRPr="00E7789B">
        <w:rPr>
          <w:lang w:val="en-US"/>
        </w:rPr>
        <w:instrText xml:space="preserve"> XE "</w:instrText>
      </w:r>
      <w:r w:rsidRPr="00E7789B">
        <w:rPr>
          <w:b/>
          <w:bCs/>
          <w:i/>
          <w:lang w:val="en-US"/>
        </w:rPr>
        <w:instrText xml:space="preserve">Aphanothece </w:instrText>
      </w:r>
      <w:r w:rsidRPr="005F3331">
        <w:rPr>
          <w:b/>
          <w:bCs/>
          <w:lang w:val="en-US"/>
        </w:rPr>
        <w:instrText>cf.</w:instrText>
      </w:r>
      <w:r w:rsidRPr="005F3331">
        <w:rPr>
          <w:b/>
          <w:bCs/>
          <w:i/>
          <w:lang w:val="en-US"/>
        </w:rPr>
        <w:instrText xml:space="preserve"> castagnei</w:instrText>
      </w:r>
      <w:r w:rsidRPr="005F3331">
        <w:rPr>
          <w:lang w:val="en-US"/>
        </w:rPr>
        <w:instrText xml:space="preserve"> </w:instrText>
      </w:r>
      <w:r w:rsidRPr="005F3331">
        <w:rPr>
          <w:bCs/>
          <w:lang w:val="en-US"/>
        </w:rPr>
        <w:instrText>(Brébisson) Rabenhorst</w:instrText>
      </w:r>
      <w:r w:rsidRPr="00B0101C">
        <w:rPr>
          <w:lang w:val="en-US"/>
        </w:rPr>
        <w:instrText xml:space="preserve">" </w:instrText>
      </w:r>
      <w:r w:rsidRPr="00E7789B">
        <w:rPr>
          <w:lang w:val="en-US"/>
        </w:rPr>
        <w:fldChar w:fldCharType="end"/>
      </w:r>
    </w:p>
    <w:p w14:paraId="7BF3A406" w14:textId="77777777" w:rsidR="00001987" w:rsidRPr="005F3331" w:rsidRDefault="00CB6CC6" w:rsidP="008877E2">
      <w:pPr>
        <w:spacing w:before="0" w:after="0" w:line="480" w:lineRule="auto"/>
        <w:jc w:val="both"/>
        <w:rPr>
          <w:bCs/>
          <w:lang w:val="en-US"/>
        </w:rPr>
      </w:pPr>
      <w:r w:rsidRPr="00E7789B">
        <w:rPr>
          <w:b/>
          <w:bCs/>
          <w:lang w:val="en-US"/>
        </w:rPr>
        <w:lastRenderedPageBreak/>
        <w:t>Basionym:</w:t>
      </w:r>
      <w:r w:rsidRPr="005F3331">
        <w:rPr>
          <w:bCs/>
          <w:lang w:val="en-US"/>
        </w:rPr>
        <w:t xml:space="preserve"> </w:t>
      </w:r>
      <w:r w:rsidRPr="005F3331">
        <w:rPr>
          <w:bCs/>
          <w:i/>
          <w:lang w:val="en-US"/>
        </w:rPr>
        <w:t>Oncobyrsa castagnei</w:t>
      </w:r>
      <w:r w:rsidRPr="005F3331">
        <w:rPr>
          <w:bCs/>
          <w:lang w:val="en-US"/>
        </w:rPr>
        <w:t xml:space="preserve"> Brébisson in Kützing (1845: 9).</w:t>
      </w:r>
    </w:p>
    <w:p w14:paraId="4CE88625" w14:textId="77777777" w:rsidR="00001987" w:rsidRPr="007425AE" w:rsidRDefault="00CB6CC6" w:rsidP="008877E2">
      <w:pPr>
        <w:spacing w:before="0" w:after="0" w:line="480" w:lineRule="auto"/>
        <w:jc w:val="both"/>
        <w:rPr>
          <w:lang w:val="en-US"/>
        </w:rPr>
      </w:pPr>
      <w:r w:rsidRPr="007425AE">
        <w:rPr>
          <w:lang w:val="en-US"/>
        </w:rPr>
        <w:t xml:space="preserve">Rounded up to elongated, irregular colonies, 17.8–386.1 µm diam. Sheath gelatinous, hyaline up to brownish, inconspicuous up to conspicuous. Cells sparsely disposed, oblong up to ellipsoidal, 3.8–5.9 × 2.6–3.8 µm, 1.4–2.0 times </w:t>
      </w:r>
      <w:del w:id="199" w:author="W" w:date="2014-06-16T10:29:00Z">
        <w:r w:rsidRPr="007425AE" w:rsidDel="00327606">
          <w:rPr>
            <w:lang w:val="en-US"/>
          </w:rPr>
          <w:delText>longer than larger</w:delText>
        </w:r>
      </w:del>
      <w:ins w:id="200" w:author="W" w:date="2014-06-16T10:29:00Z">
        <w:r w:rsidR="00327606">
          <w:rPr>
            <w:lang w:val="en-US"/>
          </w:rPr>
          <w:t>longer than wide</w:t>
        </w:r>
      </w:ins>
      <w:r w:rsidRPr="00327606">
        <w:rPr>
          <w:lang w:val="en-US"/>
        </w:rPr>
        <w:t>. Cell content slightly granulated, greyish green.</w:t>
      </w:r>
    </w:p>
    <w:p w14:paraId="0F6F1EF9" w14:textId="77777777" w:rsidR="00001987" w:rsidRPr="007425AE" w:rsidRDefault="00CB6CC6" w:rsidP="0043609D">
      <w:pPr>
        <w:spacing w:before="0" w:after="0" w:line="480" w:lineRule="auto"/>
        <w:jc w:val="both"/>
        <w:rPr>
          <w:b/>
          <w:lang w:val="en-US"/>
        </w:rPr>
      </w:pPr>
      <w:r w:rsidRPr="007425AE">
        <w:rPr>
          <w:b/>
          <w:lang w:val="en-US"/>
        </w:rPr>
        <w:t>Habitat:</w:t>
      </w:r>
      <w:r w:rsidRPr="007425AE">
        <w:rPr>
          <w:lang w:val="en-US"/>
        </w:rPr>
        <w:t>—Wet rocks.</w:t>
      </w:r>
    </w:p>
    <w:p w14:paraId="3503EEA7" w14:textId="77777777" w:rsidR="00001987" w:rsidRPr="00D87149" w:rsidRDefault="00CB6CC6" w:rsidP="0043609D">
      <w:pPr>
        <w:spacing w:before="0" w:after="0" w:line="480" w:lineRule="auto"/>
        <w:jc w:val="both"/>
        <w:rPr>
          <w:bCs/>
          <w:lang w:val="en-US"/>
        </w:rPr>
      </w:pPr>
      <w:r w:rsidRPr="007425AE">
        <w:rPr>
          <w:b/>
          <w:lang w:val="en-US"/>
        </w:rPr>
        <w:t>Notes</w:t>
      </w:r>
      <w:proofErr w:type="gramStart"/>
      <w:r w:rsidRPr="007425AE">
        <w:rPr>
          <w:b/>
          <w:lang w:val="en-US"/>
        </w:rPr>
        <w:t>:</w:t>
      </w:r>
      <w:r w:rsidRPr="00E7789B">
        <w:rPr>
          <w:rFonts w:eastAsiaTheme="minorHAnsi"/>
          <w:lang w:val="en-US" w:eastAsia="en-US"/>
          <w:rPrChange w:id="201" w:author="W" w:date="2014-06-16T03:20:00Z">
            <w:rPr>
              <w:rFonts w:eastAsiaTheme="minorHAnsi"/>
              <w:sz w:val="20"/>
              <w:szCs w:val="20"/>
              <w:lang w:val="en-US" w:eastAsia="en-US"/>
            </w:rPr>
          </w:rPrChange>
        </w:rPr>
        <w:t>—</w:t>
      </w:r>
      <w:proofErr w:type="gramEnd"/>
      <w:r w:rsidRPr="00E7789B">
        <w:rPr>
          <w:bCs/>
          <w:lang w:val="en-US"/>
        </w:rPr>
        <w:t>Morphologically, the studied population is very similar</w:t>
      </w:r>
      <w:r w:rsidRPr="005F3331">
        <w:rPr>
          <w:bCs/>
          <w:lang w:val="en-US"/>
        </w:rPr>
        <w:t xml:space="preserve"> to </w:t>
      </w:r>
      <w:r w:rsidRPr="005F3331">
        <w:rPr>
          <w:bCs/>
          <w:i/>
          <w:lang w:val="en-US"/>
        </w:rPr>
        <w:t>Aphanothece</w:t>
      </w:r>
      <w:r w:rsidRPr="005F3331">
        <w:rPr>
          <w:bCs/>
          <w:lang w:val="en-US"/>
        </w:rPr>
        <w:t xml:space="preserve"> </w:t>
      </w:r>
      <w:r w:rsidRPr="005F3331">
        <w:rPr>
          <w:i/>
          <w:lang w:val="en-US"/>
        </w:rPr>
        <w:t>castagnei</w:t>
      </w:r>
      <w:r w:rsidRPr="00B0101C">
        <w:rPr>
          <w:lang w:val="en-US"/>
        </w:rPr>
        <w:t xml:space="preserve"> </w:t>
      </w:r>
      <w:r w:rsidRPr="007425AE">
        <w:rPr>
          <w:bCs/>
          <w:lang w:val="en-US"/>
        </w:rPr>
        <w:t xml:space="preserve">(Brébisson) Rabenhorst (1865: 64). However, ecologically they are distinct and, </w:t>
      </w:r>
      <w:r w:rsidRPr="007425AE">
        <w:rPr>
          <w:lang w:val="en-US"/>
        </w:rPr>
        <w:t xml:space="preserve">according to Rabenhorst (1865), </w:t>
      </w:r>
      <w:r w:rsidRPr="007425AE">
        <w:rPr>
          <w:i/>
          <w:lang w:val="en-US"/>
        </w:rPr>
        <w:t>A. castagnei</w:t>
      </w:r>
      <w:r w:rsidRPr="007425AE">
        <w:rPr>
          <w:lang w:val="en-US"/>
        </w:rPr>
        <w:t xml:space="preserve"> was found growing among submersed mosses, not on wet rocks as the present material. </w:t>
      </w:r>
      <w:r w:rsidRPr="007425AE">
        <w:rPr>
          <w:bCs/>
          <w:lang w:val="en-US"/>
        </w:rPr>
        <w:t xml:space="preserve"> </w:t>
      </w:r>
    </w:p>
    <w:p w14:paraId="72E75F59" w14:textId="77777777" w:rsidR="00001987" w:rsidRPr="00E7789B" w:rsidRDefault="00CB6CC6" w:rsidP="0043609D">
      <w:pPr>
        <w:spacing w:before="0" w:after="0" w:line="480" w:lineRule="auto"/>
        <w:jc w:val="both"/>
        <w:rPr>
          <w:lang w:val="en-US"/>
        </w:rPr>
      </w:pPr>
      <w:r w:rsidRPr="00D87149">
        <w:rPr>
          <w:b/>
          <w:lang w:val="en-US"/>
        </w:rPr>
        <w:t>Studied material:</w:t>
      </w:r>
      <w:r w:rsidRPr="00E7789B">
        <w:rPr>
          <w:bCs/>
          <w:lang w:val="en-US"/>
          <w:rPrChange w:id="202" w:author="W" w:date="2014-06-16T03:20:00Z">
            <w:rPr>
              <w:bCs/>
              <w:sz w:val="23"/>
              <w:szCs w:val="23"/>
              <w:lang w:val="en-US"/>
            </w:rPr>
          </w:rPrChange>
        </w:rPr>
        <w:t>—</w:t>
      </w:r>
      <w:r w:rsidRPr="00E7789B">
        <w:rPr>
          <w:lang w:val="en-US"/>
          <w:rPrChange w:id="203" w:author="W" w:date="2014-06-16T03:20:00Z">
            <w:rPr>
              <w:sz w:val="23"/>
              <w:szCs w:val="23"/>
              <w:lang w:val="en-US"/>
            </w:rPr>
          </w:rPrChange>
        </w:rPr>
        <w:t xml:space="preserve">BRAZIL. São Paulo: Peruíbe, Ecological Station “Juréia-Itatins”, 24°24.146'S, 47°03.648'W, 15 August 2011, </w:t>
      </w:r>
      <w:r w:rsidRPr="00E7789B">
        <w:rPr>
          <w:i/>
          <w:iCs/>
          <w:lang w:val="en-US"/>
          <w:rPrChange w:id="204" w:author="W" w:date="2014-06-16T03:20:00Z">
            <w:rPr>
              <w:i/>
              <w:iCs/>
              <w:sz w:val="23"/>
              <w:szCs w:val="23"/>
              <w:lang w:val="en-US"/>
            </w:rPr>
          </w:rPrChange>
        </w:rPr>
        <w:t>W.A. Gama-Jr.</w:t>
      </w:r>
      <w:r w:rsidRPr="00E7789B">
        <w:rPr>
          <w:lang w:val="en-US"/>
          <w:rPrChange w:id="205" w:author="W" w:date="2014-06-16T03:20:00Z">
            <w:rPr>
              <w:sz w:val="23"/>
              <w:szCs w:val="23"/>
              <w:lang w:val="en-US"/>
            </w:rPr>
          </w:rPrChange>
        </w:rPr>
        <w:t xml:space="preserve">, </w:t>
      </w:r>
      <w:r w:rsidRPr="00E7789B">
        <w:rPr>
          <w:i/>
          <w:iCs/>
          <w:lang w:val="en-US"/>
          <w:rPrChange w:id="206" w:author="W" w:date="2014-06-16T03:20:00Z">
            <w:rPr>
              <w:i/>
              <w:iCs/>
              <w:sz w:val="23"/>
              <w:szCs w:val="23"/>
              <w:lang w:val="en-US"/>
            </w:rPr>
          </w:rPrChange>
        </w:rPr>
        <w:t>G.S. Hentschke</w:t>
      </w:r>
      <w:r w:rsidRPr="00E7789B">
        <w:rPr>
          <w:lang w:val="en-US"/>
          <w:rPrChange w:id="207" w:author="W" w:date="2014-06-16T03:20:00Z">
            <w:rPr>
              <w:sz w:val="23"/>
              <w:szCs w:val="23"/>
              <w:lang w:val="en-US"/>
            </w:rPr>
          </w:rPrChange>
        </w:rPr>
        <w:t xml:space="preserve">, </w:t>
      </w:r>
      <w:r w:rsidRPr="00E7789B">
        <w:rPr>
          <w:i/>
          <w:iCs/>
          <w:lang w:val="en-US"/>
          <w:rPrChange w:id="208" w:author="W" w:date="2014-06-16T03:20:00Z">
            <w:rPr>
              <w:i/>
              <w:iCs/>
              <w:sz w:val="23"/>
              <w:szCs w:val="23"/>
              <w:lang w:val="en-US"/>
            </w:rPr>
          </w:rPrChange>
        </w:rPr>
        <w:t xml:space="preserve">C.F.S. Malone &amp; </w:t>
      </w:r>
      <w:r w:rsidRPr="00E7789B">
        <w:rPr>
          <w:lang w:val="en-US"/>
          <w:rPrChange w:id="209" w:author="W" w:date="2014-06-16T03:20:00Z">
            <w:rPr>
              <w:sz w:val="23"/>
              <w:szCs w:val="23"/>
              <w:lang w:val="en-US"/>
            </w:rPr>
          </w:rPrChange>
        </w:rPr>
        <w:t>C</w:t>
      </w:r>
      <w:r w:rsidRPr="00E7789B">
        <w:rPr>
          <w:i/>
          <w:iCs/>
          <w:lang w:val="en-US"/>
          <w:rPrChange w:id="210" w:author="W" w:date="2014-06-16T03:20:00Z">
            <w:rPr>
              <w:i/>
              <w:iCs/>
              <w:sz w:val="23"/>
              <w:szCs w:val="23"/>
              <w:lang w:val="en-US"/>
            </w:rPr>
          </w:rPrChange>
        </w:rPr>
        <w:t>.L. Sant’Anna</w:t>
      </w:r>
      <w:r w:rsidRPr="00E7789B">
        <w:rPr>
          <w:bCs/>
          <w:lang w:val="en-US"/>
          <w:rPrChange w:id="211" w:author="W" w:date="2014-06-16T03:20:00Z">
            <w:rPr>
              <w:bCs/>
              <w:sz w:val="23"/>
              <w:szCs w:val="23"/>
              <w:lang w:val="en-US"/>
            </w:rPr>
          </w:rPrChange>
        </w:rPr>
        <w:t xml:space="preserve"> (SP 427310);</w:t>
      </w:r>
      <w:r w:rsidRPr="00E7789B">
        <w:rPr>
          <w:lang w:val="en-US"/>
          <w:rPrChange w:id="212" w:author="W" w:date="2014-06-16T03:20:00Z">
            <w:rPr>
              <w:sz w:val="23"/>
              <w:szCs w:val="23"/>
              <w:lang w:val="en-US"/>
            </w:rPr>
          </w:rPrChange>
        </w:rPr>
        <w:t xml:space="preserve"> 24° 23.708'S, 47°07.324'W, 17 August 2011, </w:t>
      </w:r>
      <w:r w:rsidRPr="00E7789B">
        <w:rPr>
          <w:i/>
          <w:iCs/>
          <w:lang w:val="en-US"/>
          <w:rPrChange w:id="213" w:author="W" w:date="2014-06-16T03:20:00Z">
            <w:rPr>
              <w:i/>
              <w:iCs/>
              <w:sz w:val="23"/>
              <w:szCs w:val="23"/>
              <w:lang w:val="en-US"/>
            </w:rPr>
          </w:rPrChange>
        </w:rPr>
        <w:t>W.A. Gama-Jr.</w:t>
      </w:r>
      <w:r w:rsidRPr="00E7789B">
        <w:rPr>
          <w:lang w:val="en-US"/>
          <w:rPrChange w:id="214" w:author="W" w:date="2014-06-16T03:20:00Z">
            <w:rPr>
              <w:sz w:val="23"/>
              <w:szCs w:val="23"/>
              <w:lang w:val="en-US"/>
            </w:rPr>
          </w:rPrChange>
        </w:rPr>
        <w:t xml:space="preserve">, </w:t>
      </w:r>
      <w:r w:rsidRPr="00E7789B">
        <w:rPr>
          <w:i/>
          <w:iCs/>
          <w:lang w:val="en-US"/>
          <w:rPrChange w:id="215" w:author="W" w:date="2014-06-16T03:20:00Z">
            <w:rPr>
              <w:i/>
              <w:iCs/>
              <w:sz w:val="23"/>
              <w:szCs w:val="23"/>
              <w:lang w:val="en-US"/>
            </w:rPr>
          </w:rPrChange>
        </w:rPr>
        <w:t>G.S. Hentschke</w:t>
      </w:r>
      <w:r w:rsidRPr="00E7789B">
        <w:rPr>
          <w:lang w:val="en-US"/>
          <w:rPrChange w:id="216" w:author="W" w:date="2014-06-16T03:20:00Z">
            <w:rPr>
              <w:sz w:val="23"/>
              <w:szCs w:val="23"/>
              <w:lang w:val="en-US"/>
            </w:rPr>
          </w:rPrChange>
        </w:rPr>
        <w:t xml:space="preserve">, </w:t>
      </w:r>
      <w:r w:rsidRPr="00E7789B">
        <w:rPr>
          <w:i/>
          <w:iCs/>
          <w:lang w:val="en-US"/>
          <w:rPrChange w:id="217" w:author="W" w:date="2014-06-16T03:20:00Z">
            <w:rPr>
              <w:i/>
              <w:iCs/>
              <w:sz w:val="23"/>
              <w:szCs w:val="23"/>
              <w:lang w:val="en-US"/>
            </w:rPr>
          </w:rPrChange>
        </w:rPr>
        <w:t xml:space="preserve">C.F.S. Malone &amp; </w:t>
      </w:r>
      <w:r w:rsidRPr="00E7789B">
        <w:rPr>
          <w:lang w:val="en-US"/>
          <w:rPrChange w:id="218" w:author="W" w:date="2014-06-16T03:20:00Z">
            <w:rPr>
              <w:sz w:val="23"/>
              <w:szCs w:val="23"/>
              <w:lang w:val="en-US"/>
            </w:rPr>
          </w:rPrChange>
        </w:rPr>
        <w:t>C</w:t>
      </w:r>
      <w:r w:rsidRPr="00E7789B">
        <w:rPr>
          <w:i/>
          <w:iCs/>
          <w:lang w:val="en-US"/>
          <w:rPrChange w:id="219" w:author="W" w:date="2014-06-16T03:20:00Z">
            <w:rPr>
              <w:i/>
              <w:iCs/>
              <w:sz w:val="23"/>
              <w:szCs w:val="23"/>
              <w:lang w:val="en-US"/>
            </w:rPr>
          </w:rPrChange>
        </w:rPr>
        <w:t>.L. Sant’Anna</w:t>
      </w:r>
      <w:r w:rsidRPr="00E7789B">
        <w:rPr>
          <w:bCs/>
          <w:lang w:val="en-US"/>
          <w:rPrChange w:id="220" w:author="W" w:date="2014-06-16T03:20:00Z">
            <w:rPr>
              <w:bCs/>
              <w:sz w:val="23"/>
              <w:szCs w:val="23"/>
              <w:lang w:val="en-US"/>
            </w:rPr>
          </w:rPrChange>
        </w:rPr>
        <w:t xml:space="preserve"> (SP 427330)</w:t>
      </w:r>
      <w:r w:rsidRPr="00E7789B">
        <w:rPr>
          <w:lang w:val="en-US"/>
        </w:rPr>
        <w:t>.</w:t>
      </w:r>
    </w:p>
    <w:p w14:paraId="3141BBA4" w14:textId="77777777" w:rsidR="00001987" w:rsidRPr="007425AE" w:rsidRDefault="00001987" w:rsidP="0043609D">
      <w:pPr>
        <w:spacing w:before="0" w:after="0" w:line="480" w:lineRule="auto"/>
        <w:jc w:val="both"/>
        <w:rPr>
          <w:b/>
          <w:bCs/>
          <w:lang w:val="en-US"/>
        </w:rPr>
      </w:pPr>
    </w:p>
    <w:p w14:paraId="41C8420B" w14:textId="77777777" w:rsidR="00001987" w:rsidRPr="005F3331" w:rsidRDefault="00CB6CC6" w:rsidP="0043609D">
      <w:pPr>
        <w:spacing w:before="0" w:after="0" w:line="480" w:lineRule="auto"/>
        <w:jc w:val="both"/>
        <w:rPr>
          <w:b/>
          <w:bCs/>
          <w:lang w:val="en-US"/>
        </w:rPr>
      </w:pPr>
      <w:r w:rsidRPr="007425AE">
        <w:rPr>
          <w:b/>
          <w:bCs/>
          <w:i/>
        </w:rPr>
        <w:t xml:space="preserve">Aphanothece </w:t>
      </w:r>
      <w:r w:rsidRPr="007425AE">
        <w:rPr>
          <w:b/>
          <w:bCs/>
        </w:rPr>
        <w:t>cf.</w:t>
      </w:r>
      <w:r w:rsidRPr="007425AE">
        <w:rPr>
          <w:b/>
          <w:bCs/>
          <w:i/>
        </w:rPr>
        <w:t xml:space="preserve"> densa</w:t>
      </w:r>
      <w:r w:rsidRPr="007425AE">
        <w:rPr>
          <w:b/>
          <w:bCs/>
        </w:rPr>
        <w:t xml:space="preserve"> </w:t>
      </w:r>
      <w:r w:rsidRPr="00D87149">
        <w:rPr>
          <w:bCs/>
        </w:rPr>
        <w:t>Lemes-da-Silva, L.H.Z. Branco &amp; Necchi-Júnior (2010: 917).</w:t>
      </w:r>
      <w:r w:rsidRPr="00E7789B">
        <w:rPr>
          <w:lang w:val="en-US"/>
        </w:rPr>
        <w:fldChar w:fldCharType="begin"/>
      </w:r>
      <w:r w:rsidRPr="00E7789B">
        <w:instrText xml:space="preserve"> XE "</w:instrText>
      </w:r>
      <w:r w:rsidRPr="00E7789B">
        <w:rPr>
          <w:b/>
          <w:bCs/>
          <w:i/>
        </w:rPr>
        <w:instrText xml:space="preserve">Aphanothece </w:instrText>
      </w:r>
      <w:r w:rsidRPr="005F3331">
        <w:rPr>
          <w:b/>
          <w:bCs/>
        </w:rPr>
        <w:instrText>cf.</w:instrText>
      </w:r>
      <w:r w:rsidRPr="005F3331">
        <w:rPr>
          <w:b/>
          <w:bCs/>
          <w:i/>
        </w:rPr>
        <w:instrText xml:space="preserve"> densa</w:instrText>
      </w:r>
      <w:r w:rsidRPr="005F3331">
        <w:rPr>
          <w:b/>
          <w:bCs/>
        </w:rPr>
        <w:instrText xml:space="preserve"> </w:instrText>
      </w:r>
      <w:r w:rsidRPr="005F3331">
        <w:rPr>
          <w:bCs/>
        </w:rPr>
        <w:instrText>Lemes-da-Silva, L.H.Z. Branco &amp; Necchi-Júnior</w:instrText>
      </w:r>
      <w:r w:rsidRPr="00B0101C">
        <w:instrText xml:space="preserve">" </w:instrText>
      </w:r>
      <w:r w:rsidRPr="00E7789B">
        <w:rPr>
          <w:lang w:val="en-US"/>
        </w:rPr>
        <w:fldChar w:fldCharType="end"/>
      </w:r>
      <w:r w:rsidRPr="00E7789B">
        <w:rPr>
          <w:b/>
          <w:bCs/>
          <w:rPrChange w:id="221" w:author="W" w:date="2014-06-16T03:20:00Z">
            <w:rPr>
              <w:b/>
              <w:bCs/>
              <w:lang w:val="en-US"/>
            </w:rPr>
          </w:rPrChange>
        </w:rPr>
        <w:t xml:space="preserve"> </w:t>
      </w:r>
      <w:r w:rsidRPr="00E7789B">
        <w:rPr>
          <w:bCs/>
          <w:lang w:val="en-US"/>
        </w:rPr>
        <w:t>(Fig. 1I</w:t>
      </w:r>
      <w:r w:rsidRPr="00E7789B">
        <w:rPr>
          <w:lang w:val="en-US"/>
        </w:rPr>
        <w:t>–</w:t>
      </w:r>
      <w:r w:rsidRPr="005F3331">
        <w:rPr>
          <w:bCs/>
          <w:lang w:val="en-US"/>
        </w:rPr>
        <w:t>J)</w:t>
      </w:r>
    </w:p>
    <w:p w14:paraId="3A9A7411" w14:textId="77777777" w:rsidR="00001987" w:rsidRPr="00327606" w:rsidRDefault="00CB6CC6" w:rsidP="0043609D">
      <w:pPr>
        <w:spacing w:before="0" w:after="0" w:line="480" w:lineRule="auto"/>
        <w:jc w:val="both"/>
        <w:rPr>
          <w:lang w:val="en-US"/>
        </w:rPr>
      </w:pPr>
      <w:r w:rsidRPr="005F3331">
        <w:rPr>
          <w:lang w:val="en-US"/>
        </w:rPr>
        <w:t>Rounded colonies, 20.1–48.8 µm diam</w:t>
      </w:r>
      <w:r w:rsidRPr="00327606">
        <w:rPr>
          <w:lang w:val="en-US"/>
        </w:rPr>
        <w:t xml:space="preserve">. Sheath firm, hyaline to slightly brownish, conspicuous. Cells densely disposed, ellipsoidal, 3.6–4.6 × 2.6–3.7 µm, 1.3–1.6 times </w:t>
      </w:r>
      <w:del w:id="222" w:author="W" w:date="2014-06-16T10:29:00Z">
        <w:r w:rsidRPr="00327606" w:rsidDel="00327606">
          <w:rPr>
            <w:lang w:val="en-US"/>
          </w:rPr>
          <w:delText>longer than larger</w:delText>
        </w:r>
      </w:del>
      <w:ins w:id="223" w:author="W" w:date="2014-06-16T10:29:00Z">
        <w:r w:rsidR="00327606">
          <w:rPr>
            <w:lang w:val="en-US"/>
          </w:rPr>
          <w:t>longer than wide</w:t>
        </w:r>
      </w:ins>
      <w:r w:rsidRPr="00327606">
        <w:rPr>
          <w:lang w:val="en-US"/>
        </w:rPr>
        <w:t>. Cell content homogenous up to slightly granulated, blue-green.</w:t>
      </w:r>
    </w:p>
    <w:p w14:paraId="5263825F" w14:textId="77777777" w:rsidR="00001987" w:rsidRPr="007425AE" w:rsidRDefault="00CB6CC6" w:rsidP="00470408">
      <w:pPr>
        <w:spacing w:before="0" w:after="0" w:line="480" w:lineRule="auto"/>
        <w:jc w:val="both"/>
        <w:rPr>
          <w:lang w:val="en-US"/>
        </w:rPr>
      </w:pPr>
      <w:r w:rsidRPr="007425AE">
        <w:rPr>
          <w:b/>
          <w:lang w:val="en-US"/>
        </w:rPr>
        <w:t>Habitat:</w:t>
      </w:r>
      <w:r w:rsidRPr="007425AE">
        <w:rPr>
          <w:lang w:val="en-US"/>
        </w:rPr>
        <w:t>—Tree bark.</w:t>
      </w:r>
    </w:p>
    <w:p w14:paraId="4E8D5A51" w14:textId="0B1D9FF2" w:rsidR="00001987" w:rsidRPr="005B36B7" w:rsidRDefault="00CB6CC6" w:rsidP="00470408">
      <w:pPr>
        <w:spacing w:before="0" w:after="0" w:line="480" w:lineRule="auto"/>
        <w:jc w:val="both"/>
        <w:rPr>
          <w:b/>
          <w:bCs/>
          <w:i/>
          <w:lang w:val="en-US"/>
        </w:rPr>
      </w:pPr>
      <w:r w:rsidRPr="007425AE">
        <w:rPr>
          <w:b/>
          <w:lang w:val="en-US"/>
        </w:rPr>
        <w:t>Notes</w:t>
      </w:r>
      <w:proofErr w:type="gramStart"/>
      <w:r w:rsidRPr="007425AE">
        <w:rPr>
          <w:b/>
          <w:lang w:val="en-US"/>
        </w:rPr>
        <w:t>:</w:t>
      </w:r>
      <w:r w:rsidRPr="00E7789B">
        <w:rPr>
          <w:rFonts w:eastAsiaTheme="minorHAnsi"/>
          <w:lang w:val="en-US" w:eastAsia="en-US"/>
          <w:rPrChange w:id="224" w:author="W" w:date="2014-06-16T03:20:00Z">
            <w:rPr>
              <w:rFonts w:eastAsiaTheme="minorHAnsi"/>
              <w:sz w:val="20"/>
              <w:szCs w:val="20"/>
              <w:lang w:val="en-US" w:eastAsia="en-US"/>
            </w:rPr>
          </w:rPrChange>
        </w:rPr>
        <w:t>—</w:t>
      </w:r>
      <w:proofErr w:type="gramEnd"/>
      <w:r w:rsidRPr="00E7789B">
        <w:rPr>
          <w:lang w:val="en-US"/>
        </w:rPr>
        <w:t>The population found ha</w:t>
      </w:r>
      <w:r w:rsidRPr="005F3331">
        <w:rPr>
          <w:lang w:val="en-US"/>
        </w:rPr>
        <w:t xml:space="preserve">s a corticolous habitat; </w:t>
      </w:r>
      <w:del w:id="225" w:author="osxadmin" w:date="2014-06-18T22:13:00Z">
        <w:r w:rsidRPr="005F3331" w:rsidDel="001C5200">
          <w:rPr>
            <w:lang w:val="en-US"/>
          </w:rPr>
          <w:delText xml:space="preserve">the </w:delText>
        </w:r>
      </w:del>
      <w:r w:rsidRPr="005F3331">
        <w:rPr>
          <w:lang w:val="en-US"/>
        </w:rPr>
        <w:t xml:space="preserve">colonies and cell shapes, and the cell content color resembles </w:t>
      </w:r>
      <w:r w:rsidRPr="007425AE">
        <w:rPr>
          <w:i/>
          <w:lang w:val="en-US"/>
        </w:rPr>
        <w:t>Aphanothece densa</w:t>
      </w:r>
      <w:r w:rsidRPr="007425AE">
        <w:rPr>
          <w:lang w:val="en-US"/>
        </w:rPr>
        <w:t xml:space="preserve"> Lemes-da-Silva </w:t>
      </w:r>
      <w:r w:rsidRPr="007425AE">
        <w:rPr>
          <w:i/>
          <w:lang w:val="en-US"/>
        </w:rPr>
        <w:t>et al.</w:t>
      </w:r>
      <w:r w:rsidRPr="007425AE">
        <w:rPr>
          <w:lang w:val="en-US"/>
        </w:rPr>
        <w:t xml:space="preserve"> (2010: 917). </w:t>
      </w:r>
      <w:del w:id="226" w:author="osxadmin" w:date="2014-06-18T22:14:00Z">
        <w:r w:rsidRPr="007425AE" w:rsidDel="001C5200">
          <w:rPr>
            <w:lang w:val="en-US"/>
          </w:rPr>
          <w:delText xml:space="preserve">However, </w:delText>
        </w:r>
      </w:del>
      <w:ins w:id="227" w:author="osxadmin" w:date="2014-06-18T22:14:00Z">
        <w:r w:rsidR="001C5200">
          <w:rPr>
            <w:lang w:val="en-US"/>
          </w:rPr>
          <w:t>T</w:t>
        </w:r>
      </w:ins>
      <w:del w:id="228" w:author="osxadmin" w:date="2014-06-18T22:14:00Z">
        <w:r w:rsidRPr="007425AE" w:rsidDel="001C5200">
          <w:rPr>
            <w:lang w:val="en-US"/>
          </w:rPr>
          <w:delText>t</w:delText>
        </w:r>
      </w:del>
      <w:r w:rsidRPr="007425AE">
        <w:rPr>
          <w:lang w:val="en-US"/>
        </w:rPr>
        <w:t xml:space="preserve">his species was recently described based on a population found on the tree bark of a semi-deciduous forest, which is quite distinct from the Atlantic Rainforest. Besides, </w:t>
      </w:r>
      <w:r w:rsidRPr="00F7051B">
        <w:rPr>
          <w:i/>
          <w:lang w:val="en-US"/>
        </w:rPr>
        <w:t>A. densa</w:t>
      </w:r>
      <w:r w:rsidRPr="00F7051B">
        <w:rPr>
          <w:lang w:val="en-US"/>
        </w:rPr>
        <w:t xml:space="preserve"> also has larg</w:t>
      </w:r>
      <w:r w:rsidRPr="00A84FF0">
        <w:rPr>
          <w:lang w:val="en-US"/>
        </w:rPr>
        <w:t xml:space="preserve">er cell dimensions (4.0–7.0 × 4.0–5.0 μm) than the presently described population (Lemes-da-Silva </w:t>
      </w:r>
      <w:r w:rsidRPr="00A84FF0">
        <w:rPr>
          <w:i/>
          <w:lang w:val="en-US"/>
        </w:rPr>
        <w:t>et al.</w:t>
      </w:r>
      <w:r w:rsidRPr="00A84FF0">
        <w:rPr>
          <w:lang w:val="en-US"/>
        </w:rPr>
        <w:t xml:space="preserve"> 2010). </w:t>
      </w:r>
    </w:p>
    <w:p w14:paraId="1FCEAD2B" w14:textId="77777777" w:rsidR="00001987" w:rsidRDefault="00CB6CC6" w:rsidP="00470408">
      <w:pPr>
        <w:spacing w:before="0" w:after="0" w:line="480" w:lineRule="auto"/>
        <w:jc w:val="both"/>
        <w:rPr>
          <w:ins w:id="229" w:author="W" w:date="2014-06-16T11:30:00Z"/>
          <w:bCs/>
          <w:lang w:val="en-US"/>
        </w:rPr>
      </w:pPr>
      <w:r w:rsidRPr="005B36B7">
        <w:rPr>
          <w:b/>
          <w:lang w:val="en-US"/>
        </w:rPr>
        <w:lastRenderedPageBreak/>
        <w:t>Studied material:</w:t>
      </w:r>
      <w:r w:rsidRPr="00A026B4">
        <w:rPr>
          <w:bCs/>
          <w:lang w:val="en-US"/>
        </w:rPr>
        <w:t>—</w:t>
      </w:r>
      <w:r w:rsidRPr="00A026B4">
        <w:rPr>
          <w:lang w:val="en-US"/>
        </w:rPr>
        <w:t xml:space="preserve">BRAZIL. São Paulo: Peruíbe, Ecological Station “Juréia-Itatins”, 24°23.842'S, 47° 07.252'W, 17 August 2011,  </w:t>
      </w:r>
      <w:r w:rsidRPr="00A026B4">
        <w:rPr>
          <w:i/>
          <w:iCs/>
          <w:lang w:val="en-US"/>
        </w:rPr>
        <w:t>W.A. Gama-Jr.</w:t>
      </w:r>
      <w:r w:rsidRPr="00FA5BA7">
        <w:rPr>
          <w:lang w:val="en-US"/>
        </w:rPr>
        <w:t xml:space="preserve">, </w:t>
      </w:r>
      <w:r w:rsidRPr="00FA5BA7">
        <w:rPr>
          <w:i/>
          <w:iCs/>
          <w:lang w:val="en-US"/>
        </w:rPr>
        <w:t>G.S. Hentschke</w:t>
      </w:r>
      <w:r w:rsidRPr="00FA5BA7">
        <w:rPr>
          <w:lang w:val="en-US"/>
        </w:rPr>
        <w:t xml:space="preserve">, </w:t>
      </w:r>
      <w:r w:rsidRPr="00FA5BA7">
        <w:rPr>
          <w:i/>
          <w:iCs/>
          <w:lang w:val="en-US"/>
        </w:rPr>
        <w:t xml:space="preserve">C.F.S. Malone &amp; </w:t>
      </w:r>
      <w:r w:rsidRPr="00FA5BA7">
        <w:rPr>
          <w:lang w:val="en-US"/>
        </w:rPr>
        <w:t>C</w:t>
      </w:r>
      <w:r w:rsidRPr="008877E2">
        <w:rPr>
          <w:i/>
          <w:iCs/>
          <w:lang w:val="en-US"/>
        </w:rPr>
        <w:t>.L. Sant’Anna</w:t>
      </w:r>
      <w:r w:rsidRPr="008877E2">
        <w:rPr>
          <w:bCs/>
          <w:lang w:val="en-US"/>
        </w:rPr>
        <w:t xml:space="preserve"> (SP 427328). </w:t>
      </w:r>
    </w:p>
    <w:p w14:paraId="56D618FF" w14:textId="77777777" w:rsidR="00527857" w:rsidRPr="00527857" w:rsidRDefault="00527857" w:rsidP="00E03A02">
      <w:pPr>
        <w:spacing w:before="0" w:after="0" w:line="480" w:lineRule="auto"/>
        <w:jc w:val="both"/>
        <w:rPr>
          <w:lang w:val="en-US"/>
        </w:rPr>
      </w:pPr>
    </w:p>
    <w:p w14:paraId="6E89C853" w14:textId="77777777" w:rsidR="00B775CF" w:rsidRPr="005F3331" w:rsidRDefault="00B775CF" w:rsidP="00B775CF">
      <w:pPr>
        <w:spacing w:before="0" w:after="0" w:line="480" w:lineRule="auto"/>
        <w:jc w:val="both"/>
        <w:rPr>
          <w:ins w:id="230" w:author="W" w:date="2014-06-16T11:14:00Z"/>
          <w:bCs/>
          <w:lang w:val="en-US"/>
        </w:rPr>
      </w:pPr>
      <w:ins w:id="231" w:author="W" w:date="2014-06-16T11:14:00Z">
        <w:r w:rsidRPr="00362C2E">
          <w:rPr>
            <w:b/>
            <w:bCs/>
            <w:i/>
            <w:lang w:val="en-US"/>
          </w:rPr>
          <w:t xml:space="preserve">Aphanothece </w:t>
        </w:r>
        <w:r>
          <w:rPr>
            <w:b/>
            <w:bCs/>
            <w:lang w:val="en-US"/>
          </w:rPr>
          <w:t xml:space="preserve">cf. </w:t>
        </w:r>
        <w:r w:rsidRPr="005F3331">
          <w:rPr>
            <w:b/>
            <w:bCs/>
            <w:i/>
            <w:lang w:val="en-US"/>
          </w:rPr>
          <w:t>microscopica</w:t>
        </w:r>
        <w:r w:rsidRPr="005F3331">
          <w:rPr>
            <w:b/>
            <w:bCs/>
            <w:lang w:val="en-US"/>
          </w:rPr>
          <w:t xml:space="preserve"> </w:t>
        </w:r>
        <w:r w:rsidRPr="005F3331">
          <w:rPr>
            <w:bCs/>
            <w:lang w:val="en-US"/>
          </w:rPr>
          <w:t>Nägeli</w:t>
        </w:r>
        <w:r w:rsidRPr="00E7789B">
          <w:rPr>
            <w:lang w:val="en-US"/>
          </w:rPr>
          <w:fldChar w:fldCharType="begin"/>
        </w:r>
        <w:r w:rsidRPr="00E7789B">
          <w:rPr>
            <w:lang w:val="en-US"/>
          </w:rPr>
          <w:instrText xml:space="preserve"> XE "</w:instrText>
        </w:r>
        <w:r w:rsidRPr="00E7789B">
          <w:rPr>
            <w:b/>
            <w:bCs/>
            <w:i/>
            <w:lang w:val="en-US"/>
          </w:rPr>
          <w:instrText>Aphanothece microscopica</w:instrText>
        </w:r>
        <w:r w:rsidRPr="005F3331">
          <w:rPr>
            <w:b/>
            <w:bCs/>
            <w:lang w:val="en-US"/>
          </w:rPr>
          <w:instrText xml:space="preserve"> </w:instrText>
        </w:r>
        <w:r w:rsidRPr="005F3331">
          <w:rPr>
            <w:bCs/>
            <w:lang w:val="en-US"/>
          </w:rPr>
          <w:instrText>Nägeli</w:instrText>
        </w:r>
        <w:r w:rsidRPr="005F3331">
          <w:rPr>
            <w:lang w:val="en-US"/>
          </w:rPr>
          <w:instrText xml:space="preserve">" </w:instrText>
        </w:r>
        <w:r w:rsidRPr="00E7789B">
          <w:rPr>
            <w:lang w:val="en-US"/>
          </w:rPr>
          <w:fldChar w:fldCharType="end"/>
        </w:r>
        <w:r w:rsidRPr="00E7789B">
          <w:rPr>
            <w:bCs/>
            <w:lang w:val="en-US"/>
          </w:rPr>
          <w:t xml:space="preserve"> (1849: 59). (Fig. 1A</w:t>
        </w:r>
        <w:r w:rsidRPr="005F3331">
          <w:rPr>
            <w:lang w:val="en-US"/>
          </w:rPr>
          <w:t>–</w:t>
        </w:r>
        <w:r w:rsidRPr="005F3331">
          <w:rPr>
            <w:bCs/>
            <w:lang w:val="en-US"/>
          </w:rPr>
          <w:t>B)</w:t>
        </w:r>
      </w:ins>
    </w:p>
    <w:p w14:paraId="36D70240" w14:textId="77777777" w:rsidR="00B775CF" w:rsidRPr="00362C2E" w:rsidRDefault="00B775CF" w:rsidP="00B775CF">
      <w:pPr>
        <w:spacing w:before="0" w:after="0" w:line="480" w:lineRule="auto"/>
        <w:jc w:val="both"/>
        <w:rPr>
          <w:ins w:id="232" w:author="W" w:date="2014-06-16T11:14:00Z"/>
          <w:lang w:val="en-US"/>
        </w:rPr>
      </w:pPr>
      <w:ins w:id="233" w:author="W" w:date="2014-06-16T11:14:00Z">
        <w:r w:rsidRPr="00362C2E">
          <w:rPr>
            <w:lang w:val="en-US"/>
          </w:rPr>
          <w:t xml:space="preserve">Rounded colonies, 24.6–77.8 µm diam., sub-colonies often present, 8.0–12.7 µm diam. Sheath firm, hyaline, conspicuous. Cells sparsely up to densely disposed, cylindrical, rarely ellipsoidal, 3.1–6.0(7.2) × 1.7–2.9 µm, 1.8–2.0 times </w:t>
        </w:r>
        <w:r>
          <w:rPr>
            <w:lang w:val="en-US"/>
          </w:rPr>
          <w:t>longer than wide</w:t>
        </w:r>
        <w:r w:rsidRPr="00327606">
          <w:rPr>
            <w:lang w:val="en-US"/>
          </w:rPr>
          <w:t xml:space="preserve">. </w:t>
        </w:r>
        <w:proofErr w:type="gramStart"/>
        <w:r w:rsidRPr="00327606">
          <w:rPr>
            <w:lang w:val="en-US"/>
          </w:rPr>
          <w:t>Cell content slightly granulated, intense blue-green.</w:t>
        </w:r>
        <w:proofErr w:type="gramEnd"/>
      </w:ins>
    </w:p>
    <w:p w14:paraId="717E32E1" w14:textId="77777777" w:rsidR="00B775CF" w:rsidRDefault="00B775CF" w:rsidP="00B775CF">
      <w:pPr>
        <w:spacing w:before="0" w:after="0" w:line="480" w:lineRule="auto"/>
        <w:jc w:val="both"/>
        <w:rPr>
          <w:ins w:id="234" w:author="W" w:date="2014-06-16T11:14:00Z"/>
          <w:lang w:val="en-US"/>
        </w:rPr>
      </w:pPr>
      <w:ins w:id="235" w:author="W" w:date="2014-06-16T11:14:00Z">
        <w:r w:rsidRPr="00362C2E">
          <w:rPr>
            <w:b/>
            <w:lang w:val="en-US"/>
          </w:rPr>
          <w:t>Habitat:</w:t>
        </w:r>
        <w:r w:rsidRPr="00362C2E">
          <w:rPr>
            <w:lang w:val="en-US"/>
          </w:rPr>
          <w:t>—Waterlogged soil covered by vegetation.</w:t>
        </w:r>
      </w:ins>
    </w:p>
    <w:p w14:paraId="1172D595" w14:textId="13EAF069" w:rsidR="00B775CF" w:rsidRPr="00362C2E" w:rsidRDefault="00B775CF" w:rsidP="00B775CF">
      <w:pPr>
        <w:spacing w:before="0" w:after="0" w:line="480" w:lineRule="auto"/>
        <w:jc w:val="both"/>
        <w:rPr>
          <w:ins w:id="236" w:author="W" w:date="2014-06-16T11:14:00Z"/>
          <w:sz w:val="23"/>
          <w:szCs w:val="23"/>
          <w:lang w:val="en-US"/>
        </w:rPr>
      </w:pPr>
      <w:ins w:id="237" w:author="W" w:date="2014-06-16T11:14:00Z">
        <w:r w:rsidRPr="00362C2E">
          <w:rPr>
            <w:b/>
            <w:lang w:val="en-US"/>
          </w:rPr>
          <w:t>Notes</w:t>
        </w:r>
        <w:proofErr w:type="gramStart"/>
        <w:r w:rsidRPr="00362C2E">
          <w:rPr>
            <w:b/>
            <w:lang w:val="en-US"/>
          </w:rPr>
          <w:t>:</w:t>
        </w:r>
        <w:r w:rsidRPr="00B0101C">
          <w:rPr>
            <w:lang w:val="en-US"/>
          </w:rPr>
          <w:t>—</w:t>
        </w:r>
        <w:proofErr w:type="gramEnd"/>
        <w:r w:rsidRPr="00362C2E">
          <w:rPr>
            <w:sz w:val="23"/>
            <w:szCs w:val="23"/>
            <w:lang w:val="en-US"/>
          </w:rPr>
          <w:t xml:space="preserve">The </w:t>
        </w:r>
      </w:ins>
      <w:ins w:id="238" w:author="osxadmin" w:date="2014-06-18T22:15:00Z">
        <w:r w:rsidR="001C5200" w:rsidRPr="00362C2E">
          <w:rPr>
            <w:sz w:val="23"/>
            <w:szCs w:val="23"/>
            <w:lang w:val="en-US"/>
          </w:rPr>
          <w:t>studied</w:t>
        </w:r>
        <w:r w:rsidR="001C5200" w:rsidRPr="005F3331">
          <w:rPr>
            <w:sz w:val="23"/>
            <w:szCs w:val="23"/>
            <w:lang w:val="en-US"/>
          </w:rPr>
          <w:t xml:space="preserve"> </w:t>
        </w:r>
      </w:ins>
      <w:ins w:id="239" w:author="W" w:date="2014-06-16T11:14:00Z">
        <w:r w:rsidRPr="005F3331">
          <w:rPr>
            <w:sz w:val="23"/>
            <w:szCs w:val="23"/>
            <w:lang w:val="en-US"/>
          </w:rPr>
          <w:t>specimens</w:t>
        </w:r>
        <w:r w:rsidRPr="00362C2E">
          <w:rPr>
            <w:sz w:val="23"/>
            <w:szCs w:val="23"/>
            <w:lang w:val="en-US"/>
          </w:rPr>
          <w:t xml:space="preserve"> </w:t>
        </w:r>
        <w:del w:id="240" w:author="osxadmin" w:date="2014-06-18T22:15:00Z">
          <w:r w:rsidRPr="00362C2E" w:rsidDel="001C5200">
            <w:rPr>
              <w:sz w:val="23"/>
              <w:szCs w:val="23"/>
              <w:lang w:val="en-US"/>
            </w:rPr>
            <w:delText xml:space="preserve">herein studied </w:delText>
          </w:r>
        </w:del>
        <w:r w:rsidRPr="00362C2E">
          <w:rPr>
            <w:sz w:val="23"/>
            <w:szCs w:val="23"/>
            <w:lang w:val="en-US"/>
          </w:rPr>
          <w:t xml:space="preserve">have </w:t>
        </w:r>
        <w:del w:id="241" w:author="osxadmin" w:date="2014-06-18T22:15:00Z">
          <w:r w:rsidRPr="00362C2E" w:rsidDel="001C5200">
            <w:rPr>
              <w:sz w:val="23"/>
              <w:szCs w:val="23"/>
              <w:lang w:val="en-US"/>
            </w:rPr>
            <w:delText>the</w:delText>
          </w:r>
        </w:del>
      </w:ins>
      <w:ins w:id="242" w:author="osxadmin" w:date="2014-06-18T22:15:00Z">
        <w:r w:rsidR="001C5200">
          <w:rPr>
            <w:sz w:val="23"/>
            <w:szCs w:val="23"/>
            <w:lang w:val="en-US"/>
          </w:rPr>
          <w:t>a</w:t>
        </w:r>
      </w:ins>
      <w:ins w:id="243" w:author="W" w:date="2014-06-16T11:14:00Z">
        <w:r w:rsidRPr="00362C2E">
          <w:rPr>
            <w:sz w:val="23"/>
            <w:szCs w:val="23"/>
            <w:lang w:val="en-US"/>
          </w:rPr>
          <w:t xml:space="preserve"> cell </w:t>
        </w:r>
        <w:r w:rsidRPr="00B0101C">
          <w:rPr>
            <w:sz w:val="23"/>
            <w:szCs w:val="23"/>
            <w:lang w:val="en-US"/>
          </w:rPr>
          <w:t>length</w:t>
        </w:r>
        <w:r w:rsidRPr="00362C2E">
          <w:rPr>
            <w:sz w:val="23"/>
            <w:szCs w:val="23"/>
            <w:lang w:val="en-US"/>
          </w:rPr>
          <w:t xml:space="preserve"> smaller than</w:t>
        </w:r>
      </w:ins>
      <w:ins w:id="244" w:author="osxadmin" w:date="2014-06-18T22:15:00Z">
        <w:r w:rsidR="001C5200">
          <w:rPr>
            <w:sz w:val="23"/>
            <w:szCs w:val="23"/>
            <w:lang w:val="en-US"/>
          </w:rPr>
          <w:t xml:space="preserve"> what</w:t>
        </w:r>
      </w:ins>
      <w:ins w:id="245" w:author="W" w:date="2014-06-16T11:14:00Z">
        <w:r w:rsidRPr="00362C2E">
          <w:rPr>
            <w:sz w:val="23"/>
            <w:szCs w:val="23"/>
            <w:lang w:val="en-US"/>
          </w:rPr>
          <w:t xml:space="preserve"> is proposed </w:t>
        </w:r>
        <w:del w:id="246" w:author="osxadmin" w:date="2014-06-18T22:16:00Z">
          <w:r w:rsidRPr="00362C2E" w:rsidDel="001C5200">
            <w:rPr>
              <w:sz w:val="23"/>
              <w:szCs w:val="23"/>
              <w:lang w:val="en-US"/>
            </w:rPr>
            <w:delText>in</w:delText>
          </w:r>
        </w:del>
      </w:ins>
      <w:ins w:id="247" w:author="osxadmin" w:date="2014-06-18T22:16:00Z">
        <w:r w:rsidR="001C5200">
          <w:rPr>
            <w:sz w:val="23"/>
            <w:szCs w:val="23"/>
            <w:lang w:val="en-US"/>
          </w:rPr>
          <w:t>by</w:t>
        </w:r>
      </w:ins>
      <w:ins w:id="248" w:author="W" w:date="2014-06-16T11:14:00Z">
        <w:r w:rsidRPr="00362C2E">
          <w:rPr>
            <w:sz w:val="23"/>
            <w:szCs w:val="23"/>
            <w:lang w:val="en-US"/>
          </w:rPr>
          <w:t xml:space="preserve"> Kom</w:t>
        </w:r>
        <w:r>
          <w:rPr>
            <w:sz w:val="23"/>
            <w:szCs w:val="23"/>
            <w:lang w:val="en-US"/>
          </w:rPr>
          <w:t>árek &amp; Anagnostidis (1998)</w:t>
        </w:r>
      </w:ins>
      <w:ins w:id="249" w:author="osxadmin" w:date="2014-06-18T22:17:00Z">
        <w:r w:rsidR="001C5200">
          <w:rPr>
            <w:sz w:val="23"/>
            <w:szCs w:val="23"/>
            <w:lang w:val="en-US"/>
          </w:rPr>
          <w:t>.</w:t>
        </w:r>
      </w:ins>
      <w:ins w:id="250" w:author="W" w:date="2014-06-16T11:14:00Z">
        <w:del w:id="251" w:author="osxadmin" w:date="2014-06-18T22:15:00Z">
          <w:r w:rsidDel="001C5200">
            <w:rPr>
              <w:sz w:val="23"/>
              <w:szCs w:val="23"/>
              <w:lang w:val="en-US"/>
            </w:rPr>
            <w:delText>,</w:delText>
          </w:r>
        </w:del>
        <w:r>
          <w:rPr>
            <w:sz w:val="23"/>
            <w:szCs w:val="23"/>
            <w:lang w:val="en-US"/>
          </w:rPr>
          <w:t xml:space="preserve"> </w:t>
        </w:r>
      </w:ins>
      <w:ins w:id="252" w:author="osxadmin" w:date="2014-06-18T22:17:00Z">
        <w:r w:rsidR="001C5200">
          <w:rPr>
            <w:sz w:val="23"/>
            <w:szCs w:val="23"/>
            <w:lang w:val="en-US"/>
          </w:rPr>
          <w:t>Furthermore,</w:t>
        </w:r>
      </w:ins>
      <w:ins w:id="253" w:author="W" w:date="2014-06-16T11:14:00Z">
        <w:del w:id="254" w:author="osxadmin" w:date="2014-06-18T22:15:00Z">
          <w:r w:rsidDel="001C5200">
            <w:rPr>
              <w:sz w:val="23"/>
              <w:szCs w:val="23"/>
              <w:lang w:val="en-US"/>
            </w:rPr>
            <w:delText>and also</w:delText>
          </w:r>
        </w:del>
        <w:r>
          <w:rPr>
            <w:sz w:val="23"/>
            <w:szCs w:val="23"/>
            <w:lang w:val="en-US"/>
          </w:rPr>
          <w:t xml:space="preserve"> the </w:t>
        </w:r>
        <w:r w:rsidRPr="007425AE">
          <w:rPr>
            <w:sz w:val="23"/>
            <w:szCs w:val="23"/>
            <w:lang w:val="en-US"/>
          </w:rPr>
          <w:t xml:space="preserve">habitat of </w:t>
        </w:r>
        <w:r w:rsidRPr="007425AE">
          <w:rPr>
            <w:i/>
            <w:sz w:val="23"/>
            <w:szCs w:val="23"/>
            <w:lang w:val="en-US"/>
          </w:rPr>
          <w:t>Aphanothece microscopica</w:t>
        </w:r>
        <w:r w:rsidRPr="007425AE">
          <w:rPr>
            <w:sz w:val="23"/>
            <w:szCs w:val="23"/>
            <w:lang w:val="en-US"/>
          </w:rPr>
          <w:t xml:space="preserve"> </w:t>
        </w:r>
        <w:r w:rsidRPr="007425AE">
          <w:rPr>
            <w:bCs/>
            <w:lang w:val="en-US"/>
          </w:rPr>
          <w:t>Nägeli</w:t>
        </w:r>
        <w:r w:rsidRPr="007425AE">
          <w:rPr>
            <w:lang w:val="en-US"/>
          </w:rPr>
          <w:fldChar w:fldCharType="begin"/>
        </w:r>
        <w:r w:rsidRPr="007425AE">
          <w:rPr>
            <w:lang w:val="en-US"/>
          </w:rPr>
          <w:instrText xml:space="preserve"> XE "</w:instrText>
        </w:r>
        <w:r w:rsidRPr="007425AE">
          <w:rPr>
            <w:b/>
            <w:bCs/>
            <w:i/>
            <w:lang w:val="en-US"/>
          </w:rPr>
          <w:instrText>Aphanothece microscopica</w:instrText>
        </w:r>
        <w:r w:rsidRPr="007425AE">
          <w:rPr>
            <w:b/>
            <w:bCs/>
            <w:lang w:val="en-US"/>
          </w:rPr>
          <w:instrText xml:space="preserve"> </w:instrText>
        </w:r>
        <w:r w:rsidRPr="007425AE">
          <w:rPr>
            <w:bCs/>
            <w:lang w:val="en-US"/>
          </w:rPr>
          <w:instrText>Nägeli</w:instrText>
        </w:r>
        <w:r w:rsidRPr="007425AE">
          <w:rPr>
            <w:lang w:val="en-US"/>
          </w:rPr>
          <w:instrText xml:space="preserve">" </w:instrText>
        </w:r>
        <w:r w:rsidRPr="007425AE">
          <w:rPr>
            <w:lang w:val="en-US"/>
          </w:rPr>
          <w:fldChar w:fldCharType="end"/>
        </w:r>
        <w:r w:rsidRPr="007425AE">
          <w:rPr>
            <w:bCs/>
            <w:lang w:val="en-US"/>
          </w:rPr>
          <w:t xml:space="preserve"> (1849: 59) </w:t>
        </w:r>
        <w:del w:id="255" w:author="osxadmin" w:date="2014-06-18T22:17:00Z">
          <w:r w:rsidRPr="007425AE" w:rsidDel="001C5200">
            <w:rPr>
              <w:sz w:val="23"/>
              <w:szCs w:val="23"/>
              <w:lang w:val="en-US"/>
            </w:rPr>
            <w:delText>is</w:delText>
          </w:r>
        </w:del>
      </w:ins>
      <w:ins w:id="256" w:author="osxadmin" w:date="2014-06-18T22:17:00Z">
        <w:r w:rsidR="001C5200">
          <w:rPr>
            <w:sz w:val="23"/>
            <w:szCs w:val="23"/>
            <w:lang w:val="en-US"/>
          </w:rPr>
          <w:t>is</w:t>
        </w:r>
      </w:ins>
      <w:ins w:id="257" w:author="W" w:date="2014-06-16T11:14:00Z">
        <w:r w:rsidRPr="007425AE">
          <w:rPr>
            <w:sz w:val="23"/>
            <w:szCs w:val="23"/>
            <w:lang w:val="en-US"/>
          </w:rPr>
          <w:t xml:space="preserve"> a little different (moorland freshwater). However, </w:t>
        </w:r>
        <w:r w:rsidRPr="007425AE">
          <w:rPr>
            <w:sz w:val="23"/>
            <w:szCs w:val="23"/>
            <w:lang w:val="en-US"/>
            <w:rPrChange w:id="258" w:author="W" w:date="2014-06-16T12:08:00Z">
              <w:rPr>
                <w:sz w:val="23"/>
                <w:szCs w:val="23"/>
                <w:highlight w:val="yellow"/>
                <w:lang w:val="en-US"/>
              </w:rPr>
            </w:rPrChange>
          </w:rPr>
          <w:t>Desikachary (1959)</w:t>
        </w:r>
        <w:r w:rsidRPr="007425AE">
          <w:rPr>
            <w:sz w:val="23"/>
            <w:szCs w:val="23"/>
            <w:lang w:val="en-US"/>
          </w:rPr>
          <w:t xml:space="preserve"> report the occurrence of </w:t>
        </w:r>
        <w:r w:rsidRPr="00D87149">
          <w:rPr>
            <w:i/>
            <w:sz w:val="23"/>
            <w:szCs w:val="23"/>
            <w:lang w:val="en-US"/>
          </w:rPr>
          <w:t xml:space="preserve">A. microscopica </w:t>
        </w:r>
        <w:r w:rsidRPr="00D87149">
          <w:rPr>
            <w:sz w:val="23"/>
            <w:szCs w:val="23"/>
            <w:lang w:val="en-US"/>
          </w:rPr>
          <w:t>in waterlogged soil</w:t>
        </w:r>
      </w:ins>
      <w:ins w:id="259" w:author="osxadmin" w:date="2014-06-18T22:18:00Z">
        <w:r w:rsidR="001C5200">
          <w:rPr>
            <w:sz w:val="23"/>
            <w:szCs w:val="23"/>
            <w:lang w:val="en-US"/>
          </w:rPr>
          <w:t>s</w:t>
        </w:r>
      </w:ins>
      <w:ins w:id="260" w:author="W" w:date="2014-06-16T11:14:00Z">
        <w:r w:rsidRPr="00D87149">
          <w:rPr>
            <w:sz w:val="23"/>
            <w:szCs w:val="23"/>
            <w:lang w:val="en-US"/>
          </w:rPr>
          <w:t xml:space="preserve"> from India, and </w:t>
        </w:r>
        <w:r w:rsidRPr="007425AE">
          <w:rPr>
            <w:sz w:val="23"/>
            <w:szCs w:val="23"/>
            <w:lang w:val="en-US"/>
            <w:rPrChange w:id="261" w:author="W" w:date="2014-06-16T12:08:00Z">
              <w:rPr>
                <w:sz w:val="23"/>
                <w:szCs w:val="23"/>
                <w:highlight w:val="yellow"/>
                <w:lang w:val="en-US"/>
              </w:rPr>
            </w:rPrChange>
          </w:rPr>
          <w:t>Wille (1914)</w:t>
        </w:r>
        <w:r w:rsidRPr="007425AE">
          <w:rPr>
            <w:sz w:val="23"/>
            <w:szCs w:val="23"/>
            <w:lang w:val="en-US"/>
          </w:rPr>
          <w:t xml:space="preserve"> found</w:t>
        </w:r>
        <w:r>
          <w:rPr>
            <w:sz w:val="23"/>
            <w:szCs w:val="23"/>
            <w:lang w:val="en-US"/>
          </w:rPr>
          <w:t xml:space="preserve"> this species among mosses. </w:t>
        </w:r>
      </w:ins>
    </w:p>
    <w:p w14:paraId="7D7861B5" w14:textId="77777777" w:rsidR="00B775CF" w:rsidRPr="00362C2E" w:rsidRDefault="00B775CF" w:rsidP="00B775CF">
      <w:pPr>
        <w:spacing w:before="0" w:after="0" w:line="480" w:lineRule="auto"/>
        <w:jc w:val="both"/>
        <w:rPr>
          <w:ins w:id="262" w:author="W" w:date="2014-06-16T11:14:00Z"/>
          <w:lang w:val="en-US"/>
        </w:rPr>
      </w:pPr>
      <w:ins w:id="263" w:author="W" w:date="2014-06-16T11:14:00Z">
        <w:r w:rsidRPr="00362C2E">
          <w:rPr>
            <w:b/>
          </w:rPr>
          <w:t>Studied material:</w:t>
        </w:r>
        <w:r w:rsidRPr="005F3331">
          <w:t>—BRAZIL. São Paulo: Cananéia, State Park of “Ilha do Cardoso” (Perequê)</w:t>
        </w:r>
        <w:r w:rsidRPr="005F3331">
          <w:rPr>
            <w:bCs/>
          </w:rPr>
          <w:t xml:space="preserve">, </w:t>
        </w:r>
        <w:r w:rsidRPr="00362C2E">
          <w:t xml:space="preserve">25º04'08''S, 47º55'88''W, 29 June 2010, </w:t>
        </w:r>
        <w:r w:rsidRPr="00362C2E">
          <w:rPr>
            <w:i/>
            <w:iCs/>
          </w:rPr>
          <w:t xml:space="preserve">W.A. Gama-Jr. </w:t>
        </w:r>
        <w:r w:rsidRPr="00362C2E">
          <w:rPr>
            <w:lang w:val="en-US"/>
          </w:rPr>
          <w:t xml:space="preserve">&amp; </w:t>
        </w:r>
        <w:r w:rsidRPr="00362C2E">
          <w:rPr>
            <w:i/>
            <w:iCs/>
            <w:lang w:val="en-US"/>
          </w:rPr>
          <w:t>C.F.S. Malone</w:t>
        </w:r>
        <w:r w:rsidRPr="00362C2E">
          <w:rPr>
            <w:lang w:val="en-US"/>
          </w:rPr>
          <w:t xml:space="preserve"> (</w:t>
        </w:r>
        <w:r w:rsidRPr="00362C2E">
          <w:rPr>
            <w:bCs/>
            <w:lang w:val="en-US"/>
          </w:rPr>
          <w:t xml:space="preserve">SP 401439). </w:t>
        </w:r>
      </w:ins>
    </w:p>
    <w:p w14:paraId="0E495FE2" w14:textId="77777777" w:rsidR="007B01E2" w:rsidRPr="00B775CF" w:rsidRDefault="007B01E2" w:rsidP="00B775CF">
      <w:pPr>
        <w:spacing w:before="0" w:after="0" w:line="480" w:lineRule="auto"/>
        <w:jc w:val="both"/>
        <w:rPr>
          <w:ins w:id="264" w:author="W" w:date="2014-06-07T13:30:00Z"/>
          <w:b/>
          <w:i/>
          <w:lang w:val="en-US"/>
        </w:rPr>
      </w:pPr>
    </w:p>
    <w:p w14:paraId="2FF00FC8" w14:textId="77777777" w:rsidR="007B01E2" w:rsidRPr="00E7789B" w:rsidRDefault="007B01E2">
      <w:pPr>
        <w:autoSpaceDE w:val="0"/>
        <w:autoSpaceDN w:val="0"/>
        <w:adjustRightInd w:val="0"/>
        <w:spacing w:before="0" w:after="0" w:line="480" w:lineRule="auto"/>
        <w:jc w:val="both"/>
        <w:rPr>
          <w:ins w:id="265" w:author="W" w:date="2014-06-07T13:30:00Z"/>
          <w:rFonts w:eastAsiaTheme="minorHAnsi"/>
          <w:color w:val="000000"/>
          <w:lang w:eastAsia="en-US"/>
          <w:rPrChange w:id="266" w:author="W" w:date="2014-06-16T03:20:00Z">
            <w:rPr>
              <w:ins w:id="267" w:author="W" w:date="2014-06-07T13:30:00Z"/>
              <w:rFonts w:eastAsiaTheme="minorHAnsi"/>
              <w:color w:val="000000"/>
              <w:sz w:val="23"/>
              <w:szCs w:val="23"/>
              <w:lang w:val="en-US" w:eastAsia="en-US"/>
            </w:rPr>
          </w:rPrChange>
        </w:rPr>
        <w:pPrChange w:id="268" w:author="W" w:date="2014-06-16T03:20:00Z">
          <w:pPr>
            <w:autoSpaceDE w:val="0"/>
            <w:autoSpaceDN w:val="0"/>
            <w:adjustRightInd w:val="0"/>
            <w:spacing w:before="0" w:after="0" w:line="240" w:lineRule="auto"/>
          </w:pPr>
        </w:pPrChange>
      </w:pPr>
      <w:ins w:id="269" w:author="W" w:date="2014-06-07T13:30:00Z">
        <w:r w:rsidRPr="00E7789B">
          <w:rPr>
            <w:rFonts w:eastAsiaTheme="minorHAnsi"/>
            <w:b/>
            <w:bCs/>
            <w:i/>
            <w:iCs/>
            <w:color w:val="000000"/>
            <w:lang w:val="en-US" w:eastAsia="en-US"/>
            <w:rPrChange w:id="270" w:author="W" w:date="2014-06-16T03:20:00Z">
              <w:rPr>
                <w:rFonts w:eastAsiaTheme="minorHAnsi"/>
                <w:b/>
                <w:bCs/>
                <w:i/>
                <w:iCs/>
                <w:color w:val="000000"/>
                <w:sz w:val="23"/>
                <w:szCs w:val="23"/>
                <w:lang w:val="en-US" w:eastAsia="en-US"/>
              </w:rPr>
            </w:rPrChange>
          </w:rPr>
          <w:t xml:space="preserve">Aphanothece </w:t>
        </w:r>
        <w:r w:rsidRPr="00E7789B">
          <w:rPr>
            <w:rFonts w:eastAsiaTheme="minorHAnsi"/>
            <w:b/>
            <w:bCs/>
            <w:color w:val="000000"/>
            <w:lang w:val="en-US" w:eastAsia="en-US"/>
            <w:rPrChange w:id="271" w:author="W" w:date="2014-06-16T03:20:00Z">
              <w:rPr>
                <w:rFonts w:eastAsiaTheme="minorHAnsi"/>
                <w:b/>
                <w:bCs/>
                <w:color w:val="000000"/>
                <w:sz w:val="23"/>
                <w:szCs w:val="23"/>
                <w:lang w:val="en-US" w:eastAsia="en-US"/>
              </w:rPr>
            </w:rPrChange>
          </w:rPr>
          <w:t xml:space="preserve">sp. </w:t>
        </w:r>
        <w:r w:rsidRPr="00E7789B">
          <w:rPr>
            <w:bCs/>
            <w:rPrChange w:id="272" w:author="W" w:date="2014-06-16T03:20:00Z">
              <w:rPr>
                <w:b/>
                <w:bCs/>
                <w:sz w:val="23"/>
                <w:szCs w:val="23"/>
              </w:rPr>
            </w:rPrChange>
          </w:rPr>
          <w:t>Nägeli (1949) (Fig</w:t>
        </w:r>
        <w:proofErr w:type="gramStart"/>
        <w:r w:rsidRPr="00E7789B">
          <w:rPr>
            <w:bCs/>
            <w:rPrChange w:id="273" w:author="W" w:date="2014-06-16T03:20:00Z">
              <w:rPr>
                <w:b/>
                <w:bCs/>
                <w:sz w:val="23"/>
                <w:szCs w:val="23"/>
              </w:rPr>
            </w:rPrChange>
          </w:rPr>
          <w:t>. )</w:t>
        </w:r>
        <w:proofErr w:type="gramEnd"/>
      </w:ins>
    </w:p>
    <w:p w14:paraId="279A4BB7" w14:textId="77777777" w:rsidR="007B01E2" w:rsidRPr="007425AE" w:rsidRDefault="007B01E2" w:rsidP="00E7789B">
      <w:pPr>
        <w:spacing w:before="0" w:after="0" w:line="480" w:lineRule="auto"/>
        <w:jc w:val="both"/>
        <w:rPr>
          <w:ins w:id="274" w:author="W" w:date="2014-06-07T13:31:00Z"/>
          <w:lang w:val="en-US"/>
        </w:rPr>
      </w:pPr>
      <w:ins w:id="275" w:author="W" w:date="2014-06-07T13:31:00Z">
        <w:r w:rsidRPr="00E7789B">
          <w:rPr>
            <w:lang w:val="en-US"/>
          </w:rPr>
          <w:t>Rounded to elongated colonies, 29.2–78.9 µm diam. Sheath firm</w:t>
        </w:r>
      </w:ins>
      <w:ins w:id="276" w:author="W" w:date="2014-06-07T13:32:00Z">
        <w:r w:rsidRPr="00E7789B">
          <w:rPr>
            <w:lang w:val="en-US"/>
          </w:rPr>
          <w:t xml:space="preserve"> to gelatinous</w:t>
        </w:r>
      </w:ins>
      <w:ins w:id="277" w:author="W" w:date="2014-06-07T13:31:00Z">
        <w:r w:rsidRPr="005F3331">
          <w:rPr>
            <w:lang w:val="en-US"/>
          </w:rPr>
          <w:t xml:space="preserve">, hyaline, </w:t>
        </w:r>
        <w:proofErr w:type="gramStart"/>
        <w:r w:rsidRPr="005F3331">
          <w:rPr>
            <w:lang w:val="en-US"/>
          </w:rPr>
          <w:t>conspicuous</w:t>
        </w:r>
        <w:proofErr w:type="gramEnd"/>
        <w:r w:rsidRPr="005F3331">
          <w:rPr>
            <w:lang w:val="en-US"/>
          </w:rPr>
          <w:t xml:space="preserve">. Cells densely </w:t>
        </w:r>
      </w:ins>
      <w:ins w:id="278" w:author="W" w:date="2014-06-07T13:32:00Z">
        <w:r w:rsidRPr="007425AE">
          <w:rPr>
            <w:lang w:val="en-US"/>
          </w:rPr>
          <w:t xml:space="preserve">to sparsely </w:t>
        </w:r>
      </w:ins>
      <w:ins w:id="279" w:author="W" w:date="2014-06-07T13:31:00Z">
        <w:r w:rsidRPr="007425AE">
          <w:rPr>
            <w:lang w:val="en-US"/>
          </w:rPr>
          <w:t>disposed, ellipsoidal,</w:t>
        </w:r>
      </w:ins>
      <w:ins w:id="280" w:author="W" w:date="2014-06-07T13:32:00Z">
        <w:r w:rsidRPr="007425AE">
          <w:rPr>
            <w:lang w:val="en-US"/>
          </w:rPr>
          <w:t xml:space="preserve"> rarely cylindrical,</w:t>
        </w:r>
      </w:ins>
      <w:ins w:id="281" w:author="W" w:date="2014-06-07T13:31:00Z">
        <w:r w:rsidRPr="007425AE">
          <w:rPr>
            <w:lang w:val="en-US"/>
          </w:rPr>
          <w:t xml:space="preserve"> </w:t>
        </w:r>
      </w:ins>
      <w:ins w:id="282" w:author="W" w:date="2014-06-07T13:32:00Z">
        <w:r w:rsidRPr="007425AE">
          <w:rPr>
            <w:lang w:val="en-US"/>
          </w:rPr>
          <w:t>5</w:t>
        </w:r>
      </w:ins>
      <w:ins w:id="283" w:author="W" w:date="2014-06-07T13:31:00Z">
        <w:r w:rsidRPr="00D87149">
          <w:rPr>
            <w:lang w:val="en-US"/>
          </w:rPr>
          <w:t>.</w:t>
        </w:r>
      </w:ins>
      <w:ins w:id="284" w:author="W" w:date="2014-06-07T13:32:00Z">
        <w:r w:rsidRPr="00D87149">
          <w:rPr>
            <w:lang w:val="en-US"/>
          </w:rPr>
          <w:t>1</w:t>
        </w:r>
      </w:ins>
      <w:ins w:id="285" w:author="W" w:date="2014-06-07T13:31:00Z">
        <w:r w:rsidRPr="00D87149">
          <w:rPr>
            <w:lang w:val="en-US"/>
          </w:rPr>
          <w:t>–</w:t>
        </w:r>
      </w:ins>
      <w:ins w:id="286" w:author="W" w:date="2014-06-07T13:33:00Z">
        <w:r w:rsidRPr="00F7051B">
          <w:rPr>
            <w:lang w:val="en-US"/>
          </w:rPr>
          <w:t>8</w:t>
        </w:r>
      </w:ins>
      <w:ins w:id="287" w:author="W" w:date="2014-06-07T13:31:00Z">
        <w:r w:rsidRPr="00F7051B">
          <w:rPr>
            <w:lang w:val="en-US"/>
          </w:rPr>
          <w:t>.</w:t>
        </w:r>
      </w:ins>
      <w:ins w:id="288" w:author="W" w:date="2014-06-07T13:33:00Z">
        <w:r w:rsidRPr="00A84FF0">
          <w:rPr>
            <w:lang w:val="en-US"/>
          </w:rPr>
          <w:t>9</w:t>
        </w:r>
      </w:ins>
      <w:ins w:id="289" w:author="W" w:date="2014-06-07T13:31:00Z">
        <w:r w:rsidRPr="00A84FF0">
          <w:rPr>
            <w:lang w:val="en-US"/>
          </w:rPr>
          <w:t xml:space="preserve"> × </w:t>
        </w:r>
      </w:ins>
      <w:ins w:id="290" w:author="W" w:date="2014-06-07T13:33:00Z">
        <w:r w:rsidRPr="00A84FF0">
          <w:rPr>
            <w:lang w:val="en-US"/>
          </w:rPr>
          <w:t>3</w:t>
        </w:r>
      </w:ins>
      <w:ins w:id="291" w:author="W" w:date="2014-06-07T13:31:00Z">
        <w:r w:rsidRPr="00A84FF0">
          <w:rPr>
            <w:lang w:val="en-US"/>
          </w:rPr>
          <w:t>.</w:t>
        </w:r>
      </w:ins>
      <w:ins w:id="292" w:author="W" w:date="2014-06-07T13:33:00Z">
        <w:r w:rsidRPr="00A84FF0">
          <w:rPr>
            <w:lang w:val="en-US"/>
          </w:rPr>
          <w:t>9</w:t>
        </w:r>
      </w:ins>
      <w:ins w:id="293" w:author="W" w:date="2014-06-07T13:31:00Z">
        <w:r w:rsidRPr="00A84FF0">
          <w:rPr>
            <w:lang w:val="en-US"/>
          </w:rPr>
          <w:t>–</w:t>
        </w:r>
      </w:ins>
      <w:ins w:id="294" w:author="W" w:date="2014-06-07T13:33:00Z">
        <w:r w:rsidRPr="005B36B7">
          <w:rPr>
            <w:lang w:val="en-US"/>
          </w:rPr>
          <w:t>5</w:t>
        </w:r>
      </w:ins>
      <w:ins w:id="295" w:author="W" w:date="2014-06-07T13:31:00Z">
        <w:r w:rsidRPr="005B36B7">
          <w:rPr>
            <w:lang w:val="en-US"/>
          </w:rPr>
          <w:t>.</w:t>
        </w:r>
      </w:ins>
      <w:ins w:id="296" w:author="W" w:date="2014-06-07T13:33:00Z">
        <w:r w:rsidRPr="00A026B4">
          <w:rPr>
            <w:lang w:val="en-US"/>
          </w:rPr>
          <w:t>3</w:t>
        </w:r>
      </w:ins>
      <w:ins w:id="297" w:author="W" w:date="2014-06-07T13:31:00Z">
        <w:r w:rsidRPr="00A026B4">
          <w:rPr>
            <w:lang w:val="en-US"/>
          </w:rPr>
          <w:t xml:space="preserve"> µm, 1.</w:t>
        </w:r>
      </w:ins>
      <w:ins w:id="298" w:author="W" w:date="2014-06-07T13:33:00Z">
        <w:r w:rsidRPr="00A026B4">
          <w:rPr>
            <w:lang w:val="en-US"/>
          </w:rPr>
          <w:t>6</w:t>
        </w:r>
      </w:ins>
      <w:ins w:id="299" w:author="W" w:date="2014-06-07T13:31:00Z">
        <w:r w:rsidRPr="00A026B4">
          <w:rPr>
            <w:lang w:val="en-US"/>
          </w:rPr>
          <w:t>–</w:t>
        </w:r>
      </w:ins>
      <w:ins w:id="300" w:author="W" w:date="2014-06-07T13:33:00Z">
        <w:r w:rsidRPr="00FA5BA7">
          <w:rPr>
            <w:lang w:val="en-US"/>
          </w:rPr>
          <w:t>3</w:t>
        </w:r>
      </w:ins>
      <w:ins w:id="301" w:author="W" w:date="2014-06-07T13:31:00Z">
        <w:r w:rsidRPr="00FA5BA7">
          <w:rPr>
            <w:lang w:val="en-US"/>
          </w:rPr>
          <w:t>.</w:t>
        </w:r>
      </w:ins>
      <w:ins w:id="302" w:author="W" w:date="2014-06-07T13:33:00Z">
        <w:r w:rsidRPr="00FA5BA7">
          <w:rPr>
            <w:lang w:val="en-US"/>
          </w:rPr>
          <w:t>0</w:t>
        </w:r>
      </w:ins>
      <w:ins w:id="303" w:author="W" w:date="2014-06-07T13:31:00Z">
        <w:r w:rsidRPr="00FA5BA7">
          <w:rPr>
            <w:lang w:val="en-US"/>
          </w:rPr>
          <w:t xml:space="preserve"> times longer than </w:t>
        </w:r>
      </w:ins>
      <w:ins w:id="304" w:author="W" w:date="2014-06-16T10:24:00Z">
        <w:r w:rsidR="00327606">
          <w:rPr>
            <w:lang w:val="en-US"/>
          </w:rPr>
          <w:t>wide</w:t>
        </w:r>
      </w:ins>
      <w:ins w:id="305" w:author="W" w:date="2014-06-07T13:31:00Z">
        <w:r w:rsidRPr="00327606">
          <w:rPr>
            <w:lang w:val="en-US"/>
          </w:rPr>
          <w:t>.</w:t>
        </w:r>
      </w:ins>
      <w:ins w:id="306" w:author="W" w:date="2014-06-07T13:34:00Z">
        <w:r w:rsidRPr="00327606">
          <w:rPr>
            <w:lang w:val="en-US"/>
          </w:rPr>
          <w:t xml:space="preserve"> </w:t>
        </w:r>
      </w:ins>
      <w:ins w:id="307" w:author="W" w:date="2014-06-07T13:45:00Z">
        <w:r w:rsidR="00D65DB5" w:rsidRPr="00327606">
          <w:rPr>
            <w:lang w:val="en-US"/>
          </w:rPr>
          <w:t xml:space="preserve">Individual </w:t>
        </w:r>
      </w:ins>
      <w:ins w:id="308" w:author="W" w:date="2014-06-07T13:35:00Z">
        <w:r w:rsidRPr="00327606">
          <w:rPr>
            <w:lang w:val="en-US"/>
          </w:rPr>
          <w:t xml:space="preserve">conspicuous </w:t>
        </w:r>
      </w:ins>
      <w:ins w:id="309" w:author="W" w:date="2014-06-07T13:34:00Z">
        <w:r w:rsidRPr="00327606">
          <w:rPr>
            <w:lang w:val="en-US"/>
          </w:rPr>
          <w:t>sheaths</w:t>
        </w:r>
      </w:ins>
      <w:ins w:id="310" w:author="W" w:date="2014-06-07T13:35:00Z">
        <w:r w:rsidRPr="00327606">
          <w:rPr>
            <w:lang w:val="en-US"/>
          </w:rPr>
          <w:t xml:space="preserve"> </w:t>
        </w:r>
      </w:ins>
      <w:ins w:id="311" w:author="W" w:date="2014-06-07T13:45:00Z">
        <w:r w:rsidR="00D65DB5" w:rsidRPr="00327606">
          <w:rPr>
            <w:lang w:val="en-US"/>
          </w:rPr>
          <w:t xml:space="preserve">cells </w:t>
        </w:r>
      </w:ins>
      <w:ins w:id="312" w:author="W" w:date="2014-06-07T13:35:00Z">
        <w:r w:rsidRPr="00B775CF">
          <w:rPr>
            <w:lang w:val="en-US"/>
          </w:rPr>
          <w:t>can occur near colonies edge.</w:t>
        </w:r>
      </w:ins>
      <w:ins w:id="313" w:author="W" w:date="2014-06-07T13:31:00Z">
        <w:r w:rsidRPr="007425AE">
          <w:rPr>
            <w:lang w:val="en-US"/>
          </w:rPr>
          <w:t xml:space="preserve"> Cell content</w:t>
        </w:r>
      </w:ins>
      <w:ins w:id="314" w:author="W" w:date="2014-06-07T13:43:00Z">
        <w:r w:rsidR="00D65DB5" w:rsidRPr="007425AE">
          <w:rPr>
            <w:lang w:val="en-US"/>
          </w:rPr>
          <w:t xml:space="preserve"> granulated</w:t>
        </w:r>
      </w:ins>
      <w:ins w:id="315" w:author="W" w:date="2014-06-07T13:31:00Z">
        <w:r w:rsidRPr="007425AE">
          <w:rPr>
            <w:lang w:val="en-US"/>
          </w:rPr>
          <w:t xml:space="preserve">, </w:t>
        </w:r>
      </w:ins>
      <w:ins w:id="316" w:author="W" w:date="2014-06-07T13:38:00Z">
        <w:r w:rsidR="00D65DB5" w:rsidRPr="007425AE">
          <w:rPr>
            <w:lang w:val="en-US"/>
          </w:rPr>
          <w:t>pale purple</w:t>
        </w:r>
      </w:ins>
      <w:ins w:id="317" w:author="W" w:date="2014-06-07T13:31:00Z">
        <w:r w:rsidRPr="007425AE">
          <w:rPr>
            <w:lang w:val="en-US"/>
          </w:rPr>
          <w:t>.</w:t>
        </w:r>
      </w:ins>
    </w:p>
    <w:p w14:paraId="65578013" w14:textId="77777777" w:rsidR="007B01E2" w:rsidRPr="007425AE" w:rsidRDefault="007B01E2" w:rsidP="007425AE">
      <w:pPr>
        <w:spacing w:before="0" w:after="0" w:line="480" w:lineRule="auto"/>
        <w:jc w:val="both"/>
        <w:rPr>
          <w:ins w:id="318" w:author="W" w:date="2014-06-07T13:36:00Z"/>
          <w:lang w:val="en-US"/>
        </w:rPr>
      </w:pPr>
      <w:ins w:id="319" w:author="W" w:date="2014-06-07T13:36:00Z">
        <w:r w:rsidRPr="007425AE">
          <w:rPr>
            <w:b/>
            <w:lang w:val="en-US"/>
          </w:rPr>
          <w:t>Habitat:</w:t>
        </w:r>
        <w:r w:rsidRPr="007425AE">
          <w:rPr>
            <w:lang w:val="en-US"/>
          </w:rPr>
          <w:t>—Tree bark in the inner forest.</w:t>
        </w:r>
      </w:ins>
    </w:p>
    <w:p w14:paraId="68D93583" w14:textId="66BE650D" w:rsidR="007B01E2" w:rsidRPr="007425AE" w:rsidRDefault="007B01E2">
      <w:pPr>
        <w:autoSpaceDE w:val="0"/>
        <w:autoSpaceDN w:val="0"/>
        <w:adjustRightInd w:val="0"/>
        <w:spacing w:before="0" w:after="0" w:line="480" w:lineRule="auto"/>
        <w:jc w:val="both"/>
        <w:rPr>
          <w:ins w:id="320" w:author="W" w:date="2014-06-07T13:36:00Z"/>
          <w:rFonts w:eastAsiaTheme="minorHAnsi"/>
          <w:lang w:val="en-US" w:eastAsia="en-US"/>
          <w:rPrChange w:id="321" w:author="W" w:date="2014-06-16T12:10:00Z">
            <w:rPr>
              <w:ins w:id="322" w:author="W" w:date="2014-06-07T13:36:00Z"/>
              <w:rFonts w:eastAsiaTheme="minorHAnsi"/>
              <w:sz w:val="20"/>
              <w:szCs w:val="20"/>
              <w:lang w:val="en-US" w:eastAsia="en-US"/>
            </w:rPr>
          </w:rPrChange>
        </w:rPr>
        <w:pPrChange w:id="323" w:author="W" w:date="2014-06-16T03:20:00Z">
          <w:pPr>
            <w:autoSpaceDE w:val="0"/>
            <w:autoSpaceDN w:val="0"/>
            <w:adjustRightInd w:val="0"/>
            <w:spacing w:before="0" w:after="0" w:line="240" w:lineRule="auto"/>
          </w:pPr>
        </w:pPrChange>
      </w:pPr>
      <w:ins w:id="324" w:author="W" w:date="2014-06-07T13:36:00Z">
        <w:r w:rsidRPr="007425AE">
          <w:rPr>
            <w:b/>
            <w:lang w:val="en-US"/>
          </w:rPr>
          <w:lastRenderedPageBreak/>
          <w:t>Notes</w:t>
        </w:r>
        <w:proofErr w:type="gramStart"/>
        <w:r w:rsidRPr="007425AE">
          <w:rPr>
            <w:b/>
            <w:lang w:val="en-US"/>
          </w:rPr>
          <w:t>:</w:t>
        </w:r>
        <w:r w:rsidRPr="00E7789B">
          <w:rPr>
            <w:rFonts w:eastAsiaTheme="minorHAnsi"/>
            <w:lang w:val="en-US" w:eastAsia="en-US"/>
            <w:rPrChange w:id="325" w:author="W" w:date="2014-06-16T03:20:00Z">
              <w:rPr>
                <w:rFonts w:eastAsiaTheme="minorHAnsi"/>
                <w:sz w:val="20"/>
                <w:szCs w:val="20"/>
                <w:lang w:val="en-US" w:eastAsia="en-US"/>
              </w:rPr>
            </w:rPrChange>
          </w:rPr>
          <w:t>—</w:t>
        </w:r>
      </w:ins>
      <w:proofErr w:type="gramEnd"/>
      <w:ins w:id="326" w:author="W" w:date="2014-06-07T13:39:00Z">
        <w:r w:rsidR="00D65DB5" w:rsidRPr="00E7789B">
          <w:rPr>
            <w:rFonts w:eastAsiaTheme="minorHAnsi"/>
            <w:lang w:val="en-US" w:eastAsia="en-US"/>
            <w:rPrChange w:id="327" w:author="W" w:date="2014-06-16T03:20:00Z">
              <w:rPr>
                <w:rFonts w:eastAsiaTheme="minorHAnsi"/>
                <w:sz w:val="20"/>
                <w:szCs w:val="20"/>
                <w:lang w:eastAsia="en-US"/>
              </w:rPr>
            </w:rPrChange>
          </w:rPr>
          <w:t>The present population is distinct by its corticolous</w:t>
        </w:r>
      </w:ins>
      <w:ins w:id="328" w:author="W" w:date="2014-06-07T13:40:00Z">
        <w:r w:rsidR="00D65DB5" w:rsidRPr="00E7789B">
          <w:rPr>
            <w:rFonts w:eastAsiaTheme="minorHAnsi"/>
            <w:lang w:val="en-US" w:eastAsia="en-US"/>
            <w:rPrChange w:id="329" w:author="W" w:date="2014-06-16T03:20:00Z">
              <w:rPr>
                <w:rFonts w:eastAsiaTheme="minorHAnsi"/>
                <w:sz w:val="20"/>
                <w:szCs w:val="20"/>
                <w:lang w:eastAsia="en-US"/>
              </w:rPr>
            </w:rPrChange>
          </w:rPr>
          <w:t xml:space="preserve"> habitat, cell</w:t>
        </w:r>
        <w:del w:id="330" w:author="osxadmin" w:date="2014-06-18T22:18:00Z">
          <w:r w:rsidR="00D65DB5" w:rsidRPr="00E7789B" w:rsidDel="00EB7432">
            <w:rPr>
              <w:rFonts w:eastAsiaTheme="minorHAnsi"/>
              <w:lang w:val="en-US" w:eastAsia="en-US"/>
              <w:rPrChange w:id="331" w:author="W" w:date="2014-06-16T03:20:00Z">
                <w:rPr>
                  <w:rFonts w:eastAsiaTheme="minorHAnsi"/>
                  <w:sz w:val="20"/>
                  <w:szCs w:val="20"/>
                  <w:lang w:eastAsia="en-US"/>
                </w:rPr>
              </w:rPrChange>
            </w:rPr>
            <w:delText>s</w:delText>
          </w:r>
        </w:del>
        <w:r w:rsidR="00D65DB5" w:rsidRPr="00E7789B">
          <w:rPr>
            <w:rFonts w:eastAsiaTheme="minorHAnsi"/>
            <w:lang w:val="en-US" w:eastAsia="en-US"/>
            <w:rPrChange w:id="332" w:author="W" w:date="2014-06-16T03:20:00Z">
              <w:rPr>
                <w:rFonts w:eastAsiaTheme="minorHAnsi"/>
                <w:sz w:val="20"/>
                <w:szCs w:val="20"/>
                <w:lang w:eastAsia="en-US"/>
              </w:rPr>
            </w:rPrChange>
          </w:rPr>
          <w:t xml:space="preserve"> content color, dimensions and dispostion. Probably, this</w:t>
        </w:r>
      </w:ins>
      <w:ins w:id="333" w:author="W" w:date="2014-06-07T13:41:00Z">
        <w:r w:rsidR="00D65DB5" w:rsidRPr="00E7789B">
          <w:rPr>
            <w:rFonts w:eastAsiaTheme="minorHAnsi"/>
            <w:lang w:val="en-US" w:eastAsia="en-US"/>
            <w:rPrChange w:id="334" w:author="W" w:date="2014-06-16T03:20:00Z">
              <w:rPr>
                <w:rFonts w:eastAsiaTheme="minorHAnsi"/>
                <w:sz w:val="20"/>
                <w:szCs w:val="20"/>
                <w:lang w:eastAsia="en-US"/>
              </w:rPr>
            </w:rPrChange>
          </w:rPr>
          <w:t xml:space="preserve"> </w:t>
        </w:r>
      </w:ins>
      <w:ins w:id="335" w:author="W" w:date="2014-06-07T13:42:00Z">
        <w:r w:rsidR="00D65DB5" w:rsidRPr="00E7789B">
          <w:rPr>
            <w:rFonts w:eastAsiaTheme="minorHAnsi"/>
            <w:lang w:val="en-US" w:eastAsia="en-US"/>
            <w:rPrChange w:id="336" w:author="W" w:date="2014-06-16T03:20:00Z">
              <w:rPr>
                <w:rFonts w:eastAsiaTheme="minorHAnsi"/>
                <w:sz w:val="20"/>
                <w:szCs w:val="20"/>
                <w:lang w:val="en-US" w:eastAsia="en-US"/>
              </w:rPr>
            </w:rPrChange>
          </w:rPr>
          <w:t xml:space="preserve">Atlantic Rainforest </w:t>
        </w:r>
      </w:ins>
      <w:ins w:id="337" w:author="W" w:date="2014-06-07T13:41:00Z">
        <w:r w:rsidR="00D65DB5" w:rsidRPr="00E7789B">
          <w:rPr>
            <w:rFonts w:eastAsiaTheme="minorHAnsi"/>
            <w:i/>
            <w:lang w:val="en-US" w:eastAsia="en-US"/>
            <w:rPrChange w:id="338" w:author="W" w:date="2014-06-16T03:20:00Z">
              <w:rPr>
                <w:rFonts w:eastAsiaTheme="minorHAnsi"/>
                <w:i/>
                <w:sz w:val="20"/>
                <w:szCs w:val="20"/>
                <w:lang w:eastAsia="en-US"/>
              </w:rPr>
            </w:rPrChange>
          </w:rPr>
          <w:t>Aphanothece</w:t>
        </w:r>
        <w:r w:rsidR="00D65DB5" w:rsidRPr="00E7789B">
          <w:rPr>
            <w:rFonts w:eastAsiaTheme="minorHAnsi"/>
            <w:lang w:val="en-US" w:eastAsia="en-US"/>
            <w:rPrChange w:id="339" w:author="W" w:date="2014-06-16T03:20:00Z">
              <w:rPr>
                <w:rFonts w:eastAsiaTheme="minorHAnsi"/>
                <w:sz w:val="20"/>
                <w:szCs w:val="20"/>
                <w:lang w:eastAsia="en-US"/>
              </w:rPr>
            </w:rPrChange>
          </w:rPr>
          <w:t xml:space="preserve"> </w:t>
        </w:r>
        <w:del w:id="340" w:author="osxadmin" w:date="2014-06-18T22:19:00Z">
          <w:r w:rsidR="00D65DB5" w:rsidRPr="00E7789B" w:rsidDel="00EB7432">
            <w:rPr>
              <w:rFonts w:eastAsiaTheme="minorHAnsi"/>
              <w:lang w:val="en-US" w:eastAsia="en-US"/>
              <w:rPrChange w:id="341" w:author="W" w:date="2014-06-16T03:20:00Z">
                <w:rPr>
                  <w:rFonts w:eastAsiaTheme="minorHAnsi"/>
                  <w:sz w:val="20"/>
                  <w:szCs w:val="20"/>
                  <w:lang w:eastAsia="en-US"/>
                </w:rPr>
              </w:rPrChange>
            </w:rPr>
            <w:delText>constitu</w:delText>
          </w:r>
        </w:del>
      </w:ins>
      <w:ins w:id="342" w:author="W" w:date="2014-06-07T13:42:00Z">
        <w:del w:id="343" w:author="osxadmin" w:date="2014-06-18T22:19:00Z">
          <w:r w:rsidR="00D65DB5" w:rsidRPr="00E7789B" w:rsidDel="00EB7432">
            <w:rPr>
              <w:rFonts w:eastAsiaTheme="minorHAnsi"/>
              <w:lang w:val="en-US" w:eastAsia="en-US"/>
              <w:rPrChange w:id="344" w:author="W" w:date="2014-06-16T03:20:00Z">
                <w:rPr>
                  <w:rFonts w:eastAsiaTheme="minorHAnsi"/>
                  <w:sz w:val="20"/>
                  <w:szCs w:val="20"/>
                  <w:lang w:val="en-US" w:eastAsia="en-US"/>
                </w:rPr>
              </w:rPrChange>
            </w:rPr>
            <w:delText>te</w:delText>
          </w:r>
        </w:del>
      </w:ins>
      <w:ins w:id="345" w:author="W" w:date="2014-06-07T13:41:00Z">
        <w:del w:id="346" w:author="osxadmin" w:date="2014-06-18T22:19:00Z">
          <w:r w:rsidR="00D65DB5" w:rsidRPr="00E7789B" w:rsidDel="00EB7432">
            <w:rPr>
              <w:rFonts w:eastAsiaTheme="minorHAnsi"/>
              <w:lang w:val="en-US" w:eastAsia="en-US"/>
              <w:rPrChange w:id="347" w:author="W" w:date="2014-06-16T03:20:00Z">
                <w:rPr>
                  <w:rFonts w:eastAsiaTheme="minorHAnsi"/>
                  <w:sz w:val="20"/>
                  <w:szCs w:val="20"/>
                  <w:lang w:eastAsia="en-US"/>
                </w:rPr>
              </w:rPrChange>
            </w:rPr>
            <w:delText>s</w:delText>
          </w:r>
        </w:del>
      </w:ins>
      <w:ins w:id="348" w:author="osxadmin" w:date="2014-06-18T22:19:00Z">
        <w:r w:rsidR="00EB7432">
          <w:rPr>
            <w:rFonts w:eastAsiaTheme="minorHAnsi"/>
            <w:lang w:val="en-US" w:eastAsia="en-US"/>
          </w:rPr>
          <w:t>is</w:t>
        </w:r>
      </w:ins>
      <w:ins w:id="349" w:author="W" w:date="2014-06-07T13:41:00Z">
        <w:r w:rsidR="00D65DB5" w:rsidRPr="00E7789B">
          <w:rPr>
            <w:rFonts w:eastAsiaTheme="minorHAnsi"/>
            <w:lang w:val="en-US" w:eastAsia="en-US"/>
            <w:rPrChange w:id="350" w:author="W" w:date="2014-06-16T03:20:00Z">
              <w:rPr>
                <w:rFonts w:eastAsiaTheme="minorHAnsi"/>
                <w:sz w:val="20"/>
                <w:szCs w:val="20"/>
                <w:lang w:eastAsia="en-US"/>
              </w:rPr>
            </w:rPrChange>
          </w:rPr>
          <w:t xml:space="preserve"> a new </w:t>
        </w:r>
      </w:ins>
      <w:ins w:id="351" w:author="osxadmin" w:date="2014-06-18T22:19:00Z">
        <w:r w:rsidR="00EB7432">
          <w:rPr>
            <w:rFonts w:eastAsiaTheme="minorHAnsi"/>
            <w:lang w:val="en-US" w:eastAsia="en-US"/>
          </w:rPr>
          <w:t>morpho</w:t>
        </w:r>
      </w:ins>
      <w:ins w:id="352" w:author="W" w:date="2014-06-07T13:41:00Z">
        <w:r w:rsidR="00D65DB5" w:rsidRPr="00E7789B">
          <w:rPr>
            <w:rFonts w:eastAsiaTheme="minorHAnsi"/>
            <w:lang w:val="en-US" w:eastAsia="en-US"/>
            <w:rPrChange w:id="353" w:author="W" w:date="2014-06-16T03:20:00Z">
              <w:rPr>
                <w:rFonts w:eastAsiaTheme="minorHAnsi"/>
                <w:sz w:val="20"/>
                <w:szCs w:val="20"/>
                <w:lang w:eastAsia="en-US"/>
              </w:rPr>
            </w:rPrChange>
          </w:rPr>
          <w:t>species to</w:t>
        </w:r>
        <w:del w:id="354" w:author="osxadmin" w:date="2014-06-18T22:19:00Z">
          <w:r w:rsidR="00D65DB5" w:rsidRPr="00E7789B" w:rsidDel="00EB7432">
            <w:rPr>
              <w:rFonts w:eastAsiaTheme="minorHAnsi"/>
              <w:lang w:val="en-US" w:eastAsia="en-US"/>
              <w:rPrChange w:id="355" w:author="W" w:date="2014-06-16T03:20:00Z">
                <w:rPr>
                  <w:rFonts w:eastAsiaTheme="minorHAnsi"/>
                  <w:sz w:val="20"/>
                  <w:szCs w:val="20"/>
                  <w:lang w:eastAsia="en-US"/>
                </w:rPr>
              </w:rPrChange>
            </w:rPr>
            <w:delText xml:space="preserve"> the</w:delText>
          </w:r>
        </w:del>
        <w:r w:rsidR="00D65DB5" w:rsidRPr="00E7789B">
          <w:rPr>
            <w:rFonts w:eastAsiaTheme="minorHAnsi"/>
            <w:lang w:val="en-US" w:eastAsia="en-US"/>
            <w:rPrChange w:id="356" w:author="W" w:date="2014-06-16T03:20:00Z">
              <w:rPr>
                <w:rFonts w:eastAsiaTheme="minorHAnsi"/>
                <w:sz w:val="20"/>
                <w:szCs w:val="20"/>
                <w:lang w:eastAsia="en-US"/>
              </w:rPr>
            </w:rPrChange>
          </w:rPr>
          <w:t xml:space="preserve"> </w:t>
        </w:r>
      </w:ins>
      <w:ins w:id="357" w:author="W" w:date="2014-06-07T13:42:00Z">
        <w:r w:rsidR="00D65DB5" w:rsidRPr="00E7789B">
          <w:rPr>
            <w:rFonts w:eastAsiaTheme="minorHAnsi"/>
            <w:lang w:val="en-US" w:eastAsia="en-US"/>
            <w:rPrChange w:id="358" w:author="W" w:date="2014-06-16T03:20:00Z">
              <w:rPr>
                <w:rFonts w:eastAsiaTheme="minorHAnsi"/>
                <w:sz w:val="20"/>
                <w:szCs w:val="20"/>
                <w:lang w:eastAsia="en-US"/>
              </w:rPr>
            </w:rPrChange>
          </w:rPr>
          <w:t>s</w:t>
        </w:r>
      </w:ins>
      <w:ins w:id="359" w:author="W" w:date="2014-06-07T13:41:00Z">
        <w:r w:rsidR="00D65DB5" w:rsidRPr="00E7789B">
          <w:rPr>
            <w:rFonts w:eastAsiaTheme="minorHAnsi"/>
            <w:lang w:val="en-US" w:eastAsia="en-US"/>
            <w:rPrChange w:id="360" w:author="W" w:date="2014-06-16T03:20:00Z">
              <w:rPr>
                <w:rFonts w:eastAsiaTheme="minorHAnsi"/>
                <w:sz w:val="20"/>
                <w:szCs w:val="20"/>
                <w:lang w:eastAsia="en-US"/>
              </w:rPr>
            </w:rPrChange>
          </w:rPr>
          <w:t>cience</w:t>
        </w:r>
      </w:ins>
      <w:ins w:id="361" w:author="W" w:date="2014-06-07T13:42:00Z">
        <w:r w:rsidR="00D65DB5" w:rsidRPr="00E7789B">
          <w:rPr>
            <w:rFonts w:eastAsiaTheme="minorHAnsi"/>
            <w:lang w:val="en-US" w:eastAsia="en-US"/>
            <w:rPrChange w:id="362" w:author="W" w:date="2014-06-16T03:20:00Z">
              <w:rPr>
                <w:rFonts w:eastAsiaTheme="minorHAnsi"/>
                <w:sz w:val="20"/>
                <w:szCs w:val="20"/>
                <w:lang w:eastAsia="en-US"/>
              </w:rPr>
            </w:rPrChange>
          </w:rPr>
          <w:t>, and sho</w:t>
        </w:r>
      </w:ins>
      <w:ins w:id="363" w:author="W" w:date="2014-06-07T13:45:00Z">
        <w:r w:rsidR="00D65DB5" w:rsidRPr="00E7789B">
          <w:rPr>
            <w:rFonts w:eastAsiaTheme="minorHAnsi"/>
            <w:lang w:val="en-US" w:eastAsia="en-US"/>
          </w:rPr>
          <w:t>u</w:t>
        </w:r>
      </w:ins>
      <w:ins w:id="364" w:author="W" w:date="2014-06-07T13:42:00Z">
        <w:r w:rsidR="00D65DB5" w:rsidRPr="00E7789B">
          <w:rPr>
            <w:rFonts w:eastAsiaTheme="minorHAnsi"/>
            <w:lang w:val="en-US" w:eastAsia="en-US"/>
            <w:rPrChange w:id="365" w:author="W" w:date="2014-06-16T03:20:00Z">
              <w:rPr>
                <w:rFonts w:eastAsiaTheme="minorHAnsi"/>
                <w:sz w:val="20"/>
                <w:szCs w:val="20"/>
                <w:lang w:eastAsia="en-US"/>
              </w:rPr>
            </w:rPrChange>
          </w:rPr>
          <w:t>ld be classified in the subg</w:t>
        </w:r>
      </w:ins>
      <w:ins w:id="366" w:author="W" w:date="2014-06-16T12:11:00Z">
        <w:r w:rsidR="007425AE">
          <w:rPr>
            <w:rFonts w:eastAsiaTheme="minorHAnsi"/>
            <w:lang w:val="en-US" w:eastAsia="en-US"/>
          </w:rPr>
          <w:t>e</w:t>
        </w:r>
      </w:ins>
      <w:ins w:id="367" w:author="W" w:date="2014-06-07T13:42:00Z">
        <w:r w:rsidR="00D65DB5" w:rsidRPr="00E7789B">
          <w:rPr>
            <w:rFonts w:eastAsiaTheme="minorHAnsi"/>
            <w:lang w:val="en-US" w:eastAsia="en-US"/>
            <w:rPrChange w:id="368" w:author="W" w:date="2014-06-16T03:20:00Z">
              <w:rPr>
                <w:rFonts w:eastAsiaTheme="minorHAnsi"/>
                <w:sz w:val="20"/>
                <w:szCs w:val="20"/>
                <w:lang w:eastAsia="en-US"/>
              </w:rPr>
            </w:rPrChange>
          </w:rPr>
          <w:t>n</w:t>
        </w:r>
      </w:ins>
      <w:ins w:id="369" w:author="W" w:date="2014-06-16T12:11:00Z">
        <w:r w:rsidR="007425AE">
          <w:rPr>
            <w:rFonts w:eastAsiaTheme="minorHAnsi"/>
            <w:lang w:val="en-US" w:eastAsia="en-US"/>
          </w:rPr>
          <w:t>u</w:t>
        </w:r>
      </w:ins>
      <w:ins w:id="370" w:author="W" w:date="2014-06-07T13:42:00Z">
        <w:r w:rsidR="00D65DB5" w:rsidRPr="00E7789B">
          <w:rPr>
            <w:rFonts w:eastAsiaTheme="minorHAnsi"/>
            <w:lang w:val="en-US" w:eastAsia="en-US"/>
            <w:rPrChange w:id="371" w:author="W" w:date="2014-06-16T03:20:00Z">
              <w:rPr>
                <w:rFonts w:eastAsiaTheme="minorHAnsi"/>
                <w:sz w:val="20"/>
                <w:szCs w:val="20"/>
                <w:lang w:eastAsia="en-US"/>
              </w:rPr>
            </w:rPrChange>
          </w:rPr>
          <w:t xml:space="preserve">s </w:t>
        </w:r>
        <w:r w:rsidR="00D65DB5" w:rsidRPr="007425AE">
          <w:rPr>
            <w:rFonts w:eastAsiaTheme="minorHAnsi"/>
            <w:i/>
            <w:lang w:val="en-US" w:eastAsia="en-US"/>
            <w:rPrChange w:id="372" w:author="W" w:date="2014-06-16T12:11:00Z">
              <w:rPr>
                <w:rFonts w:eastAsiaTheme="minorHAnsi"/>
                <w:i/>
                <w:sz w:val="20"/>
                <w:szCs w:val="20"/>
                <w:lang w:val="en-US" w:eastAsia="en-US"/>
              </w:rPr>
            </w:rPrChange>
          </w:rPr>
          <w:t>Cyanogastrum</w:t>
        </w:r>
      </w:ins>
      <w:ins w:id="373" w:author="W" w:date="2014-06-16T12:11:00Z">
        <w:r w:rsidR="007425AE" w:rsidRPr="007425AE">
          <w:rPr>
            <w:rFonts w:eastAsiaTheme="minorHAnsi"/>
            <w:bCs/>
            <w:lang w:val="en-US" w:eastAsia="en-US"/>
            <w:rPrChange w:id="374" w:author="W" w:date="2014-06-16T12:11:00Z">
              <w:rPr>
                <w:rFonts w:eastAsiaTheme="minorHAnsi"/>
                <w:b/>
                <w:bCs/>
                <w:lang w:eastAsia="en-US"/>
              </w:rPr>
            </w:rPrChange>
          </w:rPr>
          <w:t> (Schiller) Komárek</w:t>
        </w:r>
      </w:ins>
      <w:ins w:id="375" w:author="W" w:date="2014-06-16T12:12:00Z">
        <w:r w:rsidR="007425AE">
          <w:rPr>
            <w:rFonts w:eastAsiaTheme="minorHAnsi"/>
            <w:bCs/>
            <w:lang w:val="en-US" w:eastAsia="en-US"/>
          </w:rPr>
          <w:t xml:space="preserve"> (1995: 82).</w:t>
        </w:r>
      </w:ins>
      <w:ins w:id="376" w:author="W" w:date="2014-06-07T13:39:00Z">
        <w:r w:rsidR="00D65DB5" w:rsidRPr="007425AE">
          <w:rPr>
            <w:lang w:val="en-US"/>
            <w:rPrChange w:id="377" w:author="W" w:date="2014-06-16T12:11:00Z">
              <w:rPr>
                <w:b/>
                <w:i/>
              </w:rPr>
            </w:rPrChange>
          </w:rPr>
          <w:tab/>
        </w:r>
      </w:ins>
    </w:p>
    <w:p w14:paraId="6FE6CFE8" w14:textId="77777777" w:rsidR="007425AE" w:rsidRPr="00316929" w:rsidRDefault="007B01E2" w:rsidP="007425AE">
      <w:pPr>
        <w:autoSpaceDE w:val="0"/>
        <w:autoSpaceDN w:val="0"/>
        <w:adjustRightInd w:val="0"/>
        <w:spacing w:before="0" w:after="0" w:line="480" w:lineRule="auto"/>
        <w:jc w:val="both"/>
        <w:rPr>
          <w:ins w:id="378" w:author="W" w:date="2014-06-16T12:17:00Z"/>
          <w:rFonts w:eastAsiaTheme="minorHAnsi"/>
          <w:color w:val="000000"/>
          <w:lang w:val="en-US" w:eastAsia="en-US"/>
          <w:rPrChange w:id="379" w:author="W" w:date="2014-06-16T12:18:00Z">
            <w:rPr>
              <w:ins w:id="380" w:author="W" w:date="2014-06-16T12:17:00Z"/>
              <w:rFonts w:eastAsiaTheme="minorHAnsi"/>
              <w:color w:val="000000"/>
              <w:highlight w:val="yellow"/>
              <w:lang w:val="en-US" w:eastAsia="en-US"/>
            </w:rPr>
          </w:rPrChange>
        </w:rPr>
      </w:pPr>
      <w:ins w:id="381" w:author="W" w:date="2014-06-07T13:36:00Z">
        <w:r w:rsidRPr="00316929">
          <w:rPr>
            <w:b/>
            <w:lang w:val="en-US"/>
          </w:rPr>
          <w:t>Studied material:</w:t>
        </w:r>
      </w:ins>
      <w:ins w:id="382" w:author="W" w:date="2014-06-16T12:17:00Z">
        <w:r w:rsidR="007425AE" w:rsidRPr="00316929">
          <w:rPr>
            <w:rFonts w:eastAsiaTheme="minorHAnsi"/>
            <w:bCs/>
            <w:color w:val="000000"/>
            <w:lang w:val="en-US" w:eastAsia="en-US"/>
            <w:rPrChange w:id="383" w:author="W" w:date="2014-06-16T12:18:00Z">
              <w:rPr>
                <w:rFonts w:eastAsiaTheme="minorHAnsi"/>
                <w:bCs/>
                <w:color w:val="000000"/>
                <w:highlight w:val="yellow"/>
                <w:lang w:eastAsia="en-US"/>
              </w:rPr>
            </w:rPrChange>
          </w:rPr>
          <w:t xml:space="preserve">—BRAZIL. São Paulo: Cananéia, State Park of “Ilha do Cardoso” (Perequê), </w:t>
        </w:r>
        <w:r w:rsidR="007425AE" w:rsidRPr="00316929">
          <w:rPr>
            <w:rFonts w:eastAsiaTheme="minorHAnsi"/>
            <w:color w:val="000000"/>
            <w:lang w:val="en-US" w:eastAsia="en-US"/>
            <w:rPrChange w:id="384" w:author="W" w:date="2014-06-16T12:18:00Z">
              <w:rPr>
                <w:rFonts w:eastAsiaTheme="minorHAnsi"/>
                <w:color w:val="000000"/>
                <w:highlight w:val="yellow"/>
                <w:lang w:eastAsia="en-US"/>
              </w:rPr>
            </w:rPrChange>
          </w:rPr>
          <w:t xml:space="preserve">25º05‟08”S, 47º55‟30”W, 30 </w:t>
        </w:r>
      </w:ins>
      <w:ins w:id="385" w:author="W" w:date="2014-06-16T13:01:00Z">
        <w:r w:rsidR="00A84FF0">
          <w:rPr>
            <w:rFonts w:eastAsiaTheme="minorHAnsi"/>
            <w:color w:val="000000"/>
            <w:lang w:val="en-US" w:eastAsia="en-US"/>
          </w:rPr>
          <w:t>June</w:t>
        </w:r>
      </w:ins>
      <w:ins w:id="386" w:author="W" w:date="2014-06-16T12:17:00Z">
        <w:r w:rsidR="007425AE" w:rsidRPr="00316929">
          <w:rPr>
            <w:rFonts w:eastAsiaTheme="minorHAnsi"/>
            <w:color w:val="000000"/>
            <w:lang w:val="en-US" w:eastAsia="en-US"/>
            <w:rPrChange w:id="387" w:author="W" w:date="2014-06-16T12:18:00Z">
              <w:rPr>
                <w:rFonts w:eastAsiaTheme="minorHAnsi"/>
                <w:color w:val="000000"/>
                <w:highlight w:val="yellow"/>
                <w:lang w:eastAsia="en-US"/>
              </w:rPr>
            </w:rPrChange>
          </w:rPr>
          <w:t xml:space="preserve"> 2010, </w:t>
        </w:r>
        <w:r w:rsidR="007425AE" w:rsidRPr="00316929">
          <w:rPr>
            <w:rFonts w:eastAsiaTheme="minorHAnsi"/>
            <w:i/>
            <w:iCs/>
            <w:color w:val="000000"/>
            <w:lang w:val="en-US" w:eastAsia="en-US"/>
            <w:rPrChange w:id="388" w:author="W" w:date="2014-06-16T12:18:00Z">
              <w:rPr>
                <w:rFonts w:eastAsiaTheme="minorHAnsi"/>
                <w:i/>
                <w:iCs/>
                <w:color w:val="000000"/>
                <w:highlight w:val="yellow"/>
                <w:lang w:eastAsia="en-US"/>
              </w:rPr>
            </w:rPrChange>
          </w:rPr>
          <w:t xml:space="preserve">W.A. Gama-Jr. </w:t>
        </w:r>
        <w:r w:rsidR="007425AE" w:rsidRPr="00A84FF0">
          <w:rPr>
            <w:rFonts w:eastAsiaTheme="minorHAnsi"/>
            <w:color w:val="000000"/>
            <w:lang w:val="en-US" w:eastAsia="en-US"/>
            <w:rPrChange w:id="389" w:author="W" w:date="2014-06-16T13:01:00Z">
              <w:rPr>
                <w:rFonts w:eastAsiaTheme="minorHAnsi"/>
                <w:color w:val="000000"/>
                <w:highlight w:val="yellow"/>
                <w:lang w:eastAsia="en-US"/>
              </w:rPr>
            </w:rPrChange>
          </w:rPr>
          <w:t xml:space="preserve">&amp; </w:t>
        </w:r>
        <w:r w:rsidR="007425AE" w:rsidRPr="00A84FF0">
          <w:rPr>
            <w:rFonts w:eastAsiaTheme="minorHAnsi"/>
            <w:i/>
            <w:iCs/>
            <w:color w:val="000000"/>
            <w:lang w:val="en-US" w:eastAsia="en-US"/>
            <w:rPrChange w:id="390" w:author="W" w:date="2014-06-16T13:01:00Z">
              <w:rPr>
                <w:rFonts w:eastAsiaTheme="minorHAnsi"/>
                <w:i/>
                <w:iCs/>
                <w:color w:val="000000"/>
                <w:highlight w:val="yellow"/>
                <w:lang w:eastAsia="en-US"/>
              </w:rPr>
            </w:rPrChange>
          </w:rPr>
          <w:t>C.F.S. Malone</w:t>
        </w:r>
        <w:r w:rsidR="007425AE" w:rsidRPr="00A84FF0">
          <w:rPr>
            <w:rFonts w:eastAsiaTheme="minorHAnsi"/>
            <w:color w:val="000000"/>
            <w:lang w:val="en-US" w:eastAsia="en-US"/>
            <w:rPrChange w:id="391" w:author="W" w:date="2014-06-16T13:01:00Z">
              <w:rPr>
                <w:rFonts w:eastAsiaTheme="minorHAnsi"/>
                <w:color w:val="000000"/>
                <w:highlight w:val="yellow"/>
                <w:lang w:eastAsia="en-US"/>
              </w:rPr>
            </w:rPrChange>
          </w:rPr>
          <w:t xml:space="preserve"> (</w:t>
        </w:r>
        <w:r w:rsidR="007425AE" w:rsidRPr="00316929">
          <w:rPr>
            <w:rFonts w:eastAsiaTheme="minorHAnsi"/>
            <w:bCs/>
            <w:color w:val="000000"/>
            <w:lang w:val="en-US" w:eastAsia="en-US"/>
            <w:rPrChange w:id="392" w:author="W" w:date="2014-06-16T12:18:00Z">
              <w:rPr>
                <w:rFonts w:eastAsiaTheme="minorHAnsi"/>
                <w:bCs/>
                <w:color w:val="000000"/>
                <w:highlight w:val="yellow"/>
                <w:lang w:val="en-US" w:eastAsia="en-US"/>
              </w:rPr>
            </w:rPrChange>
          </w:rPr>
          <w:t>SP 401442</w:t>
        </w:r>
      </w:ins>
      <w:ins w:id="393" w:author="W" w:date="2014-06-16T12:18:00Z">
        <w:r w:rsidR="00316929" w:rsidRPr="00316929">
          <w:rPr>
            <w:rFonts w:eastAsiaTheme="minorHAnsi"/>
            <w:bCs/>
            <w:color w:val="000000"/>
            <w:lang w:val="en-US" w:eastAsia="en-US"/>
            <w:rPrChange w:id="394" w:author="W" w:date="2014-06-16T12:18:00Z">
              <w:rPr>
                <w:rFonts w:eastAsiaTheme="minorHAnsi"/>
                <w:bCs/>
                <w:color w:val="000000"/>
                <w:highlight w:val="yellow"/>
                <w:lang w:val="en-US" w:eastAsia="en-US"/>
              </w:rPr>
            </w:rPrChange>
          </w:rPr>
          <w:t xml:space="preserve">, </w:t>
        </w:r>
        <w:r w:rsidR="00316929" w:rsidRPr="00316929">
          <w:rPr>
            <w:rFonts w:eastAsiaTheme="minorHAnsi"/>
            <w:color w:val="000000"/>
            <w:lang w:val="en-US" w:eastAsia="en-US"/>
            <w:rPrChange w:id="395" w:author="W" w:date="2014-06-16T12:18:00Z">
              <w:rPr>
                <w:rFonts w:eastAsiaTheme="minorHAnsi"/>
                <w:color w:val="000000"/>
                <w:highlight w:val="yellow"/>
                <w:lang w:val="en-US" w:eastAsia="en-US"/>
              </w:rPr>
            </w:rPrChange>
          </w:rPr>
          <w:t>SP 401444</w:t>
        </w:r>
      </w:ins>
      <w:ins w:id="396" w:author="W" w:date="2014-06-16T12:17:00Z">
        <w:r w:rsidR="007425AE" w:rsidRPr="00A84FF0">
          <w:rPr>
            <w:rFonts w:eastAsiaTheme="minorHAnsi"/>
            <w:color w:val="000000"/>
            <w:lang w:val="en-US" w:eastAsia="en-US"/>
            <w:rPrChange w:id="397" w:author="W" w:date="2014-06-16T13:01:00Z">
              <w:rPr>
                <w:rFonts w:eastAsiaTheme="minorHAnsi"/>
                <w:color w:val="000000"/>
                <w:highlight w:val="yellow"/>
                <w:lang w:eastAsia="en-US"/>
              </w:rPr>
            </w:rPrChange>
          </w:rPr>
          <w:t>)</w:t>
        </w:r>
      </w:ins>
      <w:ins w:id="398" w:author="W" w:date="2014-06-16T12:18:00Z">
        <w:r w:rsidR="00316929" w:rsidRPr="00A84FF0">
          <w:rPr>
            <w:rFonts w:eastAsiaTheme="minorHAnsi"/>
            <w:color w:val="000000"/>
            <w:lang w:val="en-US" w:eastAsia="en-US"/>
            <w:rPrChange w:id="399" w:author="W" w:date="2014-06-16T13:01:00Z">
              <w:rPr>
                <w:rFonts w:eastAsiaTheme="minorHAnsi"/>
                <w:color w:val="000000"/>
                <w:highlight w:val="yellow"/>
                <w:lang w:eastAsia="en-US"/>
              </w:rPr>
            </w:rPrChange>
          </w:rPr>
          <w:t>.</w:t>
        </w:r>
      </w:ins>
    </w:p>
    <w:p w14:paraId="04C2F803" w14:textId="77777777" w:rsidR="00D65DB5" w:rsidRPr="00D87149" w:rsidRDefault="00D65DB5" w:rsidP="00D87149">
      <w:pPr>
        <w:autoSpaceDE w:val="0"/>
        <w:autoSpaceDN w:val="0"/>
        <w:adjustRightInd w:val="0"/>
        <w:spacing w:before="0" w:after="0" w:line="480" w:lineRule="auto"/>
        <w:jc w:val="both"/>
        <w:rPr>
          <w:rFonts w:eastAsiaTheme="minorHAnsi"/>
          <w:color w:val="000000"/>
          <w:lang w:val="en-US" w:eastAsia="en-US"/>
        </w:rPr>
      </w:pPr>
    </w:p>
    <w:p w14:paraId="46B140F7" w14:textId="77777777" w:rsidR="00001987" w:rsidRPr="00E7789B" w:rsidRDefault="00CB6CC6" w:rsidP="00E7789B">
      <w:pPr>
        <w:spacing w:before="0" w:after="0" w:line="480" w:lineRule="auto"/>
        <w:jc w:val="both"/>
        <w:rPr>
          <w:lang w:val="en-US"/>
        </w:rPr>
      </w:pPr>
      <w:proofErr w:type="gramStart"/>
      <w:r w:rsidRPr="00E7789B">
        <w:rPr>
          <w:b/>
          <w:i/>
          <w:lang w:val="en-US"/>
        </w:rPr>
        <w:t>Gloeothece fuscolutea</w:t>
      </w:r>
      <w:r w:rsidRPr="00E7789B">
        <w:rPr>
          <w:b/>
          <w:lang w:val="en-US"/>
        </w:rPr>
        <w:t xml:space="preserve"> </w:t>
      </w:r>
      <w:r w:rsidRPr="005F3331">
        <w:rPr>
          <w:lang w:val="en-US"/>
        </w:rPr>
        <w:t>(Nägeli) Nägeli (1849: 57).</w:t>
      </w:r>
      <w:proofErr w:type="gramEnd"/>
      <w:r w:rsidRPr="005F3331">
        <w:rPr>
          <w:lang w:val="en-US"/>
        </w:rPr>
        <w:t xml:space="preserve"> </w:t>
      </w:r>
      <w:r w:rsidRPr="005F3331">
        <w:rPr>
          <w:bCs/>
          <w:lang w:val="en-US"/>
        </w:rPr>
        <w:t>(Fig. 2A</w:t>
      </w:r>
      <w:r w:rsidRPr="005F3331">
        <w:rPr>
          <w:lang w:val="en-US"/>
        </w:rPr>
        <w:t>–</w:t>
      </w:r>
      <w:r w:rsidRPr="005F3331">
        <w:rPr>
          <w:bCs/>
          <w:lang w:val="en-US"/>
        </w:rPr>
        <w:t>B)</w:t>
      </w:r>
      <w:r w:rsidRPr="00E7789B">
        <w:rPr>
          <w:lang w:val="en-US"/>
        </w:rPr>
        <w:fldChar w:fldCharType="begin"/>
      </w:r>
      <w:r w:rsidRPr="00E7789B">
        <w:rPr>
          <w:lang w:val="en-US"/>
        </w:rPr>
        <w:instrText xml:space="preserve"> XE "</w:instrText>
      </w:r>
      <w:r w:rsidRPr="00E7789B">
        <w:rPr>
          <w:b/>
          <w:i/>
          <w:lang w:val="en-US"/>
        </w:rPr>
        <w:instrText>Gloeothece fuscolutea</w:instrText>
      </w:r>
      <w:r w:rsidRPr="005F3331">
        <w:rPr>
          <w:b/>
          <w:lang w:val="en-US"/>
        </w:rPr>
        <w:instrText xml:space="preserve"> </w:instrText>
      </w:r>
      <w:r w:rsidRPr="005F3331">
        <w:rPr>
          <w:lang w:val="en-US"/>
        </w:rPr>
        <w:instrText xml:space="preserve">(Nägeli) Nägeli" </w:instrText>
      </w:r>
      <w:r w:rsidRPr="00E7789B">
        <w:rPr>
          <w:lang w:val="en-US"/>
        </w:rPr>
        <w:fldChar w:fldCharType="end"/>
      </w:r>
    </w:p>
    <w:p w14:paraId="19160E36" w14:textId="77777777" w:rsidR="00001987" w:rsidRPr="005F3331" w:rsidRDefault="00CB6CC6" w:rsidP="005F3331">
      <w:pPr>
        <w:spacing w:before="0" w:after="0" w:line="480" w:lineRule="auto"/>
        <w:jc w:val="both"/>
        <w:rPr>
          <w:lang w:val="en-US"/>
        </w:rPr>
      </w:pPr>
      <w:r w:rsidRPr="00E7789B">
        <w:rPr>
          <w:b/>
          <w:lang w:val="en-US"/>
        </w:rPr>
        <w:t xml:space="preserve">Basionym: </w:t>
      </w:r>
      <w:r w:rsidRPr="005F3331">
        <w:rPr>
          <w:i/>
          <w:lang w:val="en-US"/>
        </w:rPr>
        <w:t>Gloeocapsa fuscolutea</w:t>
      </w:r>
      <w:r w:rsidRPr="005F3331">
        <w:rPr>
          <w:b/>
          <w:lang w:val="en-US"/>
        </w:rPr>
        <w:t xml:space="preserve"> </w:t>
      </w:r>
      <w:r w:rsidRPr="005F3331">
        <w:rPr>
          <w:lang w:val="en-US"/>
        </w:rPr>
        <w:t>Nägeli ex Kützing (1849: 224).</w:t>
      </w:r>
    </w:p>
    <w:p w14:paraId="7E2BF638" w14:textId="77777777" w:rsidR="00001987" w:rsidRPr="00327606" w:rsidRDefault="00CB6CC6" w:rsidP="007425AE">
      <w:pPr>
        <w:spacing w:before="0" w:after="0" w:line="480" w:lineRule="auto"/>
        <w:jc w:val="both"/>
        <w:rPr>
          <w:lang w:val="en-US"/>
        </w:rPr>
      </w:pPr>
      <w:r w:rsidRPr="007425AE">
        <w:rPr>
          <w:lang w:val="en-US"/>
        </w:rPr>
        <w:t xml:space="preserve">Rounded to elliptical colonies, 10.7–24.0 µm diam. Sheath firm, hyaline to yellowish, conspicuous, not lamellate up to 1–4 lamellate, smooth. Cells oblong up to ellipsoidal, 6.7–11.1 × 3.9–5.6 µm, 1.9–2.1 times longer than </w:t>
      </w:r>
      <w:del w:id="400" w:author="W" w:date="2014-06-16T10:28:00Z">
        <w:r w:rsidRPr="007425AE" w:rsidDel="00327606">
          <w:rPr>
            <w:lang w:val="en-US"/>
          </w:rPr>
          <w:delText>larger</w:delText>
        </w:r>
      </w:del>
      <w:ins w:id="401" w:author="W" w:date="2014-06-16T10:28:00Z">
        <w:r w:rsidR="00327606">
          <w:rPr>
            <w:lang w:val="en-US"/>
          </w:rPr>
          <w:t>wide</w:t>
        </w:r>
      </w:ins>
      <w:r w:rsidRPr="00327606">
        <w:rPr>
          <w:lang w:val="en-US"/>
        </w:rPr>
        <w:t>. Cell content homogenous to slightly granulated, olive green.</w:t>
      </w:r>
    </w:p>
    <w:p w14:paraId="7791C2EB" w14:textId="77777777" w:rsidR="00001987" w:rsidRPr="007425AE" w:rsidRDefault="00CB6CC6" w:rsidP="007425AE">
      <w:pPr>
        <w:spacing w:before="0" w:after="0" w:line="480" w:lineRule="auto"/>
        <w:jc w:val="both"/>
        <w:rPr>
          <w:b/>
          <w:lang w:val="en-US"/>
        </w:rPr>
      </w:pPr>
      <w:r w:rsidRPr="007425AE">
        <w:rPr>
          <w:b/>
          <w:lang w:val="en-US"/>
        </w:rPr>
        <w:t>Habitat:</w:t>
      </w:r>
      <w:r w:rsidRPr="007425AE">
        <w:rPr>
          <w:lang w:val="en-US"/>
        </w:rPr>
        <w:t>—Wet rocks and concrete wall.</w:t>
      </w:r>
    </w:p>
    <w:p w14:paraId="2DEFA5E3" w14:textId="77777777" w:rsidR="00001987" w:rsidRPr="00E7789B" w:rsidRDefault="00CB6CC6" w:rsidP="007425AE">
      <w:pPr>
        <w:spacing w:before="0" w:after="0" w:line="480" w:lineRule="auto"/>
        <w:jc w:val="both"/>
        <w:rPr>
          <w:bCs/>
          <w:lang w:val="en-US"/>
          <w:rPrChange w:id="402" w:author="W" w:date="2014-06-16T03:20:00Z">
            <w:rPr>
              <w:bCs/>
              <w:sz w:val="23"/>
              <w:szCs w:val="23"/>
              <w:lang w:val="en-US"/>
            </w:rPr>
          </w:rPrChange>
        </w:rPr>
      </w:pPr>
      <w:r w:rsidRPr="007425AE">
        <w:rPr>
          <w:b/>
          <w:lang w:val="en-US"/>
        </w:rPr>
        <w:t>Studied material:</w:t>
      </w:r>
      <w:r w:rsidRPr="00E7789B">
        <w:rPr>
          <w:bCs/>
          <w:lang w:val="en-US"/>
          <w:rPrChange w:id="403" w:author="W" w:date="2014-06-16T03:20:00Z">
            <w:rPr>
              <w:bCs/>
              <w:sz w:val="23"/>
              <w:szCs w:val="23"/>
              <w:lang w:val="en-US"/>
            </w:rPr>
          </w:rPrChange>
        </w:rPr>
        <w:t>—</w:t>
      </w:r>
      <w:r w:rsidRPr="00E7789B">
        <w:rPr>
          <w:lang w:val="en-US"/>
          <w:rPrChange w:id="404" w:author="W" w:date="2014-06-16T03:20:00Z">
            <w:rPr>
              <w:sz w:val="23"/>
              <w:szCs w:val="23"/>
              <w:lang w:val="en-US"/>
            </w:rPr>
          </w:rPrChange>
        </w:rPr>
        <w:t xml:space="preserve">BRAZIL. São Paulo: Peruíbe, Ecological Station “Juréia-Itatins”, 24° 22.783'S, 47°01.287'W, 16 August 2011, </w:t>
      </w:r>
      <w:r w:rsidRPr="00E7789B">
        <w:rPr>
          <w:i/>
          <w:iCs/>
          <w:lang w:val="en-US"/>
          <w:rPrChange w:id="405" w:author="W" w:date="2014-06-16T03:20:00Z">
            <w:rPr>
              <w:i/>
              <w:iCs/>
              <w:sz w:val="23"/>
              <w:szCs w:val="23"/>
              <w:lang w:val="en-US"/>
            </w:rPr>
          </w:rPrChange>
        </w:rPr>
        <w:t>W.A. Gama-Jr.</w:t>
      </w:r>
      <w:r w:rsidRPr="00E7789B">
        <w:rPr>
          <w:lang w:val="en-US"/>
          <w:rPrChange w:id="406" w:author="W" w:date="2014-06-16T03:20:00Z">
            <w:rPr>
              <w:sz w:val="23"/>
              <w:szCs w:val="23"/>
              <w:lang w:val="en-US"/>
            </w:rPr>
          </w:rPrChange>
        </w:rPr>
        <w:t xml:space="preserve">, </w:t>
      </w:r>
      <w:r w:rsidRPr="00E7789B">
        <w:rPr>
          <w:i/>
          <w:iCs/>
          <w:lang w:val="en-US"/>
          <w:rPrChange w:id="407" w:author="W" w:date="2014-06-16T03:20:00Z">
            <w:rPr>
              <w:i/>
              <w:iCs/>
              <w:sz w:val="23"/>
              <w:szCs w:val="23"/>
              <w:lang w:val="en-US"/>
            </w:rPr>
          </w:rPrChange>
        </w:rPr>
        <w:t>G.S. Hentschke</w:t>
      </w:r>
      <w:r w:rsidRPr="00E7789B">
        <w:rPr>
          <w:lang w:val="en-US"/>
          <w:rPrChange w:id="408" w:author="W" w:date="2014-06-16T03:20:00Z">
            <w:rPr>
              <w:sz w:val="23"/>
              <w:szCs w:val="23"/>
              <w:lang w:val="en-US"/>
            </w:rPr>
          </w:rPrChange>
        </w:rPr>
        <w:t xml:space="preserve">, </w:t>
      </w:r>
      <w:r w:rsidRPr="00E7789B">
        <w:rPr>
          <w:i/>
          <w:iCs/>
          <w:lang w:val="en-US"/>
          <w:rPrChange w:id="409" w:author="W" w:date="2014-06-16T03:20:00Z">
            <w:rPr>
              <w:i/>
              <w:iCs/>
              <w:sz w:val="23"/>
              <w:szCs w:val="23"/>
              <w:lang w:val="en-US"/>
            </w:rPr>
          </w:rPrChange>
        </w:rPr>
        <w:t xml:space="preserve">C.F.S. Malone &amp; </w:t>
      </w:r>
      <w:r w:rsidRPr="00E7789B">
        <w:rPr>
          <w:lang w:val="en-US"/>
          <w:rPrChange w:id="410" w:author="W" w:date="2014-06-16T03:20:00Z">
            <w:rPr>
              <w:sz w:val="23"/>
              <w:szCs w:val="23"/>
              <w:lang w:val="en-US"/>
            </w:rPr>
          </w:rPrChange>
        </w:rPr>
        <w:t>C</w:t>
      </w:r>
      <w:r w:rsidRPr="00E7789B">
        <w:rPr>
          <w:i/>
          <w:iCs/>
          <w:lang w:val="en-US"/>
          <w:rPrChange w:id="411" w:author="W" w:date="2014-06-16T03:20:00Z">
            <w:rPr>
              <w:i/>
              <w:iCs/>
              <w:sz w:val="23"/>
              <w:szCs w:val="23"/>
              <w:lang w:val="en-US"/>
            </w:rPr>
          </w:rPrChange>
        </w:rPr>
        <w:t>.L. Sant’Anna</w:t>
      </w:r>
      <w:r w:rsidRPr="00E7789B">
        <w:rPr>
          <w:lang w:val="en-US"/>
          <w:rPrChange w:id="412" w:author="W" w:date="2014-06-16T03:20:00Z">
            <w:rPr>
              <w:sz w:val="23"/>
              <w:szCs w:val="23"/>
              <w:lang w:val="en-US"/>
            </w:rPr>
          </w:rPrChange>
        </w:rPr>
        <w:t xml:space="preserve"> (</w:t>
      </w:r>
      <w:r w:rsidRPr="00E7789B">
        <w:rPr>
          <w:bCs/>
          <w:lang w:val="en-US"/>
          <w:rPrChange w:id="413" w:author="W" w:date="2014-06-16T03:20:00Z">
            <w:rPr>
              <w:bCs/>
              <w:sz w:val="23"/>
              <w:szCs w:val="23"/>
              <w:lang w:val="en-US"/>
            </w:rPr>
          </w:rPrChange>
        </w:rPr>
        <w:t xml:space="preserve">SP 427312); </w:t>
      </w:r>
      <w:r w:rsidRPr="00E7789B">
        <w:rPr>
          <w:lang w:val="en-US"/>
          <w:rPrChange w:id="414" w:author="W" w:date="2014-06-16T03:20:00Z">
            <w:rPr>
              <w:sz w:val="23"/>
              <w:szCs w:val="23"/>
              <w:lang w:val="en-US"/>
            </w:rPr>
          </w:rPrChange>
        </w:rPr>
        <w:t xml:space="preserve">24°23.013'S, 47°04.836'W, 17 August 2011, </w:t>
      </w:r>
      <w:r w:rsidRPr="00E7789B">
        <w:rPr>
          <w:i/>
          <w:iCs/>
          <w:lang w:val="en-US"/>
          <w:rPrChange w:id="415" w:author="W" w:date="2014-06-16T03:20:00Z">
            <w:rPr>
              <w:i/>
              <w:iCs/>
              <w:sz w:val="23"/>
              <w:szCs w:val="23"/>
              <w:lang w:val="en-US"/>
            </w:rPr>
          </w:rPrChange>
        </w:rPr>
        <w:t>W.A. Gama-Jr.</w:t>
      </w:r>
      <w:r w:rsidRPr="00E7789B">
        <w:rPr>
          <w:lang w:val="en-US"/>
          <w:rPrChange w:id="416" w:author="W" w:date="2014-06-16T03:20:00Z">
            <w:rPr>
              <w:sz w:val="23"/>
              <w:szCs w:val="23"/>
              <w:lang w:val="en-US"/>
            </w:rPr>
          </w:rPrChange>
        </w:rPr>
        <w:t xml:space="preserve">, </w:t>
      </w:r>
      <w:r w:rsidRPr="00E7789B">
        <w:rPr>
          <w:i/>
          <w:iCs/>
          <w:lang w:val="en-US"/>
          <w:rPrChange w:id="417" w:author="W" w:date="2014-06-16T03:20:00Z">
            <w:rPr>
              <w:i/>
              <w:iCs/>
              <w:sz w:val="23"/>
              <w:szCs w:val="23"/>
              <w:lang w:val="en-US"/>
            </w:rPr>
          </w:rPrChange>
        </w:rPr>
        <w:t>G.S. Hentschke</w:t>
      </w:r>
      <w:r w:rsidRPr="00E7789B">
        <w:rPr>
          <w:lang w:val="en-US"/>
          <w:rPrChange w:id="418" w:author="W" w:date="2014-06-16T03:20:00Z">
            <w:rPr>
              <w:sz w:val="23"/>
              <w:szCs w:val="23"/>
              <w:lang w:val="en-US"/>
            </w:rPr>
          </w:rPrChange>
        </w:rPr>
        <w:t xml:space="preserve">, </w:t>
      </w:r>
      <w:r w:rsidRPr="00E7789B">
        <w:rPr>
          <w:i/>
          <w:iCs/>
          <w:lang w:val="en-US"/>
          <w:rPrChange w:id="419" w:author="W" w:date="2014-06-16T03:20:00Z">
            <w:rPr>
              <w:i/>
              <w:iCs/>
              <w:sz w:val="23"/>
              <w:szCs w:val="23"/>
              <w:lang w:val="en-US"/>
            </w:rPr>
          </w:rPrChange>
        </w:rPr>
        <w:t xml:space="preserve">C.F.S. Malone &amp; </w:t>
      </w:r>
      <w:r w:rsidRPr="00E7789B">
        <w:rPr>
          <w:lang w:val="en-US"/>
          <w:rPrChange w:id="420" w:author="W" w:date="2014-06-16T03:20:00Z">
            <w:rPr>
              <w:sz w:val="23"/>
              <w:szCs w:val="23"/>
              <w:lang w:val="en-US"/>
            </w:rPr>
          </w:rPrChange>
        </w:rPr>
        <w:t>C</w:t>
      </w:r>
      <w:r w:rsidRPr="00E7789B">
        <w:rPr>
          <w:i/>
          <w:iCs/>
          <w:lang w:val="en-US"/>
          <w:rPrChange w:id="421" w:author="W" w:date="2014-06-16T03:20:00Z">
            <w:rPr>
              <w:i/>
              <w:iCs/>
              <w:sz w:val="23"/>
              <w:szCs w:val="23"/>
              <w:lang w:val="en-US"/>
            </w:rPr>
          </w:rPrChange>
        </w:rPr>
        <w:t>.L. Sant’Anna</w:t>
      </w:r>
      <w:r w:rsidRPr="00E7789B">
        <w:rPr>
          <w:bCs/>
          <w:lang w:val="en-US"/>
          <w:rPrChange w:id="422" w:author="W" w:date="2014-06-16T03:20:00Z">
            <w:rPr>
              <w:bCs/>
              <w:sz w:val="23"/>
              <w:szCs w:val="23"/>
              <w:lang w:val="en-US"/>
            </w:rPr>
          </w:rPrChange>
        </w:rPr>
        <w:t xml:space="preserve"> (SP 427324); Cananéia, “Recanto do Mar” Inn, 25º01'16''S, 47º55'31''W, 30 November 2010, </w:t>
      </w:r>
      <w:r w:rsidRPr="00E7789B">
        <w:rPr>
          <w:bCs/>
          <w:i/>
          <w:iCs/>
          <w:lang w:val="en-US"/>
          <w:rPrChange w:id="423" w:author="W" w:date="2014-06-16T03:20:00Z">
            <w:rPr>
              <w:bCs/>
              <w:i/>
              <w:iCs/>
              <w:sz w:val="23"/>
              <w:szCs w:val="23"/>
              <w:lang w:val="en-US"/>
            </w:rPr>
          </w:rPrChange>
        </w:rPr>
        <w:t xml:space="preserve">W.A. Gama-Jr. </w:t>
      </w:r>
      <w:r w:rsidRPr="00E7789B">
        <w:rPr>
          <w:bCs/>
          <w:lang w:val="en-US"/>
          <w:rPrChange w:id="424" w:author="W" w:date="2014-06-16T03:20:00Z">
            <w:rPr>
              <w:bCs/>
              <w:sz w:val="23"/>
              <w:szCs w:val="23"/>
              <w:lang w:val="en-US"/>
            </w:rPr>
          </w:rPrChange>
        </w:rPr>
        <w:t xml:space="preserve">&amp; </w:t>
      </w:r>
      <w:r w:rsidRPr="00E7789B">
        <w:rPr>
          <w:bCs/>
          <w:i/>
          <w:iCs/>
          <w:lang w:val="en-US"/>
          <w:rPrChange w:id="425" w:author="W" w:date="2014-06-16T03:20:00Z">
            <w:rPr>
              <w:bCs/>
              <w:i/>
              <w:iCs/>
              <w:sz w:val="23"/>
              <w:szCs w:val="23"/>
              <w:lang w:val="en-US"/>
            </w:rPr>
          </w:rPrChange>
        </w:rPr>
        <w:t>C.F.S. Malone</w:t>
      </w:r>
      <w:r w:rsidRPr="00E7789B">
        <w:rPr>
          <w:bCs/>
          <w:lang w:val="en-US"/>
          <w:rPrChange w:id="426" w:author="W" w:date="2014-06-16T03:20:00Z">
            <w:rPr>
              <w:bCs/>
              <w:sz w:val="23"/>
              <w:szCs w:val="23"/>
              <w:lang w:val="en-US"/>
            </w:rPr>
          </w:rPrChange>
        </w:rPr>
        <w:t xml:space="preserve"> (SP 427337). </w:t>
      </w:r>
    </w:p>
    <w:p w14:paraId="5DBBBA53" w14:textId="77777777" w:rsidR="00001987" w:rsidRPr="00E7789B" w:rsidRDefault="00001987" w:rsidP="007425AE">
      <w:pPr>
        <w:spacing w:before="0" w:after="0" w:line="480" w:lineRule="auto"/>
        <w:jc w:val="both"/>
        <w:rPr>
          <w:b/>
          <w:bCs/>
          <w:i/>
          <w:lang w:val="en-US"/>
        </w:rPr>
      </w:pPr>
    </w:p>
    <w:p w14:paraId="05E7D939" w14:textId="77777777" w:rsidR="00001987" w:rsidRPr="00E7789B" w:rsidRDefault="00CB6CC6" w:rsidP="007425AE">
      <w:pPr>
        <w:spacing w:before="0" w:after="0" w:line="480" w:lineRule="auto"/>
        <w:jc w:val="both"/>
        <w:rPr>
          <w:lang w:val="en-US"/>
        </w:rPr>
      </w:pPr>
      <w:r w:rsidRPr="00E7789B">
        <w:rPr>
          <w:b/>
          <w:bCs/>
          <w:i/>
          <w:lang w:val="en-US"/>
        </w:rPr>
        <w:t>Gloeothece interspersa</w:t>
      </w:r>
      <w:r w:rsidRPr="00DD19C5">
        <w:rPr>
          <w:b/>
          <w:bCs/>
          <w:lang w:val="en-US"/>
        </w:rPr>
        <w:t xml:space="preserve"> </w:t>
      </w:r>
      <w:r w:rsidRPr="00DD19C5">
        <w:rPr>
          <w:bCs/>
          <w:lang w:val="en-US"/>
        </w:rPr>
        <w:t>Gardner (1927: 13). (Fig. 2C</w:t>
      </w:r>
      <w:r w:rsidRPr="00DD19C5">
        <w:rPr>
          <w:lang w:val="en-US"/>
        </w:rPr>
        <w:t>–</w:t>
      </w:r>
      <w:r w:rsidRPr="00DD19C5">
        <w:rPr>
          <w:bCs/>
          <w:lang w:val="en-US"/>
        </w:rPr>
        <w:t>D)</w:t>
      </w:r>
      <w:r w:rsidRPr="00E7789B">
        <w:rPr>
          <w:lang w:val="en-US"/>
        </w:rPr>
        <w:fldChar w:fldCharType="begin"/>
      </w:r>
      <w:r w:rsidRPr="00E7789B">
        <w:rPr>
          <w:lang w:val="en-US"/>
        </w:rPr>
        <w:instrText xml:space="preserve"> XE "</w:instrText>
      </w:r>
      <w:r w:rsidRPr="00E7789B">
        <w:rPr>
          <w:b/>
          <w:bCs/>
          <w:i/>
          <w:lang w:val="en-US"/>
        </w:rPr>
        <w:instrText>Glo</w:instrText>
      </w:r>
      <w:r w:rsidRPr="00DD19C5">
        <w:rPr>
          <w:b/>
          <w:bCs/>
          <w:i/>
          <w:lang w:val="en-US"/>
        </w:rPr>
        <w:instrText>eothece interspersa</w:instrText>
      </w:r>
      <w:r w:rsidRPr="00DD19C5">
        <w:rPr>
          <w:b/>
          <w:bCs/>
          <w:lang w:val="en-US"/>
        </w:rPr>
        <w:instrText xml:space="preserve"> </w:instrText>
      </w:r>
      <w:r w:rsidRPr="00DD19C5">
        <w:rPr>
          <w:bCs/>
          <w:lang w:val="en-US"/>
        </w:rPr>
        <w:instrText>Gardner</w:instrText>
      </w:r>
      <w:r w:rsidRPr="00DD19C5">
        <w:rPr>
          <w:lang w:val="en-US"/>
        </w:rPr>
        <w:instrText xml:space="preserve">" </w:instrText>
      </w:r>
      <w:r w:rsidRPr="00E7789B">
        <w:rPr>
          <w:lang w:val="en-US"/>
        </w:rPr>
        <w:fldChar w:fldCharType="end"/>
      </w:r>
    </w:p>
    <w:p w14:paraId="2A8515BB" w14:textId="77777777" w:rsidR="00001987" w:rsidRPr="00327606" w:rsidRDefault="00CB6CC6" w:rsidP="007425AE">
      <w:pPr>
        <w:spacing w:before="0" w:after="0" w:line="480" w:lineRule="auto"/>
        <w:jc w:val="both"/>
        <w:rPr>
          <w:lang w:val="en-US"/>
        </w:rPr>
      </w:pPr>
      <w:r w:rsidRPr="00E7789B">
        <w:rPr>
          <w:lang w:val="en-US"/>
        </w:rPr>
        <w:t xml:space="preserve">Rounded to oblong colonies, 9.5–19.2 µm diam. Sheath firm, hyaline, conspicuous, intensely lamellate, smooth. Cells oblong up to ellipsoidal, 4.2–6.9 × 3–3.9 µm, 1.3–1.7 times longer than </w:t>
      </w:r>
      <w:del w:id="427" w:author="W" w:date="2014-06-16T10:29:00Z">
        <w:r w:rsidRPr="00E7789B" w:rsidDel="00327606">
          <w:rPr>
            <w:lang w:val="en-US"/>
          </w:rPr>
          <w:delText>larger</w:delText>
        </w:r>
      </w:del>
      <w:ins w:id="428" w:author="W" w:date="2014-06-16T10:29:00Z">
        <w:r w:rsidR="00327606">
          <w:rPr>
            <w:lang w:val="en-US"/>
          </w:rPr>
          <w:t>wide</w:t>
        </w:r>
      </w:ins>
      <w:r w:rsidRPr="00E7789B">
        <w:rPr>
          <w:lang w:val="en-US"/>
        </w:rPr>
        <w:t>. Cell content finely granulate</w:t>
      </w:r>
      <w:r w:rsidRPr="00327606">
        <w:rPr>
          <w:lang w:val="en-US"/>
        </w:rPr>
        <w:t>d, blue-green.</w:t>
      </w:r>
    </w:p>
    <w:p w14:paraId="4E9F7F59" w14:textId="77777777" w:rsidR="00001987" w:rsidRDefault="00CB6CC6" w:rsidP="007425AE">
      <w:pPr>
        <w:spacing w:before="0" w:after="0" w:line="480" w:lineRule="auto"/>
        <w:jc w:val="both"/>
        <w:rPr>
          <w:ins w:id="429" w:author="W" w:date="2014-06-16T10:02:00Z"/>
          <w:lang w:val="en-US"/>
        </w:rPr>
      </w:pPr>
      <w:r w:rsidRPr="007425AE">
        <w:rPr>
          <w:b/>
          <w:lang w:val="en-US"/>
        </w:rPr>
        <w:t>Habitat:</w:t>
      </w:r>
      <w:r w:rsidRPr="007425AE">
        <w:rPr>
          <w:lang w:val="en-US"/>
        </w:rPr>
        <w:t>—Concrete wall.</w:t>
      </w:r>
    </w:p>
    <w:p w14:paraId="57E5600F" w14:textId="02DF58FE" w:rsidR="00DD19C5" w:rsidRPr="00DD19C5" w:rsidRDefault="00DD19C5" w:rsidP="00316929">
      <w:pPr>
        <w:spacing w:before="0" w:after="0" w:line="480" w:lineRule="auto"/>
        <w:jc w:val="both"/>
        <w:rPr>
          <w:b/>
          <w:lang w:val="en-US"/>
        </w:rPr>
      </w:pPr>
      <w:ins w:id="430" w:author="W" w:date="2014-06-16T10:02:00Z">
        <w:r w:rsidRPr="00DD19C5">
          <w:rPr>
            <w:b/>
            <w:lang w:val="en-US"/>
            <w:rPrChange w:id="431" w:author="W" w:date="2014-06-16T10:02:00Z">
              <w:rPr>
                <w:lang w:val="en-US"/>
              </w:rPr>
            </w:rPrChange>
          </w:rPr>
          <w:lastRenderedPageBreak/>
          <w:t>Notes</w:t>
        </w:r>
        <w:proofErr w:type="gramStart"/>
        <w:r w:rsidRPr="00DD19C5">
          <w:rPr>
            <w:b/>
            <w:lang w:val="en-US"/>
            <w:rPrChange w:id="432" w:author="W" w:date="2014-06-16T10:02:00Z">
              <w:rPr>
                <w:lang w:val="en-US"/>
              </w:rPr>
            </w:rPrChange>
          </w:rPr>
          <w:t>:</w:t>
        </w:r>
        <w:r w:rsidRPr="00362C2E">
          <w:rPr>
            <w:lang w:val="en-US"/>
          </w:rPr>
          <w:t>—</w:t>
        </w:r>
      </w:ins>
      <w:proofErr w:type="gramEnd"/>
      <w:ins w:id="433" w:author="W" w:date="2014-06-16T10:04:00Z">
        <w:r>
          <w:rPr>
            <w:lang w:val="en-US"/>
          </w:rPr>
          <w:t xml:space="preserve">The cell length </w:t>
        </w:r>
      </w:ins>
      <w:ins w:id="434" w:author="W" w:date="2014-06-16T10:05:00Z">
        <w:r>
          <w:rPr>
            <w:lang w:val="en-US"/>
          </w:rPr>
          <w:t xml:space="preserve">in the Atlantic Rainforest population was </w:t>
        </w:r>
        <w:del w:id="435" w:author="osxadmin" w:date="2014-06-18T22:46:00Z">
          <w:r w:rsidDel="009D49FD">
            <w:rPr>
              <w:lang w:val="en-US"/>
            </w:rPr>
            <w:delText xml:space="preserve">found to be </w:delText>
          </w:r>
        </w:del>
        <w:r>
          <w:rPr>
            <w:lang w:val="en-US"/>
          </w:rPr>
          <w:t>smaller than</w:t>
        </w:r>
        <w:del w:id="436" w:author="osxadmin" w:date="2014-06-18T22:46:00Z">
          <w:r w:rsidDel="009D49FD">
            <w:rPr>
              <w:lang w:val="en-US"/>
            </w:rPr>
            <w:delText xml:space="preserve"> the</w:delText>
          </w:r>
        </w:del>
        <w:r>
          <w:rPr>
            <w:lang w:val="en-US"/>
          </w:rPr>
          <w:t xml:space="preserve"> Gardner</w:t>
        </w:r>
      </w:ins>
      <w:ins w:id="437" w:author="W" w:date="2014-06-16T10:06:00Z">
        <w:r>
          <w:rPr>
            <w:lang w:val="en-US"/>
          </w:rPr>
          <w:t xml:space="preserve">’s description </w:t>
        </w:r>
        <w:del w:id="438" w:author="osxadmin" w:date="2014-06-18T22:46:00Z">
          <w:r w:rsidDel="009D49FD">
            <w:rPr>
              <w:lang w:val="en-US"/>
            </w:rPr>
            <w:delText>to</w:delText>
          </w:r>
        </w:del>
      </w:ins>
      <w:ins w:id="439" w:author="osxadmin" w:date="2014-06-18T22:46:00Z">
        <w:r w:rsidR="009D49FD">
          <w:rPr>
            <w:lang w:val="en-US"/>
          </w:rPr>
          <w:t>for</w:t>
        </w:r>
      </w:ins>
      <w:ins w:id="440" w:author="W" w:date="2014-06-16T10:06:00Z">
        <w:r>
          <w:rPr>
            <w:lang w:val="en-US"/>
          </w:rPr>
          <w:t xml:space="preserve"> </w:t>
        </w:r>
        <w:r>
          <w:rPr>
            <w:i/>
            <w:lang w:val="en-US"/>
          </w:rPr>
          <w:t>G. interspersa</w:t>
        </w:r>
      </w:ins>
      <w:ins w:id="441" w:author="W" w:date="2014-06-16T12:20:00Z">
        <w:r w:rsidR="00D87149">
          <w:rPr>
            <w:i/>
            <w:lang w:val="en-US"/>
          </w:rPr>
          <w:t xml:space="preserve"> </w:t>
        </w:r>
        <w:r w:rsidR="00D87149" w:rsidRPr="00DD19C5">
          <w:rPr>
            <w:bCs/>
            <w:lang w:val="en-US"/>
          </w:rPr>
          <w:t>Gardner (1927: 13</w:t>
        </w:r>
        <w:r w:rsidR="00D87149">
          <w:rPr>
            <w:bCs/>
            <w:lang w:val="en-US"/>
          </w:rPr>
          <w:t>)</w:t>
        </w:r>
      </w:ins>
      <w:ins w:id="442" w:author="W" w:date="2014-06-16T10:06:00Z">
        <w:r>
          <w:rPr>
            <w:i/>
            <w:lang w:val="en-US"/>
          </w:rPr>
          <w:t xml:space="preserve">, </w:t>
        </w:r>
      </w:ins>
      <w:ins w:id="443" w:author="W" w:date="2014-06-16T10:07:00Z">
        <w:r>
          <w:rPr>
            <w:lang w:val="en-US"/>
          </w:rPr>
          <w:t>which is 7</w:t>
        </w:r>
        <w:r w:rsidRPr="00E7789B">
          <w:rPr>
            <w:lang w:val="en-US"/>
          </w:rPr>
          <w:t>–</w:t>
        </w:r>
        <w:r>
          <w:rPr>
            <w:lang w:val="en-US"/>
          </w:rPr>
          <w:t>7</w:t>
        </w:r>
      </w:ins>
      <w:ins w:id="444" w:author="osxadmin" w:date="2014-06-18T22:46:00Z">
        <w:r w:rsidR="009D49FD">
          <w:rPr>
            <w:lang w:val="en-US"/>
          </w:rPr>
          <w:t>.</w:t>
        </w:r>
      </w:ins>
      <w:ins w:id="445" w:author="W" w:date="2014-06-16T10:07:00Z">
        <w:del w:id="446" w:author="osxadmin" w:date="2014-06-18T22:46:00Z">
          <w:r w:rsidDel="009D49FD">
            <w:rPr>
              <w:lang w:val="en-US"/>
            </w:rPr>
            <w:delText>,</w:delText>
          </w:r>
        </w:del>
        <w:proofErr w:type="gramStart"/>
        <w:r>
          <w:rPr>
            <w:lang w:val="en-US"/>
          </w:rPr>
          <w:t>5</w:t>
        </w:r>
        <w:del w:id="447" w:author="osxadmin" w:date="2014-06-18T22:46:00Z">
          <w:r w:rsidRPr="00DD19C5" w:rsidDel="009D49FD">
            <w:rPr>
              <w:lang w:val="en-US"/>
            </w:rPr>
            <w:delText xml:space="preserve"> </w:delText>
          </w:r>
        </w:del>
        <w:r w:rsidRPr="00E7789B">
          <w:rPr>
            <w:lang w:val="en-US"/>
          </w:rPr>
          <w:t>µ</w:t>
        </w:r>
        <w:proofErr w:type="gramEnd"/>
        <w:r w:rsidRPr="00E7789B">
          <w:rPr>
            <w:lang w:val="en-US"/>
          </w:rPr>
          <w:t>m diam.</w:t>
        </w:r>
      </w:ins>
      <w:ins w:id="448" w:author="W" w:date="2014-06-16T10:08:00Z">
        <w:r>
          <w:rPr>
            <w:lang w:val="en-US"/>
          </w:rPr>
          <w:t>, but all other</w:t>
        </w:r>
        <w:del w:id="449" w:author="osxadmin" w:date="2014-06-18T22:46:00Z">
          <w:r w:rsidDel="009D49FD">
            <w:rPr>
              <w:lang w:val="en-US"/>
            </w:rPr>
            <w:delText>s</w:delText>
          </w:r>
        </w:del>
        <w:r>
          <w:rPr>
            <w:lang w:val="en-US"/>
          </w:rPr>
          <w:t xml:space="preserve"> morphological features correspond to this species, </w:t>
        </w:r>
      </w:ins>
      <w:ins w:id="450" w:author="W" w:date="2014-06-16T10:09:00Z">
        <w:r>
          <w:rPr>
            <w:lang w:val="en-US"/>
          </w:rPr>
          <w:t>including</w:t>
        </w:r>
      </w:ins>
      <w:ins w:id="451" w:author="W" w:date="2014-06-16T10:08:00Z">
        <w:r>
          <w:rPr>
            <w:lang w:val="en-US"/>
          </w:rPr>
          <w:t xml:space="preserve"> the habitat.  </w:t>
        </w:r>
      </w:ins>
    </w:p>
    <w:p w14:paraId="15A2FA6A" w14:textId="77777777" w:rsidR="00001987" w:rsidRPr="00E7789B" w:rsidRDefault="00CB6CC6" w:rsidP="00316929">
      <w:pPr>
        <w:spacing w:before="0" w:after="0" w:line="480" w:lineRule="auto"/>
        <w:jc w:val="both"/>
        <w:rPr>
          <w:lang w:val="en-US"/>
        </w:rPr>
      </w:pPr>
      <w:r w:rsidRPr="00DD19C5">
        <w:rPr>
          <w:b/>
          <w:lang w:val="en-US"/>
        </w:rPr>
        <w:t>Studied material:</w:t>
      </w:r>
      <w:r w:rsidRPr="00E7789B">
        <w:rPr>
          <w:bCs/>
          <w:lang w:val="en-US"/>
          <w:rPrChange w:id="452" w:author="W" w:date="2014-06-16T03:20:00Z">
            <w:rPr>
              <w:bCs/>
              <w:sz w:val="23"/>
              <w:szCs w:val="23"/>
              <w:lang w:val="en-US"/>
            </w:rPr>
          </w:rPrChange>
        </w:rPr>
        <w:t>—</w:t>
      </w:r>
      <w:r w:rsidRPr="00E7789B">
        <w:rPr>
          <w:lang w:val="en-US"/>
          <w:rPrChange w:id="453" w:author="W" w:date="2014-06-16T03:20:00Z">
            <w:rPr>
              <w:sz w:val="23"/>
              <w:szCs w:val="23"/>
              <w:lang w:val="en-US"/>
            </w:rPr>
          </w:rPrChange>
        </w:rPr>
        <w:t xml:space="preserve">BRAZIL. São Paulo: Peruíbe, Ecological Station “Juréia-Itatins”, 24°23.002’S, 47° 04.839’W, 17 August 2011, </w:t>
      </w:r>
      <w:r w:rsidRPr="00E7789B">
        <w:rPr>
          <w:i/>
          <w:iCs/>
          <w:lang w:val="en-US"/>
          <w:rPrChange w:id="454" w:author="W" w:date="2014-06-16T03:20:00Z">
            <w:rPr>
              <w:i/>
              <w:iCs/>
              <w:sz w:val="23"/>
              <w:szCs w:val="23"/>
              <w:lang w:val="en-US"/>
            </w:rPr>
          </w:rPrChange>
        </w:rPr>
        <w:t>W.A. Gama-Jr.</w:t>
      </w:r>
      <w:r w:rsidRPr="00E7789B">
        <w:rPr>
          <w:lang w:val="en-US"/>
          <w:rPrChange w:id="455" w:author="W" w:date="2014-06-16T03:20:00Z">
            <w:rPr>
              <w:sz w:val="23"/>
              <w:szCs w:val="23"/>
              <w:lang w:val="en-US"/>
            </w:rPr>
          </w:rPrChange>
        </w:rPr>
        <w:t xml:space="preserve">, </w:t>
      </w:r>
      <w:r w:rsidRPr="00E7789B">
        <w:rPr>
          <w:i/>
          <w:iCs/>
          <w:lang w:val="en-US"/>
          <w:rPrChange w:id="456" w:author="W" w:date="2014-06-16T03:20:00Z">
            <w:rPr>
              <w:i/>
              <w:iCs/>
              <w:sz w:val="23"/>
              <w:szCs w:val="23"/>
              <w:lang w:val="en-US"/>
            </w:rPr>
          </w:rPrChange>
        </w:rPr>
        <w:t>G.S. Hentschke</w:t>
      </w:r>
      <w:r w:rsidRPr="00E7789B">
        <w:rPr>
          <w:lang w:val="en-US"/>
          <w:rPrChange w:id="457" w:author="W" w:date="2014-06-16T03:20:00Z">
            <w:rPr>
              <w:sz w:val="23"/>
              <w:szCs w:val="23"/>
              <w:lang w:val="en-US"/>
            </w:rPr>
          </w:rPrChange>
        </w:rPr>
        <w:t xml:space="preserve">, </w:t>
      </w:r>
      <w:r w:rsidRPr="00E7789B">
        <w:rPr>
          <w:i/>
          <w:iCs/>
          <w:lang w:val="en-US"/>
          <w:rPrChange w:id="458" w:author="W" w:date="2014-06-16T03:20:00Z">
            <w:rPr>
              <w:i/>
              <w:iCs/>
              <w:sz w:val="23"/>
              <w:szCs w:val="23"/>
              <w:lang w:val="en-US"/>
            </w:rPr>
          </w:rPrChange>
        </w:rPr>
        <w:t xml:space="preserve">C.F.S. Malone &amp; </w:t>
      </w:r>
      <w:r w:rsidRPr="00E7789B">
        <w:rPr>
          <w:lang w:val="en-US"/>
          <w:rPrChange w:id="459" w:author="W" w:date="2014-06-16T03:20:00Z">
            <w:rPr>
              <w:sz w:val="23"/>
              <w:szCs w:val="23"/>
              <w:lang w:val="en-US"/>
            </w:rPr>
          </w:rPrChange>
        </w:rPr>
        <w:t>C</w:t>
      </w:r>
      <w:r w:rsidRPr="00E7789B">
        <w:rPr>
          <w:i/>
          <w:iCs/>
          <w:lang w:val="en-US"/>
          <w:rPrChange w:id="460" w:author="W" w:date="2014-06-16T03:20:00Z">
            <w:rPr>
              <w:i/>
              <w:iCs/>
              <w:sz w:val="23"/>
              <w:szCs w:val="23"/>
              <w:lang w:val="en-US"/>
            </w:rPr>
          </w:rPrChange>
        </w:rPr>
        <w:t>.L. Sant’Anna</w:t>
      </w:r>
      <w:r w:rsidRPr="00E7789B">
        <w:rPr>
          <w:bCs/>
          <w:lang w:val="en-US"/>
          <w:rPrChange w:id="461" w:author="W" w:date="2014-06-16T03:20:00Z">
            <w:rPr>
              <w:bCs/>
              <w:sz w:val="23"/>
              <w:szCs w:val="23"/>
              <w:lang w:val="en-US"/>
            </w:rPr>
          </w:rPrChange>
        </w:rPr>
        <w:t xml:space="preserve"> (SP 427325).</w:t>
      </w:r>
    </w:p>
    <w:p w14:paraId="286D7B9E" w14:textId="77777777" w:rsidR="00001987" w:rsidRPr="00E7789B" w:rsidRDefault="00001987" w:rsidP="00F7051B">
      <w:pPr>
        <w:spacing w:before="0" w:after="0" w:line="480" w:lineRule="auto"/>
        <w:jc w:val="both"/>
        <w:rPr>
          <w:b/>
          <w:i/>
          <w:lang w:val="en-US"/>
        </w:rPr>
      </w:pPr>
    </w:p>
    <w:p w14:paraId="0B2C1E57" w14:textId="77777777" w:rsidR="00001987" w:rsidRPr="00E7789B" w:rsidRDefault="00CB6CC6" w:rsidP="00F7051B">
      <w:pPr>
        <w:spacing w:before="0" w:after="0" w:line="480" w:lineRule="auto"/>
        <w:jc w:val="both"/>
      </w:pPr>
      <w:r w:rsidRPr="00DD19C5">
        <w:rPr>
          <w:b/>
          <w:i/>
        </w:rPr>
        <w:t xml:space="preserve">Gloeothece rhodochlamys </w:t>
      </w:r>
      <w:r w:rsidRPr="00DD19C5">
        <w:t xml:space="preserve">Skuja (1949: 18). </w:t>
      </w:r>
      <w:r w:rsidRPr="00DD19C5">
        <w:rPr>
          <w:bCs/>
        </w:rPr>
        <w:t>(Fig. 2E</w:t>
      </w:r>
      <w:r w:rsidRPr="00DD19C5">
        <w:t>–</w:t>
      </w:r>
      <w:r w:rsidRPr="00DD19C5">
        <w:rPr>
          <w:bCs/>
        </w:rPr>
        <w:t>H)</w:t>
      </w:r>
      <w:r w:rsidRPr="00E7789B">
        <w:rPr>
          <w:lang w:val="en-US"/>
        </w:rPr>
        <w:fldChar w:fldCharType="begin"/>
      </w:r>
      <w:r w:rsidRPr="00E7789B">
        <w:instrText xml:space="preserve"> XE "</w:instrText>
      </w:r>
      <w:r w:rsidRPr="00E7789B">
        <w:rPr>
          <w:b/>
          <w:i/>
        </w:rPr>
        <w:instrText xml:space="preserve">Gloeothece rhodochlamys </w:instrText>
      </w:r>
      <w:r w:rsidRPr="00DD19C5">
        <w:instrText xml:space="preserve">Skuja" </w:instrText>
      </w:r>
      <w:r w:rsidRPr="00E7789B">
        <w:rPr>
          <w:lang w:val="en-US"/>
        </w:rPr>
        <w:fldChar w:fldCharType="end"/>
      </w:r>
    </w:p>
    <w:p w14:paraId="36949D16" w14:textId="77777777" w:rsidR="00001987" w:rsidRPr="00327606" w:rsidRDefault="00CB6CC6" w:rsidP="00A84FF0">
      <w:pPr>
        <w:spacing w:before="0" w:after="0" w:line="480" w:lineRule="auto"/>
        <w:jc w:val="both"/>
        <w:rPr>
          <w:lang w:val="en-US"/>
        </w:rPr>
      </w:pPr>
      <w:r w:rsidRPr="00E7789B">
        <w:rPr>
          <w:lang w:val="en-US"/>
        </w:rPr>
        <w:t>Rounded to elliptical, irregular colonies, 16.0–70.0 µm diam. Sheath firm, hyaline (rare)  to orange reddish, conspicuous, concentric lamellate, finely granulated. Cells oblong up</w:t>
      </w:r>
      <w:r w:rsidRPr="007425AE">
        <w:rPr>
          <w:lang w:val="en-US"/>
        </w:rPr>
        <w:t xml:space="preserve"> to ellipsoidal, 4.5–6.0(6.7) × (1.8)2.6–3.6(4.8) µm, 1.3–1.6 times longer than </w:t>
      </w:r>
      <w:ins w:id="462" w:author="W" w:date="2014-06-16T10:29:00Z">
        <w:r w:rsidR="00327606">
          <w:rPr>
            <w:lang w:val="en-US"/>
          </w:rPr>
          <w:t>wide</w:t>
        </w:r>
      </w:ins>
      <w:del w:id="463" w:author="W" w:date="2014-06-16T10:29:00Z">
        <w:r w:rsidRPr="00327606" w:rsidDel="00327606">
          <w:rPr>
            <w:lang w:val="en-US"/>
          </w:rPr>
          <w:delText>larger</w:delText>
        </w:r>
      </w:del>
      <w:r w:rsidRPr="00327606">
        <w:rPr>
          <w:lang w:val="en-US"/>
        </w:rPr>
        <w:t>. Cell content homogeneous up to finely granulated, olive green.</w:t>
      </w:r>
    </w:p>
    <w:p w14:paraId="7E5B38A5" w14:textId="77777777" w:rsidR="00001987" w:rsidRPr="007425AE" w:rsidRDefault="00CB6CC6" w:rsidP="00A84FF0">
      <w:pPr>
        <w:spacing w:before="0" w:after="0" w:line="480" w:lineRule="auto"/>
        <w:jc w:val="both"/>
        <w:rPr>
          <w:lang w:val="en-US"/>
        </w:rPr>
      </w:pPr>
      <w:r w:rsidRPr="007425AE">
        <w:rPr>
          <w:b/>
          <w:lang w:val="en-US"/>
        </w:rPr>
        <w:t>Habitat:</w:t>
      </w:r>
      <w:r w:rsidRPr="007425AE">
        <w:rPr>
          <w:lang w:val="en-US"/>
        </w:rPr>
        <w:t>—Rocky coast and dry rocks.</w:t>
      </w:r>
    </w:p>
    <w:p w14:paraId="0C99021D" w14:textId="77777777" w:rsidR="00001987" w:rsidRPr="007425AE" w:rsidRDefault="00CB6CC6" w:rsidP="00A84FF0">
      <w:pPr>
        <w:spacing w:before="0" w:after="0" w:line="480" w:lineRule="auto"/>
        <w:jc w:val="both"/>
        <w:rPr>
          <w:lang w:val="en-US"/>
        </w:rPr>
      </w:pPr>
      <w:r w:rsidRPr="00E7789B">
        <w:rPr>
          <w:b/>
          <w:rPrChange w:id="464" w:author="W" w:date="2014-06-16T03:20:00Z">
            <w:rPr>
              <w:b/>
              <w:lang w:val="en-US"/>
            </w:rPr>
          </w:rPrChange>
        </w:rPr>
        <w:t>Studied material:</w:t>
      </w:r>
      <w:r w:rsidRPr="00E7789B">
        <w:rPr>
          <w:rPrChange w:id="465" w:author="W" w:date="2014-06-16T03:20:00Z">
            <w:rPr>
              <w:lang w:val="en-US"/>
            </w:rPr>
          </w:rPrChange>
        </w:rPr>
        <w:t>—BRAZIL. São Paulo: São Luís do Paraitinga, State Park of “Serra do Mar”, Núcleo Santa Virgínia,</w:t>
      </w:r>
      <w:r w:rsidRPr="00E7789B">
        <w:rPr>
          <w:bCs/>
          <w:rPrChange w:id="466" w:author="W" w:date="2014-06-16T03:20:00Z">
            <w:rPr>
              <w:bCs/>
              <w:lang w:val="en-US"/>
            </w:rPr>
          </w:rPrChange>
        </w:rPr>
        <w:t xml:space="preserve"> </w:t>
      </w:r>
      <w:r w:rsidRPr="00E7789B">
        <w:rPr>
          <w:rPrChange w:id="467" w:author="W" w:date="2014-06-16T03:20:00Z">
            <w:rPr>
              <w:lang w:val="en-US"/>
            </w:rPr>
          </w:rPrChange>
        </w:rPr>
        <w:t xml:space="preserve">23º20'16''S, 45º09'0''W, 22 February 2010, </w:t>
      </w:r>
      <w:r w:rsidRPr="00E7789B">
        <w:rPr>
          <w:i/>
          <w:iCs/>
          <w:rPrChange w:id="468" w:author="W" w:date="2014-06-16T03:20:00Z">
            <w:rPr>
              <w:i/>
              <w:iCs/>
              <w:lang w:val="en-US"/>
            </w:rPr>
          </w:rPrChange>
        </w:rPr>
        <w:t>W.A. Gama-Jr.</w:t>
      </w:r>
      <w:r w:rsidRPr="00E7789B">
        <w:rPr>
          <w:bCs/>
          <w:rPrChange w:id="469" w:author="W" w:date="2014-06-16T03:20:00Z">
            <w:rPr>
              <w:bCs/>
              <w:lang w:val="en-US"/>
            </w:rPr>
          </w:rPrChange>
        </w:rPr>
        <w:t xml:space="preserve"> </w:t>
      </w:r>
      <w:r w:rsidRPr="00E7789B">
        <w:rPr>
          <w:bCs/>
          <w:lang w:val="en-US"/>
        </w:rPr>
        <w:t>(SP 401417);</w:t>
      </w:r>
      <w:r w:rsidRPr="00E7789B">
        <w:rPr>
          <w:lang w:val="en-US"/>
        </w:rPr>
        <w:t xml:space="preserve"> 23º20'35''S, 45º08'17''W, 24 February 2010, </w:t>
      </w:r>
      <w:r w:rsidRPr="007425AE">
        <w:rPr>
          <w:i/>
          <w:iCs/>
          <w:lang w:val="en-US"/>
        </w:rPr>
        <w:t>W.A. Gama-Jr.</w:t>
      </w:r>
      <w:r w:rsidRPr="007425AE">
        <w:rPr>
          <w:lang w:val="en-US"/>
        </w:rPr>
        <w:t xml:space="preserve"> (</w:t>
      </w:r>
      <w:r w:rsidRPr="007425AE">
        <w:rPr>
          <w:bCs/>
          <w:lang w:val="en-US"/>
        </w:rPr>
        <w:t xml:space="preserve">SP 401428). </w:t>
      </w:r>
    </w:p>
    <w:p w14:paraId="64F2C2DD" w14:textId="77777777" w:rsidR="00001987" w:rsidRPr="007425AE" w:rsidRDefault="00001987" w:rsidP="005B36B7">
      <w:pPr>
        <w:spacing w:before="0" w:after="0" w:line="480" w:lineRule="auto"/>
        <w:jc w:val="both"/>
        <w:rPr>
          <w:b/>
          <w:i/>
          <w:lang w:val="en-US"/>
        </w:rPr>
      </w:pPr>
    </w:p>
    <w:p w14:paraId="502A7831" w14:textId="19C1B4BA" w:rsidR="00001987" w:rsidRPr="00DD19C5" w:rsidRDefault="00CB6CC6" w:rsidP="005B36B7">
      <w:pPr>
        <w:spacing w:before="0" w:after="0" w:line="480" w:lineRule="auto"/>
        <w:jc w:val="both"/>
        <w:rPr>
          <w:i/>
          <w:lang w:val="en-US"/>
        </w:rPr>
      </w:pPr>
      <w:r w:rsidRPr="00F7051B">
        <w:rPr>
          <w:b/>
          <w:i/>
          <w:lang w:val="en-US"/>
        </w:rPr>
        <w:t>Gloeothece</w:t>
      </w:r>
      <w:r w:rsidRPr="00F7051B">
        <w:rPr>
          <w:b/>
          <w:lang w:val="en-US"/>
        </w:rPr>
        <w:t xml:space="preserve"> </w:t>
      </w:r>
      <w:r w:rsidRPr="00A84FF0">
        <w:rPr>
          <w:b/>
          <w:i/>
          <w:lang w:val="en-US"/>
        </w:rPr>
        <w:t>samoensis</w:t>
      </w:r>
      <w:r w:rsidRPr="00A84FF0">
        <w:rPr>
          <w:b/>
          <w:lang w:val="en-US"/>
        </w:rPr>
        <w:t xml:space="preserve"> </w:t>
      </w:r>
      <w:r w:rsidRPr="00A84FF0">
        <w:rPr>
          <w:lang w:val="en-US"/>
        </w:rPr>
        <w:t>Wille</w:t>
      </w:r>
      <w:del w:id="470" w:author="osxadmin" w:date="2014-06-18T23:04:00Z">
        <w:r w:rsidRPr="00E7789B" w:rsidDel="00826723">
          <w:rPr>
            <w:lang w:val="en-US"/>
          </w:rPr>
          <w:fldChar w:fldCharType="begin"/>
        </w:r>
        <w:r w:rsidRPr="00E7789B" w:rsidDel="00826723">
          <w:rPr>
            <w:lang w:val="en-US"/>
          </w:rPr>
          <w:delInstrText xml:space="preserve"> XE "</w:delInstrText>
        </w:r>
        <w:r w:rsidRPr="00E7789B" w:rsidDel="00826723">
          <w:rPr>
            <w:b/>
            <w:i/>
            <w:lang w:val="en-US"/>
          </w:rPr>
          <w:delInstrText>Gloeothece</w:delInstrText>
        </w:r>
        <w:r w:rsidRPr="00DD19C5" w:rsidDel="00826723">
          <w:rPr>
            <w:b/>
            <w:lang w:val="en-US"/>
          </w:rPr>
          <w:delInstrText xml:space="preserve"> </w:delInstrText>
        </w:r>
        <w:r w:rsidRPr="00DD19C5" w:rsidDel="00826723">
          <w:rPr>
            <w:b/>
            <w:i/>
            <w:lang w:val="en-US"/>
          </w:rPr>
          <w:delInstrText>samoensis</w:delInstrText>
        </w:r>
        <w:r w:rsidRPr="00DD19C5" w:rsidDel="00826723">
          <w:rPr>
            <w:b/>
            <w:lang w:val="en-US"/>
          </w:rPr>
          <w:delInstrText xml:space="preserve"> </w:delInstrText>
        </w:r>
        <w:r w:rsidRPr="00DD19C5" w:rsidDel="00826723">
          <w:rPr>
            <w:lang w:val="en-US"/>
          </w:rPr>
          <w:delInstrText xml:space="preserve">Wille" </w:delInstrText>
        </w:r>
        <w:r w:rsidRPr="00E7789B" w:rsidDel="00826723">
          <w:rPr>
            <w:lang w:val="en-US"/>
          </w:rPr>
          <w:fldChar w:fldCharType="end"/>
        </w:r>
      </w:del>
      <w:r w:rsidRPr="00E7789B">
        <w:rPr>
          <w:lang w:val="en-US"/>
        </w:rPr>
        <w:t xml:space="preserve"> (1913: 144). </w:t>
      </w:r>
      <w:r w:rsidRPr="00DD19C5">
        <w:rPr>
          <w:bCs/>
          <w:lang w:val="en-US"/>
        </w:rPr>
        <w:t>(Fig. 2I)</w:t>
      </w:r>
      <w:ins w:id="471" w:author="osxadmin" w:date="2014-06-18T23:04:00Z">
        <w:r w:rsidR="00826723" w:rsidRPr="00826723">
          <w:rPr>
            <w:lang w:val="en-US"/>
          </w:rPr>
          <w:t xml:space="preserve"> </w:t>
        </w:r>
        <w:r w:rsidR="00826723" w:rsidRPr="00E7789B">
          <w:rPr>
            <w:lang w:val="en-US"/>
          </w:rPr>
          <w:fldChar w:fldCharType="begin"/>
        </w:r>
        <w:r w:rsidR="00826723" w:rsidRPr="00E7789B">
          <w:rPr>
            <w:lang w:val="en-US"/>
          </w:rPr>
          <w:instrText xml:space="preserve"> XE "</w:instrText>
        </w:r>
        <w:r w:rsidR="00826723" w:rsidRPr="00E7789B">
          <w:rPr>
            <w:b/>
            <w:i/>
            <w:lang w:val="en-US"/>
          </w:rPr>
          <w:instrText>Gloeothece</w:instrText>
        </w:r>
        <w:r w:rsidR="00826723" w:rsidRPr="00DD19C5">
          <w:rPr>
            <w:b/>
            <w:lang w:val="en-US"/>
          </w:rPr>
          <w:instrText xml:space="preserve"> </w:instrText>
        </w:r>
        <w:r w:rsidR="00826723" w:rsidRPr="00DD19C5">
          <w:rPr>
            <w:b/>
            <w:i/>
            <w:lang w:val="en-US"/>
          </w:rPr>
          <w:instrText>samoensis</w:instrText>
        </w:r>
        <w:r w:rsidR="00826723" w:rsidRPr="00DD19C5">
          <w:rPr>
            <w:b/>
            <w:lang w:val="en-US"/>
          </w:rPr>
          <w:instrText xml:space="preserve"> </w:instrText>
        </w:r>
        <w:r w:rsidR="00826723" w:rsidRPr="00DD19C5">
          <w:rPr>
            <w:lang w:val="en-US"/>
          </w:rPr>
          <w:instrText xml:space="preserve">Wille" </w:instrText>
        </w:r>
        <w:r w:rsidR="00826723" w:rsidRPr="00E7789B">
          <w:rPr>
            <w:lang w:val="en-US"/>
          </w:rPr>
          <w:fldChar w:fldCharType="end"/>
        </w:r>
      </w:ins>
    </w:p>
    <w:p w14:paraId="0851DCD3" w14:textId="77777777" w:rsidR="00001987" w:rsidRPr="00327606" w:rsidRDefault="00CB6CC6" w:rsidP="00A026B4">
      <w:pPr>
        <w:spacing w:before="0" w:after="0" w:line="480" w:lineRule="auto"/>
        <w:jc w:val="both"/>
        <w:rPr>
          <w:lang w:val="en-US"/>
        </w:rPr>
      </w:pPr>
      <w:r w:rsidRPr="007425AE">
        <w:rPr>
          <w:lang w:val="en-US"/>
        </w:rPr>
        <w:t xml:space="preserve">Rounded, oblong up to elliptical colonies, 9.7–21.3 µm diam., with 2–4–8 cells, rarely more. Sheath firm to diffluent, hyaline, conspicuous, lamellate, smooth. Cells oblong up to ellipsoidal, 5.4–8.4 × 3.3–5.8 µm, 1.3–1.7 times longer than </w:t>
      </w:r>
      <w:del w:id="472" w:author="W" w:date="2014-06-16T10:29:00Z">
        <w:r w:rsidRPr="007425AE" w:rsidDel="00327606">
          <w:rPr>
            <w:lang w:val="en-US"/>
          </w:rPr>
          <w:delText>larger</w:delText>
        </w:r>
      </w:del>
      <w:ins w:id="473" w:author="W" w:date="2014-06-16T10:29:00Z">
        <w:r w:rsidR="00327606">
          <w:rPr>
            <w:lang w:val="en-US"/>
          </w:rPr>
          <w:t>wide</w:t>
        </w:r>
      </w:ins>
      <w:r w:rsidRPr="00327606">
        <w:rPr>
          <w:lang w:val="en-US"/>
        </w:rPr>
        <w:t>. Cell content granulated, blue-green to olive green.</w:t>
      </w:r>
    </w:p>
    <w:p w14:paraId="47914924" w14:textId="77777777" w:rsidR="00001987" w:rsidRPr="007425AE" w:rsidRDefault="00CB6CC6" w:rsidP="00A026B4">
      <w:pPr>
        <w:spacing w:before="0" w:after="0" w:line="480" w:lineRule="auto"/>
        <w:jc w:val="both"/>
        <w:rPr>
          <w:lang w:val="en-US"/>
        </w:rPr>
      </w:pPr>
      <w:r w:rsidRPr="007425AE">
        <w:rPr>
          <w:b/>
          <w:lang w:val="en-US"/>
        </w:rPr>
        <w:t>Habitat:</w:t>
      </w:r>
      <w:r w:rsidRPr="007425AE">
        <w:rPr>
          <w:lang w:val="en-US"/>
        </w:rPr>
        <w:t xml:space="preserve">—Waterlogged soil covered by vegetation. </w:t>
      </w:r>
    </w:p>
    <w:p w14:paraId="2BAFD6A7" w14:textId="77777777" w:rsidR="00001987" w:rsidRPr="007425AE" w:rsidRDefault="00CB6CC6" w:rsidP="00A026B4">
      <w:pPr>
        <w:spacing w:before="0" w:after="0" w:line="480" w:lineRule="auto"/>
        <w:jc w:val="both"/>
        <w:rPr>
          <w:bCs/>
          <w:lang w:val="en-US"/>
        </w:rPr>
      </w:pPr>
      <w:r w:rsidRPr="00E7789B">
        <w:rPr>
          <w:b/>
          <w:rPrChange w:id="474" w:author="W" w:date="2014-06-16T03:20:00Z">
            <w:rPr>
              <w:b/>
              <w:lang w:val="en-US"/>
            </w:rPr>
          </w:rPrChange>
        </w:rPr>
        <w:t>Studied material:</w:t>
      </w:r>
      <w:r w:rsidRPr="00E7789B">
        <w:rPr>
          <w:rPrChange w:id="475" w:author="W" w:date="2014-06-16T03:20:00Z">
            <w:rPr>
              <w:lang w:val="en-US"/>
            </w:rPr>
          </w:rPrChange>
        </w:rPr>
        <w:t>—BRAZIL. São Paulo: Cananéia, State Park of “Ilha do Cardoso” (Perequê)</w:t>
      </w:r>
      <w:r w:rsidRPr="00E7789B">
        <w:rPr>
          <w:bCs/>
          <w:rPrChange w:id="476" w:author="W" w:date="2014-06-16T03:20:00Z">
            <w:rPr>
              <w:bCs/>
              <w:lang w:val="en-US"/>
            </w:rPr>
          </w:rPrChange>
        </w:rPr>
        <w:t xml:space="preserve">, </w:t>
      </w:r>
      <w:r w:rsidRPr="00E7789B">
        <w:rPr>
          <w:rPrChange w:id="477" w:author="W" w:date="2014-06-16T03:20:00Z">
            <w:rPr>
              <w:lang w:val="en-US"/>
            </w:rPr>
          </w:rPrChange>
        </w:rPr>
        <w:t xml:space="preserve">25º04'08''S, 47º55'88''W, 29 June 2010, </w:t>
      </w:r>
      <w:r w:rsidRPr="00E7789B">
        <w:rPr>
          <w:i/>
          <w:iCs/>
          <w:rPrChange w:id="478" w:author="W" w:date="2014-06-16T03:20:00Z">
            <w:rPr>
              <w:i/>
              <w:iCs/>
              <w:lang w:val="en-US"/>
            </w:rPr>
          </w:rPrChange>
        </w:rPr>
        <w:t xml:space="preserve">W.A. Gama-Jr. </w:t>
      </w:r>
      <w:proofErr w:type="gramStart"/>
      <w:r w:rsidRPr="00E7789B">
        <w:rPr>
          <w:lang w:val="en-US"/>
        </w:rPr>
        <w:t xml:space="preserve">&amp; </w:t>
      </w:r>
      <w:r w:rsidRPr="00DD19C5">
        <w:rPr>
          <w:i/>
          <w:iCs/>
          <w:lang w:val="en-US"/>
        </w:rPr>
        <w:t>C.F.S. Malone</w:t>
      </w:r>
      <w:r w:rsidRPr="00DD19C5">
        <w:rPr>
          <w:lang w:val="en-US"/>
        </w:rPr>
        <w:t xml:space="preserve"> (</w:t>
      </w:r>
      <w:r w:rsidRPr="00DD19C5">
        <w:rPr>
          <w:bCs/>
          <w:lang w:val="en-US"/>
        </w:rPr>
        <w:t xml:space="preserve">SP 401439); Peruíbe, Ecological Station “Juréia-Itatins”, 24°22.747'S, 47°04.729'W, 16 August 2011, </w:t>
      </w:r>
      <w:r w:rsidRPr="00B775CF">
        <w:rPr>
          <w:bCs/>
          <w:i/>
          <w:iCs/>
          <w:lang w:val="en-US"/>
        </w:rPr>
        <w:t>W.A. Gama-Jr.</w:t>
      </w:r>
      <w:r w:rsidRPr="00B775CF">
        <w:rPr>
          <w:bCs/>
          <w:lang w:val="en-US"/>
        </w:rPr>
        <w:t xml:space="preserve">, </w:t>
      </w:r>
      <w:r w:rsidRPr="007425AE">
        <w:rPr>
          <w:bCs/>
          <w:i/>
          <w:iCs/>
          <w:lang w:val="en-US"/>
        </w:rPr>
        <w:t>G.S. Hentschke</w:t>
      </w:r>
      <w:r w:rsidRPr="007425AE">
        <w:rPr>
          <w:bCs/>
          <w:lang w:val="en-US"/>
        </w:rPr>
        <w:t xml:space="preserve">, </w:t>
      </w:r>
      <w:r w:rsidRPr="007425AE">
        <w:rPr>
          <w:bCs/>
          <w:i/>
          <w:iCs/>
          <w:lang w:val="en-US"/>
        </w:rPr>
        <w:t xml:space="preserve">C.F.S. Malone &amp; </w:t>
      </w:r>
      <w:r w:rsidRPr="007425AE">
        <w:rPr>
          <w:bCs/>
          <w:lang w:val="en-US"/>
        </w:rPr>
        <w:t>C</w:t>
      </w:r>
      <w:r w:rsidRPr="007425AE">
        <w:rPr>
          <w:bCs/>
          <w:i/>
          <w:iCs/>
          <w:lang w:val="en-US"/>
        </w:rPr>
        <w:t>.L. Sant’Anna</w:t>
      </w:r>
      <w:r w:rsidRPr="007425AE">
        <w:rPr>
          <w:bCs/>
          <w:lang w:val="en-US"/>
        </w:rPr>
        <w:t xml:space="preserve"> (SP 427323).</w:t>
      </w:r>
      <w:proofErr w:type="gramEnd"/>
      <w:r w:rsidRPr="007425AE">
        <w:rPr>
          <w:bCs/>
          <w:lang w:val="en-US"/>
        </w:rPr>
        <w:t xml:space="preserve"> </w:t>
      </w:r>
    </w:p>
    <w:p w14:paraId="13CA7FB7" w14:textId="77777777" w:rsidR="00001987" w:rsidRPr="00F7051B" w:rsidRDefault="00CB6CC6" w:rsidP="00A026B4">
      <w:pPr>
        <w:spacing w:before="0" w:after="0" w:line="480" w:lineRule="auto"/>
        <w:jc w:val="both"/>
        <w:rPr>
          <w:lang w:val="en-US"/>
        </w:rPr>
      </w:pPr>
      <w:r w:rsidRPr="00F7051B">
        <w:rPr>
          <w:bCs/>
          <w:lang w:val="en-US"/>
        </w:rPr>
        <w:lastRenderedPageBreak/>
        <w:t xml:space="preserve"> </w:t>
      </w:r>
    </w:p>
    <w:p w14:paraId="5A92480D" w14:textId="77777777" w:rsidR="00001987" w:rsidRPr="00E7789B" w:rsidRDefault="00CB6CC6" w:rsidP="00FA5BA7">
      <w:pPr>
        <w:spacing w:before="0" w:after="0" w:line="480" w:lineRule="auto"/>
        <w:jc w:val="both"/>
        <w:rPr>
          <w:lang w:val="en-US"/>
        </w:rPr>
      </w:pPr>
      <w:proofErr w:type="gramStart"/>
      <w:r w:rsidRPr="00A84FF0">
        <w:rPr>
          <w:b/>
          <w:i/>
          <w:lang w:val="en-US"/>
        </w:rPr>
        <w:t xml:space="preserve">Gloeothece tepidariorum </w:t>
      </w:r>
      <w:r w:rsidRPr="00A84FF0">
        <w:rPr>
          <w:lang w:val="en-US"/>
        </w:rPr>
        <w:t>(A.Braun) Lagerheim (1883: 44).</w:t>
      </w:r>
      <w:proofErr w:type="gramEnd"/>
      <w:r w:rsidRPr="00A84FF0">
        <w:rPr>
          <w:lang w:val="en-US"/>
        </w:rPr>
        <w:t xml:space="preserve"> </w:t>
      </w:r>
      <w:r w:rsidRPr="00A84FF0">
        <w:rPr>
          <w:bCs/>
          <w:lang w:val="en-US"/>
        </w:rPr>
        <w:t>(Fig. 3A</w:t>
      </w:r>
      <w:r w:rsidRPr="00A84FF0">
        <w:rPr>
          <w:lang w:val="en-US"/>
        </w:rPr>
        <w:t>–</w:t>
      </w:r>
      <w:r w:rsidRPr="005B36B7">
        <w:rPr>
          <w:bCs/>
          <w:lang w:val="en-US"/>
        </w:rPr>
        <w:t>B)</w:t>
      </w:r>
      <w:r w:rsidRPr="00E7789B">
        <w:rPr>
          <w:lang w:val="en-US"/>
        </w:rPr>
        <w:fldChar w:fldCharType="begin"/>
      </w:r>
      <w:r w:rsidRPr="00E7789B">
        <w:rPr>
          <w:lang w:val="en-US"/>
        </w:rPr>
        <w:instrText xml:space="preserve"> XE "</w:instrText>
      </w:r>
      <w:r w:rsidRPr="00E7789B">
        <w:rPr>
          <w:b/>
          <w:i/>
          <w:lang w:val="en-US"/>
        </w:rPr>
        <w:instrText>Glo</w:instrText>
      </w:r>
      <w:r w:rsidRPr="00DD19C5">
        <w:rPr>
          <w:b/>
          <w:i/>
          <w:lang w:val="en-US"/>
        </w:rPr>
        <w:instrText xml:space="preserve">eothece tepidariorum </w:instrText>
      </w:r>
      <w:r w:rsidRPr="00DD19C5">
        <w:rPr>
          <w:lang w:val="en-US"/>
        </w:rPr>
        <w:instrText xml:space="preserve">(A.Braun) Lagerheim" </w:instrText>
      </w:r>
      <w:r w:rsidRPr="00E7789B">
        <w:rPr>
          <w:lang w:val="en-US"/>
        </w:rPr>
        <w:fldChar w:fldCharType="end"/>
      </w:r>
    </w:p>
    <w:p w14:paraId="38E2F9E2" w14:textId="77777777" w:rsidR="00001987" w:rsidRPr="00DD19C5" w:rsidRDefault="00CB6CC6" w:rsidP="00FA5BA7">
      <w:pPr>
        <w:spacing w:before="0" w:after="0" w:line="480" w:lineRule="auto"/>
        <w:jc w:val="both"/>
        <w:rPr>
          <w:lang w:val="en-US"/>
        </w:rPr>
      </w:pPr>
      <w:r w:rsidRPr="00E7789B">
        <w:rPr>
          <w:b/>
          <w:lang w:val="en-US"/>
        </w:rPr>
        <w:t xml:space="preserve">Basionym: </w:t>
      </w:r>
      <w:r w:rsidRPr="00DD19C5">
        <w:rPr>
          <w:i/>
          <w:lang w:val="en-US"/>
        </w:rPr>
        <w:t xml:space="preserve">Gloeocapsa tepidariorum </w:t>
      </w:r>
      <w:r w:rsidRPr="00DD19C5">
        <w:rPr>
          <w:lang w:val="en-US"/>
        </w:rPr>
        <w:t>A. Braun in Rabenhorst (1865: 38).</w:t>
      </w:r>
    </w:p>
    <w:p w14:paraId="769920CD" w14:textId="77777777" w:rsidR="00001987" w:rsidRPr="00327606" w:rsidRDefault="00CB6CC6" w:rsidP="00FA5BA7">
      <w:pPr>
        <w:spacing w:before="0" w:after="0" w:line="480" w:lineRule="auto"/>
        <w:jc w:val="both"/>
        <w:rPr>
          <w:lang w:val="en-US"/>
        </w:rPr>
      </w:pPr>
      <w:r w:rsidRPr="00B0101C">
        <w:rPr>
          <w:lang w:val="en-US"/>
        </w:rPr>
        <w:t>Rounded to oblong colonies, 18.9–45.7 µm diam. Sheath firm, hyaline, conspicuous, intensely lamellate, smooth finely up to granulated (rare). C</w:t>
      </w:r>
      <w:r w:rsidRPr="007425AE">
        <w:rPr>
          <w:lang w:val="en-US"/>
        </w:rPr>
        <w:t xml:space="preserve">ells oblong up to ellipsoidal, 6,1–11,1 × 4.4–5.5 µm, 1,7–2,2 times longer than </w:t>
      </w:r>
      <w:del w:id="479" w:author="W" w:date="2014-06-16T10:29:00Z">
        <w:r w:rsidRPr="007425AE" w:rsidDel="00327606">
          <w:rPr>
            <w:lang w:val="en-US"/>
          </w:rPr>
          <w:delText>larger</w:delText>
        </w:r>
      </w:del>
      <w:ins w:id="480" w:author="W" w:date="2014-06-16T10:29:00Z">
        <w:r w:rsidR="00327606">
          <w:rPr>
            <w:lang w:val="en-US"/>
          </w:rPr>
          <w:t>wide</w:t>
        </w:r>
      </w:ins>
      <w:r w:rsidRPr="00327606">
        <w:rPr>
          <w:lang w:val="en-US"/>
        </w:rPr>
        <w:t>. Cell content finely granulated, greyish green to olive green.</w:t>
      </w:r>
    </w:p>
    <w:p w14:paraId="6B8C402C" w14:textId="77777777" w:rsidR="00001987" w:rsidRPr="00327606" w:rsidRDefault="00CB6CC6" w:rsidP="00FA5BA7">
      <w:pPr>
        <w:spacing w:before="0" w:after="0" w:line="480" w:lineRule="auto"/>
        <w:jc w:val="both"/>
        <w:rPr>
          <w:b/>
          <w:lang w:val="en-US"/>
        </w:rPr>
      </w:pPr>
      <w:r w:rsidRPr="00327606">
        <w:rPr>
          <w:b/>
          <w:lang w:val="en-US"/>
        </w:rPr>
        <w:t>Habitat:</w:t>
      </w:r>
      <w:r w:rsidRPr="00327606">
        <w:rPr>
          <w:lang w:val="en-US"/>
        </w:rPr>
        <w:t>—Concrete wall.</w:t>
      </w:r>
    </w:p>
    <w:p w14:paraId="7E86C0CE" w14:textId="77777777" w:rsidR="00001987" w:rsidRPr="00F7051B" w:rsidRDefault="00CB6CC6" w:rsidP="00FA5BA7">
      <w:pPr>
        <w:spacing w:before="0" w:after="0" w:line="480" w:lineRule="auto"/>
        <w:jc w:val="both"/>
        <w:rPr>
          <w:bCs/>
          <w:lang w:val="en-US"/>
        </w:rPr>
      </w:pPr>
      <w:r w:rsidRPr="00327606">
        <w:rPr>
          <w:b/>
          <w:lang w:val="en-US"/>
        </w:rPr>
        <w:t>Notes:</w:t>
      </w:r>
      <w:r w:rsidRPr="00E7789B">
        <w:rPr>
          <w:rFonts w:eastAsiaTheme="minorHAnsi"/>
          <w:lang w:val="en-US" w:eastAsia="en-US"/>
          <w:rPrChange w:id="481" w:author="W" w:date="2014-06-16T03:20:00Z">
            <w:rPr>
              <w:rFonts w:eastAsiaTheme="minorHAnsi"/>
              <w:sz w:val="20"/>
              <w:szCs w:val="20"/>
              <w:lang w:val="en-US" w:eastAsia="en-US"/>
            </w:rPr>
          </w:rPrChange>
        </w:rPr>
        <w:t>—</w:t>
      </w:r>
      <w:r w:rsidRPr="00E7789B">
        <w:rPr>
          <w:bCs/>
          <w:i/>
          <w:lang w:val="en-US"/>
        </w:rPr>
        <w:t>Gloeothece tepidariorum</w:t>
      </w:r>
      <w:r w:rsidRPr="00E7789B">
        <w:rPr>
          <w:bCs/>
          <w:lang w:val="en-US"/>
        </w:rPr>
        <w:t xml:space="preserve"> (A.Braun) Lagerheim </w:t>
      </w:r>
      <w:r w:rsidRPr="00DD19C5">
        <w:rPr>
          <w:lang w:val="en-US"/>
        </w:rPr>
        <w:t xml:space="preserve">(1883: 44) </w:t>
      </w:r>
      <w:r w:rsidRPr="00DD19C5">
        <w:rPr>
          <w:bCs/>
          <w:lang w:val="en-US"/>
        </w:rPr>
        <w:t xml:space="preserve">was found together with populations of </w:t>
      </w:r>
      <w:r w:rsidRPr="007425AE">
        <w:rPr>
          <w:bCs/>
          <w:i/>
          <w:lang w:val="en-US"/>
        </w:rPr>
        <w:t xml:space="preserve">Gloeothece interspersa </w:t>
      </w:r>
      <w:r w:rsidRPr="007425AE">
        <w:rPr>
          <w:bCs/>
          <w:lang w:val="en-US"/>
        </w:rPr>
        <w:t>Gardner</w:t>
      </w:r>
      <w:r w:rsidRPr="007425AE">
        <w:rPr>
          <w:lang w:val="en-US"/>
        </w:rPr>
        <w:t xml:space="preserve"> </w:t>
      </w:r>
      <w:r w:rsidRPr="007425AE">
        <w:rPr>
          <w:bCs/>
          <w:lang w:val="en-US"/>
        </w:rPr>
        <w:t xml:space="preserve">(1927: 13), both differing mainly by cell dimensions, being that </w:t>
      </w:r>
      <w:r w:rsidRPr="007425AE">
        <w:rPr>
          <w:bCs/>
          <w:i/>
          <w:lang w:val="en-US"/>
        </w:rPr>
        <w:t>G. tepidariorum</w:t>
      </w:r>
      <w:r w:rsidRPr="00316929">
        <w:rPr>
          <w:bCs/>
          <w:lang w:val="en-US"/>
        </w:rPr>
        <w:t xml:space="preserve"> is bigger than </w:t>
      </w:r>
      <w:r w:rsidRPr="00316929">
        <w:rPr>
          <w:bCs/>
          <w:i/>
          <w:lang w:val="en-US"/>
        </w:rPr>
        <w:t>G</w:t>
      </w:r>
      <w:r w:rsidRPr="00D87149">
        <w:rPr>
          <w:bCs/>
          <w:i/>
          <w:lang w:val="en-US"/>
        </w:rPr>
        <w:t xml:space="preserve">. </w:t>
      </w:r>
      <w:ins w:id="482" w:author="W" w:date="2014-05-31T15:20:00Z">
        <w:r w:rsidR="00DD2BFB" w:rsidRPr="00D87149">
          <w:rPr>
            <w:bCs/>
            <w:i/>
            <w:lang w:val="en-US"/>
          </w:rPr>
          <w:t>interspersa</w:t>
        </w:r>
      </w:ins>
      <w:del w:id="483" w:author="W" w:date="2014-05-31T15:20:00Z">
        <w:r w:rsidRPr="00D87149" w:rsidDel="00DD2BFB">
          <w:rPr>
            <w:bCs/>
            <w:i/>
            <w:lang w:val="en-US"/>
          </w:rPr>
          <w:delText>interpersa</w:delText>
        </w:r>
      </w:del>
      <w:r w:rsidRPr="00D87149">
        <w:rPr>
          <w:bCs/>
          <w:lang w:val="en-US"/>
        </w:rPr>
        <w:t xml:space="preserve">. </w:t>
      </w:r>
    </w:p>
    <w:p w14:paraId="129FA389" w14:textId="77777777" w:rsidR="00001987" w:rsidRPr="00FA5BA7" w:rsidRDefault="00CB6CC6" w:rsidP="00FA5BA7">
      <w:pPr>
        <w:spacing w:before="0" w:after="0" w:line="480" w:lineRule="auto"/>
        <w:jc w:val="both"/>
        <w:rPr>
          <w:lang w:val="en-US"/>
        </w:rPr>
      </w:pPr>
      <w:r w:rsidRPr="00F7051B">
        <w:rPr>
          <w:b/>
          <w:lang w:val="en-US"/>
        </w:rPr>
        <w:t>Studied material:</w:t>
      </w:r>
      <w:r w:rsidRPr="00A84FF0">
        <w:rPr>
          <w:bCs/>
          <w:lang w:val="en-US"/>
        </w:rPr>
        <w:t>—</w:t>
      </w:r>
      <w:r w:rsidRPr="00A84FF0">
        <w:rPr>
          <w:lang w:val="en-US"/>
        </w:rPr>
        <w:t xml:space="preserve">BRAZIL. São Paulo: Peruíbe, Ecological Station “Juréia-Itatins”, 24°23.002’S, 47° 04.839’W, 17 August 2011, </w:t>
      </w:r>
      <w:r w:rsidRPr="00A84FF0">
        <w:rPr>
          <w:i/>
          <w:iCs/>
          <w:lang w:val="en-US"/>
        </w:rPr>
        <w:t>W.A. Gama-Jr.</w:t>
      </w:r>
      <w:r w:rsidRPr="00A84FF0">
        <w:rPr>
          <w:lang w:val="en-US"/>
        </w:rPr>
        <w:t xml:space="preserve">, </w:t>
      </w:r>
      <w:r w:rsidRPr="005B36B7">
        <w:rPr>
          <w:i/>
          <w:iCs/>
          <w:lang w:val="en-US"/>
        </w:rPr>
        <w:t>G.S. Hentschke</w:t>
      </w:r>
      <w:r w:rsidRPr="005B36B7">
        <w:rPr>
          <w:lang w:val="en-US"/>
        </w:rPr>
        <w:t xml:space="preserve">, </w:t>
      </w:r>
      <w:r w:rsidRPr="00A026B4">
        <w:rPr>
          <w:i/>
          <w:iCs/>
          <w:lang w:val="en-US"/>
        </w:rPr>
        <w:t xml:space="preserve">C.F.S. Malone &amp; </w:t>
      </w:r>
      <w:r w:rsidRPr="00A026B4">
        <w:rPr>
          <w:lang w:val="en-US"/>
        </w:rPr>
        <w:t>C</w:t>
      </w:r>
      <w:r w:rsidRPr="00A026B4">
        <w:rPr>
          <w:i/>
          <w:iCs/>
          <w:lang w:val="en-US"/>
        </w:rPr>
        <w:t>.L. Sant’Anna</w:t>
      </w:r>
      <w:r w:rsidRPr="00FA5BA7">
        <w:rPr>
          <w:bCs/>
          <w:lang w:val="en-US"/>
        </w:rPr>
        <w:t xml:space="preserve"> (SP 427325).</w:t>
      </w:r>
    </w:p>
    <w:p w14:paraId="11518CA0" w14:textId="77777777" w:rsidR="00001987" w:rsidRPr="00FA5BA7" w:rsidRDefault="00001987" w:rsidP="008877E2">
      <w:pPr>
        <w:spacing w:before="0" w:after="0" w:line="480" w:lineRule="auto"/>
        <w:jc w:val="both"/>
        <w:rPr>
          <w:b/>
          <w:lang w:val="en-US"/>
        </w:rPr>
      </w:pPr>
    </w:p>
    <w:p w14:paraId="008C7F0A" w14:textId="77777777" w:rsidR="00001987" w:rsidRPr="0043609D" w:rsidRDefault="00CB6CC6" w:rsidP="008877E2">
      <w:pPr>
        <w:spacing w:before="0" w:after="0" w:line="480" w:lineRule="auto"/>
        <w:jc w:val="both"/>
        <w:rPr>
          <w:b/>
          <w:lang w:val="en-US"/>
        </w:rPr>
      </w:pPr>
      <w:r w:rsidRPr="00FA5BA7">
        <w:rPr>
          <w:b/>
          <w:i/>
          <w:lang w:val="en-US"/>
        </w:rPr>
        <w:t>Lemmermanniella</w:t>
      </w:r>
      <w:r w:rsidRPr="00FA5BA7">
        <w:rPr>
          <w:b/>
          <w:lang w:val="en-US"/>
        </w:rPr>
        <w:t xml:space="preserve"> </w:t>
      </w:r>
      <w:r w:rsidRPr="00FA5BA7">
        <w:rPr>
          <w:b/>
          <w:i/>
          <w:lang w:val="en-US"/>
        </w:rPr>
        <w:t xml:space="preserve">terrestris </w:t>
      </w:r>
      <w:r w:rsidRPr="008877E2">
        <w:rPr>
          <w:lang w:val="en-US"/>
        </w:rPr>
        <w:t xml:space="preserve">W.A. Gama-Jr. in Gama-Jr </w:t>
      </w:r>
      <w:r w:rsidRPr="0043609D">
        <w:rPr>
          <w:i/>
          <w:lang w:val="en-US"/>
        </w:rPr>
        <w:t>et al.</w:t>
      </w:r>
      <w:r w:rsidRPr="0043609D">
        <w:rPr>
          <w:lang w:val="en-US"/>
        </w:rPr>
        <w:t xml:space="preserve"> (2012: 320). </w:t>
      </w:r>
      <w:r w:rsidRPr="0043609D">
        <w:rPr>
          <w:bCs/>
          <w:lang w:val="en-US"/>
        </w:rPr>
        <w:t>(Fig. 3C</w:t>
      </w:r>
      <w:r w:rsidRPr="0043609D">
        <w:rPr>
          <w:lang w:val="en-US"/>
        </w:rPr>
        <w:t>–</w:t>
      </w:r>
      <w:r w:rsidRPr="0043609D">
        <w:rPr>
          <w:bCs/>
          <w:lang w:val="en-US"/>
        </w:rPr>
        <w:t>D)</w:t>
      </w:r>
    </w:p>
    <w:p w14:paraId="28F25CDB" w14:textId="77777777" w:rsidR="00001987" w:rsidRPr="007425AE" w:rsidRDefault="00CB6CC6" w:rsidP="0043609D">
      <w:pPr>
        <w:spacing w:before="0" w:after="0" w:line="480" w:lineRule="auto"/>
        <w:jc w:val="both"/>
        <w:rPr>
          <w:lang w:val="en-US"/>
        </w:rPr>
      </w:pPr>
      <w:r w:rsidRPr="00470408">
        <w:rPr>
          <w:lang w:val="en-US"/>
        </w:rPr>
        <w:t xml:space="preserve">Hollow, rounded to elongated colonies, 43.7–243.7 µm diam., sub-colonies often present, 10.2–16.9 µm diam. Sheath gelatinous, hyaline, inconspicuous, following the colony outline. Cells ellipsoidal, 2.5–7.1(8.8) × 1.4–2.5 µm, 2.4–3.1 times </w:t>
      </w:r>
      <w:del w:id="484" w:author="W" w:date="2014-06-16T10:29:00Z">
        <w:r w:rsidRPr="00E03A02" w:rsidDel="00327606">
          <w:rPr>
            <w:lang w:val="en-US"/>
          </w:rPr>
          <w:delText>longer than larger</w:delText>
        </w:r>
      </w:del>
      <w:ins w:id="485" w:author="W" w:date="2014-06-16T10:29:00Z">
        <w:r w:rsidR="00327606">
          <w:rPr>
            <w:lang w:val="en-US"/>
          </w:rPr>
          <w:t>longer than wide</w:t>
        </w:r>
      </w:ins>
      <w:r w:rsidRPr="00327606">
        <w:rPr>
          <w:lang w:val="en-US"/>
        </w:rPr>
        <w:t>, ends acuminated or rounded (rare). Psedofilaments</w:t>
      </w:r>
      <w:r w:rsidRPr="007425AE">
        <w:rPr>
          <w:lang w:val="en-US"/>
        </w:rPr>
        <w:t xml:space="preserve"> rarely found, 3–5 cells. Cell content granulated, pale blue-green to grey.</w:t>
      </w:r>
    </w:p>
    <w:p w14:paraId="74E0F634" w14:textId="77777777" w:rsidR="00001987" w:rsidRPr="007425AE" w:rsidRDefault="00CB6CC6" w:rsidP="0043609D">
      <w:pPr>
        <w:spacing w:before="0" w:after="0" w:line="480" w:lineRule="auto"/>
        <w:jc w:val="both"/>
        <w:rPr>
          <w:b/>
          <w:lang w:val="en-US"/>
        </w:rPr>
      </w:pPr>
      <w:r w:rsidRPr="007425AE">
        <w:rPr>
          <w:b/>
          <w:lang w:val="en-US"/>
        </w:rPr>
        <w:t>Habitat:</w:t>
      </w:r>
      <w:r w:rsidRPr="007425AE">
        <w:rPr>
          <w:lang w:val="en-US"/>
        </w:rPr>
        <w:t>—Dry soil.</w:t>
      </w:r>
    </w:p>
    <w:p w14:paraId="75521A84" w14:textId="77777777" w:rsidR="00001987" w:rsidRPr="00A84FF0" w:rsidRDefault="00CB6CC6" w:rsidP="0043609D">
      <w:pPr>
        <w:spacing w:before="0" w:after="0" w:line="480" w:lineRule="auto"/>
        <w:jc w:val="both"/>
        <w:rPr>
          <w:lang w:val="en-US"/>
        </w:rPr>
      </w:pPr>
      <w:r w:rsidRPr="007425AE">
        <w:rPr>
          <w:b/>
        </w:rPr>
        <w:t>Studied material:</w:t>
      </w:r>
      <w:r w:rsidRPr="00316929">
        <w:rPr>
          <w:bCs/>
        </w:rPr>
        <w:t>—</w:t>
      </w:r>
      <w:r w:rsidRPr="00316929">
        <w:t>BRAZIL. São Paulo:</w:t>
      </w:r>
      <w:r w:rsidRPr="00D87149">
        <w:t xml:space="preserve"> Cananéia, “</w:t>
      </w:r>
      <w:r w:rsidRPr="00D87149">
        <w:rPr>
          <w:bCs/>
        </w:rPr>
        <w:t xml:space="preserve">Recanto do Mar” Inn, </w:t>
      </w:r>
      <w:r w:rsidRPr="00D87149">
        <w:t>25º01'16''S, 47º55'31''W, 30 June 2010,</w:t>
      </w:r>
      <w:r w:rsidRPr="00F7051B">
        <w:rPr>
          <w:i/>
          <w:iCs/>
        </w:rPr>
        <w:t xml:space="preserve">W.A. Gama-Jr. </w:t>
      </w:r>
      <w:r w:rsidRPr="00F7051B">
        <w:rPr>
          <w:lang w:val="en-US"/>
        </w:rPr>
        <w:t xml:space="preserve">&amp; </w:t>
      </w:r>
      <w:r w:rsidRPr="00A84FF0">
        <w:rPr>
          <w:i/>
          <w:iCs/>
          <w:lang w:val="en-US"/>
        </w:rPr>
        <w:t>C.F.S. Malone</w:t>
      </w:r>
      <w:r w:rsidRPr="00A84FF0">
        <w:rPr>
          <w:lang w:val="en-US"/>
        </w:rPr>
        <w:t xml:space="preserve"> (</w:t>
      </w:r>
      <w:r w:rsidRPr="00A84FF0">
        <w:rPr>
          <w:bCs/>
          <w:lang w:val="en-US"/>
        </w:rPr>
        <w:t>SP 401446).</w:t>
      </w:r>
    </w:p>
    <w:p w14:paraId="69D038A8" w14:textId="77777777" w:rsidR="00001987" w:rsidRPr="00A84FF0" w:rsidRDefault="00001987" w:rsidP="0043609D">
      <w:pPr>
        <w:pStyle w:val="NoSpacing"/>
        <w:spacing w:line="480" w:lineRule="auto"/>
        <w:jc w:val="both"/>
        <w:rPr>
          <w:rFonts w:ascii="Times New Roman" w:hAnsi="Times New Roman"/>
          <w:b/>
          <w:i/>
          <w:iCs/>
          <w:sz w:val="24"/>
          <w:szCs w:val="24"/>
          <w:lang w:val="en-US"/>
        </w:rPr>
      </w:pPr>
    </w:p>
    <w:p w14:paraId="741A64DD" w14:textId="77777777" w:rsidR="00001987" w:rsidRPr="005B36B7" w:rsidRDefault="00CB6CC6" w:rsidP="0043609D">
      <w:pPr>
        <w:pStyle w:val="NoSpacing"/>
        <w:spacing w:line="480" w:lineRule="auto"/>
        <w:jc w:val="both"/>
        <w:rPr>
          <w:rFonts w:ascii="Times New Roman" w:hAnsi="Times New Roman"/>
          <w:b/>
          <w:iCs/>
          <w:sz w:val="24"/>
          <w:szCs w:val="24"/>
          <w:lang w:val="en-US"/>
        </w:rPr>
      </w:pPr>
      <w:r w:rsidRPr="005B36B7">
        <w:rPr>
          <w:rFonts w:ascii="Times New Roman" w:hAnsi="Times New Roman"/>
          <w:b/>
          <w:iCs/>
          <w:sz w:val="24"/>
          <w:szCs w:val="24"/>
          <w:lang w:val="en-US"/>
        </w:rPr>
        <w:t>Family Merismopediaceae Elenkin (1933: 19).</w:t>
      </w:r>
    </w:p>
    <w:p w14:paraId="339C5857" w14:textId="77777777" w:rsidR="00001987" w:rsidRPr="00A026B4" w:rsidRDefault="00001987" w:rsidP="0043609D">
      <w:pPr>
        <w:pStyle w:val="NoSpacing"/>
        <w:spacing w:line="480" w:lineRule="auto"/>
        <w:jc w:val="both"/>
        <w:rPr>
          <w:rFonts w:ascii="Times New Roman" w:hAnsi="Times New Roman"/>
          <w:b/>
          <w:iCs/>
          <w:sz w:val="24"/>
          <w:szCs w:val="24"/>
          <w:lang w:val="en-US"/>
        </w:rPr>
      </w:pPr>
    </w:p>
    <w:p w14:paraId="0FF5C45F" w14:textId="77777777" w:rsidR="00001987" w:rsidRPr="00DD19C5" w:rsidRDefault="00CB6CC6" w:rsidP="0043609D">
      <w:pPr>
        <w:spacing w:before="0" w:after="0" w:line="480" w:lineRule="auto"/>
        <w:jc w:val="both"/>
        <w:rPr>
          <w:lang w:val="en-US"/>
        </w:rPr>
      </w:pPr>
      <w:r w:rsidRPr="00A026B4">
        <w:rPr>
          <w:b/>
          <w:bCs/>
          <w:i/>
          <w:lang w:val="en-US"/>
        </w:rPr>
        <w:lastRenderedPageBreak/>
        <w:t xml:space="preserve">Aphanocapsa intertexta </w:t>
      </w:r>
      <w:r w:rsidRPr="00A026B4">
        <w:rPr>
          <w:bCs/>
          <w:lang w:val="en-US"/>
        </w:rPr>
        <w:t>Gardner</w:t>
      </w:r>
      <w:r w:rsidRPr="00E7789B">
        <w:rPr>
          <w:lang w:val="en-US"/>
        </w:rPr>
        <w:fldChar w:fldCharType="begin"/>
      </w:r>
      <w:r w:rsidRPr="00E7789B">
        <w:rPr>
          <w:lang w:val="en-US"/>
        </w:rPr>
        <w:instrText xml:space="preserve"> XE "</w:instrText>
      </w:r>
      <w:r w:rsidRPr="00E7789B">
        <w:rPr>
          <w:b/>
          <w:bCs/>
          <w:i/>
          <w:lang w:val="en-US"/>
        </w:rPr>
        <w:instrText xml:space="preserve">Aphanocapsa intertexta </w:instrText>
      </w:r>
      <w:r w:rsidRPr="00DD19C5">
        <w:rPr>
          <w:bCs/>
          <w:lang w:val="en-US"/>
        </w:rPr>
        <w:instrText>Gardner</w:instrText>
      </w:r>
      <w:r w:rsidRPr="00DD19C5">
        <w:rPr>
          <w:lang w:val="en-US"/>
        </w:rPr>
        <w:instrText xml:space="preserve">" </w:instrText>
      </w:r>
      <w:r w:rsidRPr="00E7789B">
        <w:rPr>
          <w:lang w:val="en-US"/>
        </w:rPr>
        <w:fldChar w:fldCharType="end"/>
      </w:r>
      <w:r w:rsidRPr="00E7789B">
        <w:rPr>
          <w:bCs/>
          <w:lang w:val="en-US"/>
        </w:rPr>
        <w:t xml:space="preserve"> (1927: </w:t>
      </w:r>
      <w:r w:rsidRPr="00E7789B">
        <w:rPr>
          <w:lang w:val="en-US"/>
        </w:rPr>
        <w:t xml:space="preserve">4). </w:t>
      </w:r>
      <w:r w:rsidRPr="00DD19C5">
        <w:rPr>
          <w:bCs/>
          <w:lang w:val="en-US"/>
        </w:rPr>
        <w:t>(Fig. 3E</w:t>
      </w:r>
      <w:r w:rsidRPr="00DD19C5">
        <w:rPr>
          <w:lang w:val="en-US"/>
        </w:rPr>
        <w:t>–</w:t>
      </w:r>
      <w:r w:rsidRPr="00DD19C5">
        <w:rPr>
          <w:bCs/>
          <w:lang w:val="en-US"/>
        </w:rPr>
        <w:t>F)</w:t>
      </w:r>
    </w:p>
    <w:p w14:paraId="627B1DEB" w14:textId="77777777" w:rsidR="00001987" w:rsidRPr="007425AE" w:rsidRDefault="00CB6CC6" w:rsidP="00470408">
      <w:pPr>
        <w:spacing w:before="0" w:after="0" w:line="480" w:lineRule="auto"/>
        <w:jc w:val="both"/>
        <w:rPr>
          <w:lang w:val="en-US"/>
        </w:rPr>
      </w:pPr>
      <w:r w:rsidRPr="007425AE">
        <w:rPr>
          <w:lang w:val="en-US"/>
        </w:rPr>
        <w:t xml:space="preserve">Rounded to irregular colonies, 13.7–63.5 µm diam. Sheath gelatinous, hyaline, </w:t>
      </w:r>
      <w:proofErr w:type="gramStart"/>
      <w:r w:rsidRPr="007425AE">
        <w:rPr>
          <w:lang w:val="en-US"/>
        </w:rPr>
        <w:t>inconspicuous</w:t>
      </w:r>
      <w:proofErr w:type="gramEnd"/>
      <w:r w:rsidRPr="007425AE">
        <w:rPr>
          <w:lang w:val="en-US"/>
        </w:rPr>
        <w:t xml:space="preserve"> to conspicuous. Cells sparsely disposed, spherical, 2.4–3.0 µm diam. Cell content homogenous, can be slightly granulated, blue-green. </w:t>
      </w:r>
    </w:p>
    <w:p w14:paraId="28379D0F" w14:textId="77777777" w:rsidR="00001987" w:rsidRPr="007425AE" w:rsidRDefault="00CB6CC6" w:rsidP="00470408">
      <w:pPr>
        <w:spacing w:before="0" w:after="0" w:line="480" w:lineRule="auto"/>
        <w:jc w:val="both"/>
        <w:rPr>
          <w:b/>
          <w:lang w:val="en-US"/>
        </w:rPr>
      </w:pPr>
      <w:r w:rsidRPr="007425AE">
        <w:rPr>
          <w:b/>
          <w:lang w:val="en-US"/>
        </w:rPr>
        <w:t>Habitat:</w:t>
      </w:r>
      <w:r w:rsidRPr="007425AE">
        <w:rPr>
          <w:lang w:val="en-US"/>
        </w:rPr>
        <w:t>—Wet rock.</w:t>
      </w:r>
    </w:p>
    <w:p w14:paraId="7891165F" w14:textId="77777777" w:rsidR="00001987" w:rsidRPr="00E7789B" w:rsidRDefault="00CB6CC6" w:rsidP="00E03A02">
      <w:pPr>
        <w:spacing w:before="0" w:after="0" w:line="480" w:lineRule="auto"/>
        <w:jc w:val="both"/>
        <w:rPr>
          <w:lang w:val="en-US"/>
        </w:rPr>
      </w:pPr>
      <w:r w:rsidRPr="007425AE">
        <w:rPr>
          <w:b/>
          <w:lang w:val="en-US"/>
        </w:rPr>
        <w:t>Notes</w:t>
      </w:r>
      <w:proofErr w:type="gramStart"/>
      <w:r w:rsidRPr="007425AE">
        <w:rPr>
          <w:b/>
          <w:lang w:val="en-US"/>
        </w:rPr>
        <w:t>:</w:t>
      </w:r>
      <w:r w:rsidRPr="00E7789B">
        <w:rPr>
          <w:rFonts w:eastAsiaTheme="minorHAnsi"/>
          <w:lang w:val="en-US" w:eastAsia="en-US"/>
          <w:rPrChange w:id="486" w:author="W" w:date="2014-06-16T03:20:00Z">
            <w:rPr>
              <w:rFonts w:eastAsiaTheme="minorHAnsi"/>
              <w:sz w:val="20"/>
              <w:szCs w:val="20"/>
              <w:lang w:val="en-US" w:eastAsia="en-US"/>
            </w:rPr>
          </w:rPrChange>
        </w:rPr>
        <w:t>—</w:t>
      </w:r>
      <w:proofErr w:type="gramEnd"/>
      <w:r w:rsidRPr="00E7789B">
        <w:rPr>
          <w:lang w:val="en-US"/>
        </w:rPr>
        <w:t xml:space="preserve">The colonies were always found mixed with other cyanobacteria, mainly trichomes of </w:t>
      </w:r>
      <w:r w:rsidRPr="00D87149">
        <w:rPr>
          <w:i/>
          <w:lang w:val="en-US"/>
        </w:rPr>
        <w:t>Scytonema</w:t>
      </w:r>
      <w:ins w:id="487" w:author="W" w:date="2014-06-16T12:21:00Z">
        <w:r w:rsidR="00D87149" w:rsidRPr="00D87149">
          <w:rPr>
            <w:lang w:val="en-US"/>
          </w:rPr>
          <w:t xml:space="preserve"> Agardh ex Bornet &amp; Flahault</w:t>
        </w:r>
      </w:ins>
      <w:ins w:id="488" w:author="W" w:date="2014-06-16T12:22:00Z">
        <w:r w:rsidR="00D87149" w:rsidRPr="00F7051B">
          <w:rPr>
            <w:lang w:val="en-US"/>
          </w:rPr>
          <w:t xml:space="preserve"> (188</w:t>
        </w:r>
      </w:ins>
      <w:ins w:id="489" w:author="W" w:date="2014-06-16T12:24:00Z">
        <w:r w:rsidR="00D87149">
          <w:rPr>
            <w:lang w:val="en-US"/>
          </w:rPr>
          <w:t>6</w:t>
        </w:r>
      </w:ins>
      <w:ins w:id="490" w:author="W" w:date="2014-06-16T12:22:00Z">
        <w:r w:rsidR="00D87149" w:rsidRPr="00D87149">
          <w:rPr>
            <w:lang w:val="en-US"/>
          </w:rPr>
          <w:t>: 85)</w:t>
        </w:r>
      </w:ins>
      <w:r w:rsidRPr="00D87149">
        <w:rPr>
          <w:lang w:val="en-US"/>
        </w:rPr>
        <w:t xml:space="preserve"> and </w:t>
      </w:r>
      <w:r w:rsidRPr="00F7051B">
        <w:rPr>
          <w:i/>
          <w:lang w:val="en-US"/>
        </w:rPr>
        <w:t>Stigonema</w:t>
      </w:r>
      <w:ins w:id="491" w:author="W" w:date="2014-06-16T12:23:00Z">
        <w:r w:rsidR="00D87149" w:rsidRPr="00F7051B">
          <w:rPr>
            <w:i/>
            <w:lang w:val="en-US"/>
          </w:rPr>
          <w:t xml:space="preserve"> </w:t>
        </w:r>
        <w:r w:rsidR="00D87149" w:rsidRPr="00F7051B">
          <w:rPr>
            <w:lang w:val="en-US"/>
          </w:rPr>
          <w:t>Agardh ex Bornet &amp; Flahault (188</w:t>
        </w:r>
      </w:ins>
      <w:ins w:id="492" w:author="W" w:date="2014-06-16T12:24:00Z">
        <w:r w:rsidR="00D87149">
          <w:rPr>
            <w:lang w:val="en-US"/>
          </w:rPr>
          <w:t>6</w:t>
        </w:r>
      </w:ins>
      <w:ins w:id="493" w:author="W" w:date="2014-06-16T12:23:00Z">
        <w:r w:rsidR="00D87149" w:rsidRPr="00D87149">
          <w:rPr>
            <w:lang w:val="en-US"/>
          </w:rPr>
          <w:t xml:space="preserve">: </w:t>
        </w:r>
        <w:r w:rsidR="00D87149" w:rsidRPr="00F7051B">
          <w:rPr>
            <w:lang w:val="en-US"/>
          </w:rPr>
          <w:t>62)</w:t>
        </w:r>
      </w:ins>
      <w:r w:rsidRPr="00F7051B">
        <w:rPr>
          <w:lang w:val="en-US"/>
        </w:rPr>
        <w:t>.</w:t>
      </w:r>
    </w:p>
    <w:p w14:paraId="7114371D" w14:textId="77777777" w:rsidR="00001987" w:rsidRPr="00E7789B" w:rsidRDefault="00CB6CC6" w:rsidP="00E03A02">
      <w:pPr>
        <w:pStyle w:val="Default"/>
        <w:spacing w:line="480" w:lineRule="auto"/>
        <w:jc w:val="both"/>
        <w:rPr>
          <w:color w:val="auto"/>
          <w:rPrChange w:id="494" w:author="W" w:date="2014-06-16T03:20:00Z">
            <w:rPr>
              <w:color w:val="auto"/>
              <w:sz w:val="23"/>
              <w:szCs w:val="23"/>
            </w:rPr>
          </w:rPrChange>
        </w:rPr>
      </w:pPr>
      <w:r w:rsidRPr="00DD19C5">
        <w:rPr>
          <w:b/>
          <w:color w:val="auto"/>
        </w:rPr>
        <w:t xml:space="preserve">Studied </w:t>
      </w:r>
      <w:r w:rsidRPr="00E7789B">
        <w:rPr>
          <w:b/>
          <w:color w:val="auto"/>
          <w:rPrChange w:id="495" w:author="W" w:date="2014-06-16T03:20:00Z">
            <w:rPr>
              <w:rFonts w:eastAsia="Times New Roman"/>
              <w:b/>
              <w:color w:val="auto"/>
              <w:lang w:val="pt-BR" w:eastAsia="pt-BR"/>
            </w:rPr>
          </w:rPrChange>
        </w:rPr>
        <w:t>material:</w:t>
      </w:r>
      <w:r w:rsidRPr="00E7789B">
        <w:rPr>
          <w:bCs/>
          <w:color w:val="auto"/>
          <w:rPrChange w:id="496" w:author="W" w:date="2014-06-16T03:20:00Z">
            <w:rPr>
              <w:rFonts w:eastAsia="Times New Roman"/>
              <w:bCs/>
              <w:color w:val="auto"/>
              <w:sz w:val="23"/>
              <w:szCs w:val="23"/>
              <w:lang w:val="pt-BR" w:eastAsia="pt-BR"/>
            </w:rPr>
          </w:rPrChange>
        </w:rPr>
        <w:t>—</w:t>
      </w:r>
      <w:r w:rsidRPr="00E7789B">
        <w:rPr>
          <w:color w:val="auto"/>
          <w:rPrChange w:id="497" w:author="W" w:date="2014-06-16T03:20:00Z">
            <w:rPr>
              <w:rFonts w:eastAsia="Times New Roman"/>
              <w:color w:val="auto"/>
              <w:sz w:val="23"/>
              <w:szCs w:val="23"/>
              <w:lang w:val="pt-BR" w:eastAsia="pt-BR"/>
            </w:rPr>
          </w:rPrChange>
        </w:rPr>
        <w:t xml:space="preserve">BRAZIL. São Paulo: Peruíbe, Ecological Station “Juréia-Itatins”, 24°26.162'S, 47°03.773'W, 15 August 2011, </w:t>
      </w:r>
      <w:r w:rsidRPr="00E7789B">
        <w:rPr>
          <w:i/>
          <w:iCs/>
          <w:color w:val="auto"/>
          <w:rPrChange w:id="498" w:author="W" w:date="2014-06-16T03:20:00Z">
            <w:rPr>
              <w:rFonts w:eastAsia="Times New Roman"/>
              <w:i/>
              <w:iCs/>
              <w:color w:val="auto"/>
              <w:sz w:val="23"/>
              <w:szCs w:val="23"/>
              <w:lang w:val="pt-BR" w:eastAsia="pt-BR"/>
            </w:rPr>
          </w:rPrChange>
        </w:rPr>
        <w:t>W.A. Gama-Jr.</w:t>
      </w:r>
      <w:r w:rsidRPr="00E7789B">
        <w:rPr>
          <w:color w:val="auto"/>
          <w:rPrChange w:id="499" w:author="W" w:date="2014-06-16T03:20:00Z">
            <w:rPr>
              <w:rFonts w:eastAsia="Times New Roman"/>
              <w:color w:val="auto"/>
              <w:sz w:val="23"/>
              <w:szCs w:val="23"/>
              <w:lang w:val="pt-BR" w:eastAsia="pt-BR"/>
            </w:rPr>
          </w:rPrChange>
        </w:rPr>
        <w:t xml:space="preserve">, </w:t>
      </w:r>
      <w:r w:rsidRPr="00E7789B">
        <w:rPr>
          <w:i/>
          <w:iCs/>
          <w:color w:val="auto"/>
          <w:rPrChange w:id="500" w:author="W" w:date="2014-06-16T03:20:00Z">
            <w:rPr>
              <w:rFonts w:eastAsia="Times New Roman"/>
              <w:i/>
              <w:iCs/>
              <w:color w:val="auto"/>
              <w:sz w:val="23"/>
              <w:szCs w:val="23"/>
              <w:lang w:val="pt-BR" w:eastAsia="pt-BR"/>
            </w:rPr>
          </w:rPrChange>
        </w:rPr>
        <w:t>G.S. Hentschke</w:t>
      </w:r>
      <w:r w:rsidRPr="00E7789B">
        <w:rPr>
          <w:color w:val="auto"/>
          <w:rPrChange w:id="501" w:author="W" w:date="2014-06-16T03:20:00Z">
            <w:rPr>
              <w:rFonts w:eastAsia="Times New Roman"/>
              <w:color w:val="auto"/>
              <w:sz w:val="23"/>
              <w:szCs w:val="23"/>
              <w:lang w:val="pt-BR" w:eastAsia="pt-BR"/>
            </w:rPr>
          </w:rPrChange>
        </w:rPr>
        <w:t xml:space="preserve">, </w:t>
      </w:r>
      <w:r w:rsidRPr="00E7789B">
        <w:rPr>
          <w:i/>
          <w:iCs/>
          <w:color w:val="auto"/>
          <w:rPrChange w:id="502" w:author="W" w:date="2014-06-16T03:20:00Z">
            <w:rPr>
              <w:rFonts w:eastAsia="Times New Roman"/>
              <w:i/>
              <w:iCs/>
              <w:color w:val="auto"/>
              <w:sz w:val="23"/>
              <w:szCs w:val="23"/>
              <w:lang w:val="pt-BR" w:eastAsia="pt-BR"/>
            </w:rPr>
          </w:rPrChange>
        </w:rPr>
        <w:t xml:space="preserve">C.F.S. Malone &amp; </w:t>
      </w:r>
      <w:r w:rsidRPr="00E7789B">
        <w:rPr>
          <w:color w:val="auto"/>
          <w:rPrChange w:id="503" w:author="W" w:date="2014-06-16T03:20:00Z">
            <w:rPr>
              <w:rFonts w:eastAsia="Times New Roman"/>
              <w:color w:val="auto"/>
              <w:sz w:val="23"/>
              <w:szCs w:val="23"/>
              <w:lang w:val="pt-BR" w:eastAsia="pt-BR"/>
            </w:rPr>
          </w:rPrChange>
        </w:rPr>
        <w:t>C</w:t>
      </w:r>
      <w:r w:rsidRPr="00E7789B">
        <w:rPr>
          <w:i/>
          <w:iCs/>
          <w:color w:val="auto"/>
          <w:rPrChange w:id="504" w:author="W" w:date="2014-06-16T03:20:00Z">
            <w:rPr>
              <w:rFonts w:eastAsia="Times New Roman"/>
              <w:i/>
              <w:iCs/>
              <w:color w:val="auto"/>
              <w:sz w:val="23"/>
              <w:szCs w:val="23"/>
              <w:lang w:val="pt-BR" w:eastAsia="pt-BR"/>
            </w:rPr>
          </w:rPrChange>
        </w:rPr>
        <w:t>.L. Sant’Anna</w:t>
      </w:r>
      <w:r w:rsidRPr="00E7789B">
        <w:rPr>
          <w:color w:val="auto"/>
          <w:rPrChange w:id="505" w:author="W" w:date="2014-06-16T03:20:00Z">
            <w:rPr>
              <w:rFonts w:eastAsia="Times New Roman"/>
              <w:color w:val="auto"/>
              <w:sz w:val="23"/>
              <w:szCs w:val="23"/>
              <w:lang w:val="pt-BR" w:eastAsia="pt-BR"/>
            </w:rPr>
          </w:rPrChange>
        </w:rPr>
        <w:t xml:space="preserve"> (</w:t>
      </w:r>
      <w:r w:rsidRPr="00E7789B">
        <w:rPr>
          <w:bCs/>
          <w:color w:val="auto"/>
          <w:rPrChange w:id="506" w:author="W" w:date="2014-06-16T03:20:00Z">
            <w:rPr>
              <w:rFonts w:eastAsia="Times New Roman"/>
              <w:bCs/>
              <w:color w:val="auto"/>
              <w:sz w:val="23"/>
              <w:szCs w:val="23"/>
              <w:lang w:val="pt-BR" w:eastAsia="pt-BR"/>
            </w:rPr>
          </w:rPrChange>
        </w:rPr>
        <w:t xml:space="preserve">SP 427307); </w:t>
      </w:r>
      <w:r w:rsidRPr="00E7789B">
        <w:rPr>
          <w:color w:val="auto"/>
          <w:rPrChange w:id="507" w:author="W" w:date="2014-06-16T03:20:00Z">
            <w:rPr>
              <w:rFonts w:eastAsia="Times New Roman"/>
              <w:color w:val="auto"/>
              <w:sz w:val="23"/>
              <w:szCs w:val="23"/>
              <w:lang w:val="pt-BR" w:eastAsia="pt-BR"/>
            </w:rPr>
          </w:rPrChange>
        </w:rPr>
        <w:t xml:space="preserve">24°24.146'S, 47°03.648'W, 15 August 2011, </w:t>
      </w:r>
      <w:r w:rsidRPr="00E7789B">
        <w:rPr>
          <w:i/>
          <w:iCs/>
          <w:color w:val="auto"/>
          <w:rPrChange w:id="508" w:author="W" w:date="2014-06-16T03:20:00Z">
            <w:rPr>
              <w:rFonts w:eastAsia="Times New Roman"/>
              <w:i/>
              <w:iCs/>
              <w:color w:val="auto"/>
              <w:sz w:val="23"/>
              <w:szCs w:val="23"/>
              <w:lang w:val="pt-BR" w:eastAsia="pt-BR"/>
            </w:rPr>
          </w:rPrChange>
        </w:rPr>
        <w:t>W.A. Gama-Jr.</w:t>
      </w:r>
      <w:r w:rsidRPr="00E7789B">
        <w:rPr>
          <w:color w:val="auto"/>
          <w:rPrChange w:id="509" w:author="W" w:date="2014-06-16T03:20:00Z">
            <w:rPr>
              <w:rFonts w:eastAsia="Times New Roman"/>
              <w:color w:val="auto"/>
              <w:sz w:val="23"/>
              <w:szCs w:val="23"/>
              <w:lang w:val="pt-BR" w:eastAsia="pt-BR"/>
            </w:rPr>
          </w:rPrChange>
        </w:rPr>
        <w:t xml:space="preserve">, </w:t>
      </w:r>
      <w:r w:rsidRPr="00E7789B">
        <w:rPr>
          <w:i/>
          <w:iCs/>
          <w:color w:val="auto"/>
          <w:rPrChange w:id="510" w:author="W" w:date="2014-06-16T03:20:00Z">
            <w:rPr>
              <w:rFonts w:eastAsia="Times New Roman"/>
              <w:i/>
              <w:iCs/>
              <w:color w:val="auto"/>
              <w:sz w:val="23"/>
              <w:szCs w:val="23"/>
              <w:lang w:val="pt-BR" w:eastAsia="pt-BR"/>
            </w:rPr>
          </w:rPrChange>
        </w:rPr>
        <w:t>G.S. Hentschke</w:t>
      </w:r>
      <w:r w:rsidRPr="00E7789B">
        <w:rPr>
          <w:color w:val="auto"/>
          <w:rPrChange w:id="511" w:author="W" w:date="2014-06-16T03:20:00Z">
            <w:rPr>
              <w:rFonts w:eastAsia="Times New Roman"/>
              <w:color w:val="auto"/>
              <w:sz w:val="23"/>
              <w:szCs w:val="23"/>
              <w:lang w:val="pt-BR" w:eastAsia="pt-BR"/>
            </w:rPr>
          </w:rPrChange>
        </w:rPr>
        <w:t xml:space="preserve">, </w:t>
      </w:r>
      <w:r w:rsidRPr="00E7789B">
        <w:rPr>
          <w:i/>
          <w:iCs/>
          <w:color w:val="auto"/>
          <w:rPrChange w:id="512" w:author="W" w:date="2014-06-16T03:20:00Z">
            <w:rPr>
              <w:rFonts w:eastAsia="Times New Roman"/>
              <w:i/>
              <w:iCs/>
              <w:color w:val="auto"/>
              <w:sz w:val="23"/>
              <w:szCs w:val="23"/>
              <w:lang w:val="pt-BR" w:eastAsia="pt-BR"/>
            </w:rPr>
          </w:rPrChange>
        </w:rPr>
        <w:t xml:space="preserve">C.F.S. Malone &amp; </w:t>
      </w:r>
      <w:r w:rsidRPr="00E7789B">
        <w:rPr>
          <w:color w:val="auto"/>
          <w:rPrChange w:id="513" w:author="W" w:date="2014-06-16T03:20:00Z">
            <w:rPr>
              <w:rFonts w:eastAsia="Times New Roman"/>
              <w:color w:val="auto"/>
              <w:sz w:val="23"/>
              <w:szCs w:val="23"/>
              <w:lang w:val="pt-BR" w:eastAsia="pt-BR"/>
            </w:rPr>
          </w:rPrChange>
        </w:rPr>
        <w:t>C</w:t>
      </w:r>
      <w:r w:rsidRPr="00E7789B">
        <w:rPr>
          <w:i/>
          <w:iCs/>
          <w:color w:val="auto"/>
          <w:rPrChange w:id="514" w:author="W" w:date="2014-06-16T03:20:00Z">
            <w:rPr>
              <w:rFonts w:eastAsia="Times New Roman"/>
              <w:i/>
              <w:iCs/>
              <w:color w:val="auto"/>
              <w:sz w:val="23"/>
              <w:szCs w:val="23"/>
              <w:lang w:val="pt-BR" w:eastAsia="pt-BR"/>
            </w:rPr>
          </w:rPrChange>
        </w:rPr>
        <w:t>.L. Sant’Anna</w:t>
      </w:r>
      <w:r w:rsidRPr="00E7789B">
        <w:rPr>
          <w:bCs/>
          <w:color w:val="auto"/>
          <w:rPrChange w:id="515" w:author="W" w:date="2014-06-16T03:20:00Z">
            <w:rPr>
              <w:rFonts w:eastAsia="Times New Roman"/>
              <w:bCs/>
              <w:color w:val="auto"/>
              <w:sz w:val="23"/>
              <w:szCs w:val="23"/>
              <w:lang w:val="pt-BR" w:eastAsia="pt-BR"/>
            </w:rPr>
          </w:rPrChange>
        </w:rPr>
        <w:t xml:space="preserve"> (SP 427310).</w:t>
      </w:r>
    </w:p>
    <w:p w14:paraId="2F935670" w14:textId="77777777" w:rsidR="00001987" w:rsidRPr="00E7789B" w:rsidRDefault="00001987" w:rsidP="00FA5A0F">
      <w:pPr>
        <w:spacing w:before="0" w:after="0" w:line="480" w:lineRule="auto"/>
        <w:jc w:val="both"/>
        <w:rPr>
          <w:lang w:val="en-US"/>
        </w:rPr>
      </w:pPr>
    </w:p>
    <w:p w14:paraId="4267C6C0" w14:textId="77777777" w:rsidR="00001987" w:rsidRPr="00DD19C5" w:rsidRDefault="00CB6CC6" w:rsidP="00FA5A0F">
      <w:pPr>
        <w:spacing w:before="0" w:after="0" w:line="480" w:lineRule="auto"/>
        <w:jc w:val="both"/>
      </w:pPr>
      <w:r w:rsidRPr="00E7789B">
        <w:rPr>
          <w:b/>
          <w:bCs/>
          <w:i/>
        </w:rPr>
        <w:t xml:space="preserve">Aphanocapsa </w:t>
      </w:r>
      <w:r w:rsidRPr="00DD19C5">
        <w:rPr>
          <w:b/>
          <w:bCs/>
        </w:rPr>
        <w:t>cf.</w:t>
      </w:r>
      <w:r w:rsidRPr="00DD19C5">
        <w:rPr>
          <w:b/>
          <w:bCs/>
          <w:i/>
        </w:rPr>
        <w:t xml:space="preserve"> intertexta </w:t>
      </w:r>
      <w:r w:rsidRPr="00DD19C5">
        <w:rPr>
          <w:bCs/>
        </w:rPr>
        <w:t>Gardner (1927: 4)</w:t>
      </w:r>
      <w:r w:rsidRPr="00E7789B">
        <w:rPr>
          <w:lang w:val="en-US"/>
        </w:rPr>
        <w:fldChar w:fldCharType="begin"/>
      </w:r>
      <w:r w:rsidRPr="00E7789B">
        <w:instrText xml:space="preserve"> XE "</w:instrText>
      </w:r>
      <w:r w:rsidRPr="00E7789B">
        <w:rPr>
          <w:b/>
          <w:bCs/>
          <w:i/>
        </w:rPr>
        <w:instrText xml:space="preserve">Aphanocapsa </w:instrText>
      </w:r>
      <w:r w:rsidRPr="00DD19C5">
        <w:rPr>
          <w:b/>
          <w:bCs/>
        </w:rPr>
        <w:instrText>cf.</w:instrText>
      </w:r>
      <w:r w:rsidRPr="00DD19C5">
        <w:rPr>
          <w:b/>
          <w:bCs/>
          <w:i/>
        </w:rPr>
        <w:instrText xml:space="preserve"> intertexta </w:instrText>
      </w:r>
      <w:r w:rsidRPr="00DD19C5">
        <w:rPr>
          <w:bCs/>
        </w:rPr>
        <w:instrText>Gardner</w:instrText>
      </w:r>
      <w:r w:rsidRPr="00DD19C5">
        <w:instrText xml:space="preserve">" </w:instrText>
      </w:r>
      <w:r w:rsidRPr="00E7789B">
        <w:rPr>
          <w:lang w:val="en-US"/>
        </w:rPr>
        <w:fldChar w:fldCharType="end"/>
      </w:r>
      <w:r w:rsidRPr="00E7789B">
        <w:t xml:space="preserve">. </w:t>
      </w:r>
      <w:r w:rsidRPr="00E7789B">
        <w:rPr>
          <w:bCs/>
        </w:rPr>
        <w:t>(Fig. 3G</w:t>
      </w:r>
      <w:r w:rsidRPr="00DD19C5">
        <w:t>–</w:t>
      </w:r>
      <w:r w:rsidRPr="00DD19C5">
        <w:rPr>
          <w:bCs/>
        </w:rPr>
        <w:t>H)</w:t>
      </w:r>
    </w:p>
    <w:p w14:paraId="22409934" w14:textId="77777777" w:rsidR="00001987" w:rsidRPr="007425AE" w:rsidRDefault="00CB6CC6" w:rsidP="00FA5A0F">
      <w:pPr>
        <w:spacing w:before="0" w:after="0" w:line="480" w:lineRule="auto"/>
        <w:jc w:val="both"/>
        <w:rPr>
          <w:lang w:val="en-US"/>
        </w:rPr>
      </w:pPr>
      <w:r w:rsidRPr="00DD19C5">
        <w:rPr>
          <w:lang w:val="en-US"/>
        </w:rPr>
        <w:t xml:space="preserve">Rounded to irregular colonies, 9.1–15.2 µm diam. Sheath gelatinous, hyaline, </w:t>
      </w:r>
      <w:proofErr w:type="gramStart"/>
      <w:r w:rsidRPr="00DD19C5">
        <w:rPr>
          <w:lang w:val="en-US"/>
        </w:rPr>
        <w:t>inconspicuous</w:t>
      </w:r>
      <w:proofErr w:type="gramEnd"/>
      <w:r w:rsidRPr="00DD19C5">
        <w:rPr>
          <w:lang w:val="en-US"/>
        </w:rPr>
        <w:t>. Cells sparsely disposed</w:t>
      </w:r>
      <w:r w:rsidRPr="007425AE">
        <w:rPr>
          <w:lang w:val="en-US"/>
        </w:rPr>
        <w:t>, spherical, 1.4–2.2 µm diam. Cell content homogenous, pale blue-green.</w:t>
      </w:r>
    </w:p>
    <w:p w14:paraId="2342377C" w14:textId="77777777" w:rsidR="00001987" w:rsidRPr="007425AE" w:rsidRDefault="00CB6CC6" w:rsidP="0075724A">
      <w:pPr>
        <w:spacing w:before="0" w:after="0" w:line="480" w:lineRule="auto"/>
        <w:jc w:val="both"/>
        <w:rPr>
          <w:b/>
          <w:lang w:val="en-US"/>
        </w:rPr>
      </w:pPr>
      <w:r w:rsidRPr="007425AE">
        <w:rPr>
          <w:b/>
          <w:lang w:val="en-US"/>
        </w:rPr>
        <w:t>Habitat:</w:t>
      </w:r>
      <w:r w:rsidRPr="007425AE">
        <w:rPr>
          <w:lang w:val="en-US"/>
        </w:rPr>
        <w:t>—Tree bark from inner forest.</w:t>
      </w:r>
    </w:p>
    <w:p w14:paraId="3E57507C" w14:textId="0F3B5698" w:rsidR="00001987" w:rsidRPr="00F7051B" w:rsidRDefault="00CB6CC6" w:rsidP="0075724A">
      <w:pPr>
        <w:spacing w:before="0" w:after="0" w:line="480" w:lineRule="auto"/>
        <w:jc w:val="both"/>
        <w:rPr>
          <w:lang w:val="en-US"/>
        </w:rPr>
      </w:pPr>
      <w:r w:rsidRPr="007425AE">
        <w:rPr>
          <w:b/>
          <w:lang w:val="en-US"/>
        </w:rPr>
        <w:t>Notes</w:t>
      </w:r>
      <w:proofErr w:type="gramStart"/>
      <w:r w:rsidRPr="007425AE">
        <w:rPr>
          <w:b/>
          <w:lang w:val="en-US"/>
        </w:rPr>
        <w:t>:</w:t>
      </w:r>
      <w:r w:rsidRPr="00E7789B">
        <w:rPr>
          <w:rFonts w:eastAsiaTheme="minorHAnsi"/>
          <w:lang w:val="en-US" w:eastAsia="en-US"/>
          <w:rPrChange w:id="516" w:author="W" w:date="2014-06-16T03:20:00Z">
            <w:rPr>
              <w:rFonts w:eastAsiaTheme="minorHAnsi"/>
              <w:sz w:val="20"/>
              <w:szCs w:val="20"/>
              <w:lang w:val="en-US" w:eastAsia="en-US"/>
            </w:rPr>
          </w:rPrChange>
        </w:rPr>
        <w:t>—</w:t>
      </w:r>
      <w:proofErr w:type="gramEnd"/>
      <w:r w:rsidRPr="00E7789B">
        <w:rPr>
          <w:lang w:val="en-US"/>
        </w:rPr>
        <w:t xml:space="preserve">This morphotype is </w:t>
      </w:r>
      <w:del w:id="517" w:author="osxadmin" w:date="2014-06-18T23:09:00Z">
        <w:r w:rsidRPr="00E7789B" w:rsidDel="00826723">
          <w:rPr>
            <w:lang w:val="en-US"/>
          </w:rPr>
          <w:delText>distinguishable</w:delText>
        </w:r>
      </w:del>
      <w:ins w:id="518" w:author="osxadmin" w:date="2014-06-18T23:09:00Z">
        <w:r w:rsidR="00826723" w:rsidRPr="00E7789B">
          <w:rPr>
            <w:lang w:val="en-US"/>
          </w:rPr>
          <w:t>different</w:t>
        </w:r>
      </w:ins>
      <w:r w:rsidRPr="00E7789B">
        <w:rPr>
          <w:lang w:val="en-US"/>
        </w:rPr>
        <w:t xml:space="preserve"> from </w:t>
      </w:r>
      <w:r w:rsidRPr="00E7789B">
        <w:rPr>
          <w:i/>
          <w:lang w:val="en-US"/>
        </w:rPr>
        <w:t>Aphanocapsa intertexta</w:t>
      </w:r>
      <w:r w:rsidRPr="00DD19C5">
        <w:rPr>
          <w:lang w:val="en-US"/>
        </w:rPr>
        <w:t xml:space="preserve"> Gardner </w:t>
      </w:r>
      <w:ins w:id="519" w:author="W" w:date="2014-06-07T12:37:00Z">
        <w:r w:rsidR="004C4D95" w:rsidRPr="00DD19C5">
          <w:rPr>
            <w:lang w:val="en-US"/>
          </w:rPr>
          <w:t xml:space="preserve">(1927: 4) </w:t>
        </w:r>
      </w:ins>
      <w:r w:rsidRPr="00DD19C5">
        <w:rPr>
          <w:lang w:val="en-US"/>
        </w:rPr>
        <w:t xml:space="preserve">by </w:t>
      </w:r>
      <w:del w:id="520" w:author="W" w:date="2014-05-31T15:20:00Z">
        <w:r w:rsidRPr="00DD19C5" w:rsidDel="00DD2BFB">
          <w:rPr>
            <w:lang w:val="en-US"/>
          </w:rPr>
          <w:delText xml:space="preserve">the </w:delText>
        </w:r>
      </w:del>
      <w:ins w:id="521" w:author="W" w:date="2014-05-31T15:20:00Z">
        <w:r w:rsidR="00DD2BFB" w:rsidRPr="007425AE">
          <w:rPr>
            <w:lang w:val="en-US"/>
          </w:rPr>
          <w:t xml:space="preserve">smaller </w:t>
        </w:r>
      </w:ins>
      <w:r w:rsidRPr="007425AE">
        <w:rPr>
          <w:lang w:val="en-US"/>
        </w:rPr>
        <w:t>cell dimensions</w:t>
      </w:r>
      <w:del w:id="522" w:author="osxadmin" w:date="2014-06-18T23:10:00Z">
        <w:r w:rsidRPr="007425AE" w:rsidDel="00826723">
          <w:rPr>
            <w:lang w:val="en-US"/>
          </w:rPr>
          <w:delText>,</w:delText>
        </w:r>
      </w:del>
      <w:r w:rsidRPr="007425AE">
        <w:rPr>
          <w:lang w:val="en-US"/>
        </w:rPr>
        <w:t xml:space="preserve"> and the habitat, </w:t>
      </w:r>
      <w:del w:id="523" w:author="osxadmin" w:date="2014-06-18T23:08:00Z">
        <w:r w:rsidRPr="007425AE" w:rsidDel="00826723">
          <w:rPr>
            <w:lang w:val="en-US"/>
          </w:rPr>
          <w:delText xml:space="preserve">once </w:delText>
        </w:r>
      </w:del>
      <w:ins w:id="524" w:author="osxadmin" w:date="2014-06-18T23:08:00Z">
        <w:r w:rsidR="00826723">
          <w:rPr>
            <w:lang w:val="en-US"/>
          </w:rPr>
          <w:t>since</w:t>
        </w:r>
        <w:r w:rsidR="00826723" w:rsidRPr="007425AE">
          <w:rPr>
            <w:lang w:val="en-US"/>
          </w:rPr>
          <w:t xml:space="preserve"> </w:t>
        </w:r>
      </w:ins>
      <w:r w:rsidRPr="007425AE">
        <w:rPr>
          <w:lang w:val="en-US"/>
        </w:rPr>
        <w:t xml:space="preserve">the present population was found </w:t>
      </w:r>
      <w:ins w:id="525" w:author="osxadmin" w:date="2014-06-18T23:08:00Z">
        <w:r w:rsidR="00826723">
          <w:rPr>
            <w:lang w:val="en-US"/>
          </w:rPr>
          <w:t>o</w:t>
        </w:r>
      </w:ins>
      <w:del w:id="526" w:author="osxadmin" w:date="2014-06-18T23:08:00Z">
        <w:r w:rsidRPr="007425AE" w:rsidDel="00826723">
          <w:rPr>
            <w:lang w:val="en-US"/>
          </w:rPr>
          <w:delText>i</w:delText>
        </w:r>
      </w:del>
      <w:r w:rsidRPr="007425AE">
        <w:rPr>
          <w:lang w:val="en-US"/>
        </w:rPr>
        <w:t xml:space="preserve">n </w:t>
      </w:r>
      <w:del w:id="527" w:author="osxadmin" w:date="2014-06-18T23:09:00Z">
        <w:r w:rsidRPr="007425AE" w:rsidDel="00826723">
          <w:rPr>
            <w:lang w:val="en-US"/>
          </w:rPr>
          <w:delText xml:space="preserve">the </w:delText>
        </w:r>
      </w:del>
      <w:del w:id="528" w:author="osxadmin" w:date="2014-06-18T23:08:00Z">
        <w:r w:rsidRPr="007425AE" w:rsidDel="00826723">
          <w:rPr>
            <w:lang w:val="en-US"/>
          </w:rPr>
          <w:delText>bark of</w:delText>
        </w:r>
      </w:del>
      <w:del w:id="529" w:author="osxadmin" w:date="2014-06-18T23:09:00Z">
        <w:r w:rsidRPr="007425AE" w:rsidDel="00826723">
          <w:rPr>
            <w:lang w:val="en-US"/>
          </w:rPr>
          <w:delText xml:space="preserve"> </w:delText>
        </w:r>
      </w:del>
      <w:r w:rsidRPr="007425AE">
        <w:rPr>
          <w:lang w:val="en-US"/>
        </w:rPr>
        <w:t>tree</w:t>
      </w:r>
      <w:del w:id="530" w:author="osxadmin" w:date="2014-06-18T23:09:00Z">
        <w:r w:rsidRPr="007425AE" w:rsidDel="00826723">
          <w:rPr>
            <w:lang w:val="en-US"/>
          </w:rPr>
          <w:delText>s</w:delText>
        </w:r>
      </w:del>
      <w:r w:rsidRPr="007425AE">
        <w:rPr>
          <w:lang w:val="en-US"/>
        </w:rPr>
        <w:t xml:space="preserve"> </w:t>
      </w:r>
      <w:ins w:id="531" w:author="osxadmin" w:date="2014-06-18T23:08:00Z">
        <w:r w:rsidR="00826723" w:rsidRPr="007425AE">
          <w:rPr>
            <w:lang w:val="en-US"/>
          </w:rPr>
          <w:t>bark</w:t>
        </w:r>
      </w:ins>
      <w:ins w:id="532" w:author="osxadmin" w:date="2014-06-18T23:10:00Z">
        <w:r w:rsidR="00826723">
          <w:rPr>
            <w:lang w:val="en-US"/>
          </w:rPr>
          <w:t>, while</w:t>
        </w:r>
      </w:ins>
      <w:ins w:id="533" w:author="osxadmin" w:date="2014-06-18T23:08:00Z">
        <w:r w:rsidR="00826723" w:rsidRPr="007425AE">
          <w:rPr>
            <w:lang w:val="en-US"/>
          </w:rPr>
          <w:t xml:space="preserve"> </w:t>
        </w:r>
      </w:ins>
      <w:del w:id="534" w:author="osxadmin" w:date="2014-06-18T23:10:00Z">
        <w:r w:rsidRPr="007425AE" w:rsidDel="00826723">
          <w:rPr>
            <w:lang w:val="en-US"/>
          </w:rPr>
          <w:delText xml:space="preserve">and </w:delText>
        </w:r>
      </w:del>
      <w:ins w:id="535" w:author="W" w:date="2014-05-31T15:23:00Z">
        <w:r w:rsidR="00DD2BFB" w:rsidRPr="007425AE">
          <w:rPr>
            <w:i/>
            <w:lang w:val="en-US"/>
          </w:rPr>
          <w:t>A.</w:t>
        </w:r>
        <w:r w:rsidR="00DD2BFB" w:rsidRPr="007425AE">
          <w:rPr>
            <w:lang w:val="en-US"/>
          </w:rPr>
          <w:t xml:space="preserve"> </w:t>
        </w:r>
        <w:r w:rsidR="00DD2BFB" w:rsidRPr="007425AE">
          <w:rPr>
            <w:i/>
            <w:lang w:val="en-US"/>
          </w:rPr>
          <w:t>intertexta</w:t>
        </w:r>
        <w:r w:rsidR="00DD2BFB" w:rsidRPr="007425AE">
          <w:rPr>
            <w:lang w:val="en-US"/>
          </w:rPr>
          <w:t xml:space="preserve"> is described </w:t>
        </w:r>
        <w:del w:id="536" w:author="osxadmin" w:date="2014-06-18T23:10:00Z">
          <w:r w:rsidR="00DD2BFB" w:rsidRPr="007425AE" w:rsidDel="00826723">
            <w:rPr>
              <w:lang w:val="en-US"/>
            </w:rPr>
            <w:delText>to</w:delText>
          </w:r>
        </w:del>
      </w:ins>
      <w:ins w:id="537" w:author="osxadmin" w:date="2014-06-18T23:10:00Z">
        <w:r w:rsidR="00826723">
          <w:rPr>
            <w:lang w:val="en-US"/>
          </w:rPr>
          <w:t>from</w:t>
        </w:r>
      </w:ins>
      <w:ins w:id="538" w:author="W" w:date="2014-05-31T15:23:00Z">
        <w:r w:rsidR="00DD2BFB" w:rsidRPr="007425AE">
          <w:rPr>
            <w:lang w:val="en-US"/>
          </w:rPr>
          <w:t xml:space="preserve"> rocks</w:t>
        </w:r>
      </w:ins>
      <w:ins w:id="539" w:author="osxadmin" w:date="2014-06-18T23:10:00Z">
        <w:r w:rsidR="00826723">
          <w:rPr>
            <w:lang w:val="en-US"/>
          </w:rPr>
          <w:t>,</w:t>
        </w:r>
      </w:ins>
      <w:ins w:id="540" w:author="W" w:date="2014-05-31T15:23:00Z">
        <w:del w:id="541" w:author="osxadmin" w:date="2014-06-18T23:10:00Z">
          <w:r w:rsidR="00DD2BFB" w:rsidRPr="007425AE" w:rsidDel="00826723">
            <w:rPr>
              <w:lang w:val="en-US"/>
            </w:rPr>
            <w:delText>,</w:delText>
          </w:r>
        </w:del>
        <w:r w:rsidR="00DD2BFB" w:rsidRPr="007425AE">
          <w:rPr>
            <w:lang w:val="en-US"/>
          </w:rPr>
          <w:t xml:space="preserve"> among filamentous cyanobacteria. </w:t>
        </w:r>
      </w:ins>
      <w:del w:id="542" w:author="W" w:date="2014-05-31T15:23:00Z">
        <w:r w:rsidRPr="00316929" w:rsidDel="00DD2BFB">
          <w:rPr>
            <w:lang w:val="en-US"/>
          </w:rPr>
          <w:delText>has a smaller cell diameter</w:delText>
        </w:r>
      </w:del>
      <w:r w:rsidRPr="00F7051B">
        <w:rPr>
          <w:lang w:val="en-US"/>
        </w:rPr>
        <w:t xml:space="preserve">. </w:t>
      </w:r>
    </w:p>
    <w:p w14:paraId="36B786FB" w14:textId="77777777" w:rsidR="00001987" w:rsidRPr="00A026B4" w:rsidRDefault="00CB6CC6" w:rsidP="0075724A">
      <w:pPr>
        <w:spacing w:before="0" w:after="0" w:line="480" w:lineRule="auto"/>
        <w:jc w:val="both"/>
        <w:rPr>
          <w:lang w:val="en-US"/>
        </w:rPr>
      </w:pPr>
      <w:r w:rsidRPr="00A84FF0">
        <w:rPr>
          <w:b/>
        </w:rPr>
        <w:t>Studied material:</w:t>
      </w:r>
      <w:r w:rsidRPr="00A84FF0">
        <w:t xml:space="preserve">—BRAZIL. São Paulo: São Luís do Paraitinga, State Park of “Serra do Mar” (Santa Virgínia), 23º20'35''S, 45º08'17''W, 24 February 2010, </w:t>
      </w:r>
      <w:r w:rsidRPr="00A84FF0">
        <w:rPr>
          <w:i/>
          <w:iCs/>
        </w:rPr>
        <w:t>W.A. Gama-Jr.</w:t>
      </w:r>
      <w:r w:rsidRPr="00A84FF0">
        <w:t xml:space="preserve"> </w:t>
      </w:r>
      <w:r w:rsidRPr="005B36B7">
        <w:rPr>
          <w:lang w:val="en-US"/>
        </w:rPr>
        <w:t>(</w:t>
      </w:r>
      <w:r w:rsidRPr="005B36B7">
        <w:rPr>
          <w:bCs/>
          <w:lang w:val="en-US"/>
        </w:rPr>
        <w:t xml:space="preserve">SP 401427). </w:t>
      </w:r>
    </w:p>
    <w:p w14:paraId="39C20E2C" w14:textId="77777777" w:rsidR="00001987" w:rsidRPr="00A026B4" w:rsidRDefault="00001987" w:rsidP="0075724A">
      <w:pPr>
        <w:spacing w:before="0" w:after="0" w:line="480" w:lineRule="auto"/>
        <w:jc w:val="both"/>
        <w:rPr>
          <w:ins w:id="543" w:author="W" w:date="2014-06-07T12:11:00Z"/>
          <w:b/>
          <w:lang w:val="en-US"/>
        </w:rPr>
      </w:pPr>
    </w:p>
    <w:p w14:paraId="64A6704B" w14:textId="77777777" w:rsidR="00501354" w:rsidRPr="00E7789B" w:rsidRDefault="00501354">
      <w:pPr>
        <w:autoSpaceDE w:val="0"/>
        <w:autoSpaceDN w:val="0"/>
        <w:adjustRightInd w:val="0"/>
        <w:spacing w:before="0" w:after="0" w:line="480" w:lineRule="auto"/>
        <w:jc w:val="both"/>
        <w:rPr>
          <w:ins w:id="544" w:author="W" w:date="2014-06-07T12:11:00Z"/>
          <w:rFonts w:eastAsiaTheme="minorHAnsi"/>
          <w:color w:val="000000"/>
          <w:lang w:val="en-US" w:eastAsia="en-US"/>
          <w:rPrChange w:id="545" w:author="W" w:date="2014-06-16T03:20:00Z">
            <w:rPr>
              <w:ins w:id="546" w:author="W" w:date="2014-06-07T12:11:00Z"/>
              <w:rFonts w:eastAsiaTheme="minorHAnsi"/>
              <w:color w:val="000000"/>
              <w:sz w:val="23"/>
              <w:szCs w:val="23"/>
              <w:lang w:val="en-US" w:eastAsia="en-US"/>
            </w:rPr>
          </w:rPrChange>
        </w:rPr>
        <w:pPrChange w:id="547" w:author="W" w:date="2014-06-16T03:20:00Z">
          <w:pPr>
            <w:autoSpaceDE w:val="0"/>
            <w:autoSpaceDN w:val="0"/>
            <w:adjustRightInd w:val="0"/>
            <w:spacing w:before="0" w:after="0" w:line="240" w:lineRule="auto"/>
          </w:pPr>
        </w:pPrChange>
      </w:pPr>
      <w:ins w:id="548" w:author="W" w:date="2014-06-07T12:11:00Z">
        <w:r w:rsidRPr="00E7789B">
          <w:rPr>
            <w:rFonts w:eastAsiaTheme="minorHAnsi"/>
            <w:b/>
            <w:bCs/>
            <w:i/>
            <w:iCs/>
            <w:color w:val="000000"/>
            <w:lang w:val="en-US" w:eastAsia="en-US"/>
            <w:rPrChange w:id="549" w:author="W" w:date="2014-06-16T03:20:00Z">
              <w:rPr>
                <w:rFonts w:eastAsiaTheme="minorHAnsi"/>
                <w:b/>
                <w:bCs/>
                <w:i/>
                <w:iCs/>
                <w:color w:val="000000"/>
                <w:sz w:val="23"/>
                <w:szCs w:val="23"/>
                <w:lang w:val="en-US" w:eastAsia="en-US"/>
              </w:rPr>
            </w:rPrChange>
          </w:rPr>
          <w:t xml:space="preserve">Aphanocapsa </w:t>
        </w:r>
        <w:r w:rsidRPr="00E7789B">
          <w:rPr>
            <w:rFonts w:eastAsiaTheme="minorHAnsi"/>
            <w:b/>
            <w:bCs/>
            <w:color w:val="000000"/>
            <w:lang w:val="en-US" w:eastAsia="en-US"/>
            <w:rPrChange w:id="550" w:author="W" w:date="2014-06-16T03:20:00Z">
              <w:rPr>
                <w:rFonts w:eastAsiaTheme="minorHAnsi"/>
                <w:b/>
                <w:bCs/>
                <w:color w:val="000000"/>
                <w:sz w:val="23"/>
                <w:szCs w:val="23"/>
                <w:lang w:val="en-US" w:eastAsia="en-US"/>
              </w:rPr>
            </w:rPrChange>
          </w:rPr>
          <w:t xml:space="preserve">sp. </w:t>
        </w:r>
      </w:ins>
      <w:ins w:id="551" w:author="W" w:date="2014-06-07T12:23:00Z">
        <w:r w:rsidR="00A508CE" w:rsidRPr="00F7051B">
          <w:rPr>
            <w:bCs/>
            <w:lang w:val="en-US"/>
            <w:rPrChange w:id="552" w:author="W" w:date="2014-06-16T12:28:00Z">
              <w:rPr>
                <w:b/>
                <w:bCs/>
                <w:sz w:val="23"/>
                <w:szCs w:val="23"/>
              </w:rPr>
            </w:rPrChange>
          </w:rPr>
          <w:t>Nägeli (1849</w:t>
        </w:r>
      </w:ins>
      <w:ins w:id="553" w:author="W" w:date="2014-06-07T12:39:00Z">
        <w:r w:rsidR="004C4D95" w:rsidRPr="00F7051B">
          <w:rPr>
            <w:bCs/>
            <w:lang w:val="en-US"/>
            <w:rPrChange w:id="554" w:author="W" w:date="2014-06-16T12:28:00Z">
              <w:rPr>
                <w:bCs/>
                <w:highlight w:val="yellow"/>
              </w:rPr>
            </w:rPrChange>
          </w:rPr>
          <w:t>:</w:t>
        </w:r>
      </w:ins>
      <w:ins w:id="555" w:author="W" w:date="2014-06-16T12:28:00Z">
        <w:r w:rsidR="00F7051B" w:rsidRPr="00F7051B">
          <w:rPr>
            <w:bCs/>
            <w:lang w:val="en-US"/>
            <w:rPrChange w:id="556" w:author="W" w:date="2014-06-16T12:28:00Z">
              <w:rPr>
                <w:bCs/>
                <w:highlight w:val="yellow"/>
                <w:lang w:val="en-US"/>
              </w:rPr>
            </w:rPrChange>
          </w:rPr>
          <w:t xml:space="preserve"> 52</w:t>
        </w:r>
      </w:ins>
      <w:ins w:id="557" w:author="W" w:date="2014-06-07T12:23:00Z">
        <w:r w:rsidR="00A508CE" w:rsidRPr="00F7051B">
          <w:rPr>
            <w:bCs/>
            <w:lang w:val="en-US"/>
            <w:rPrChange w:id="558" w:author="W" w:date="2014-06-16T12:28:00Z">
              <w:rPr>
                <w:bCs/>
                <w:sz w:val="23"/>
                <w:szCs w:val="23"/>
              </w:rPr>
            </w:rPrChange>
          </w:rPr>
          <w:t>)</w:t>
        </w:r>
        <w:r w:rsidR="00A508CE" w:rsidRPr="00E7789B">
          <w:rPr>
            <w:b/>
            <w:bCs/>
            <w:i/>
            <w:iCs/>
            <w:lang w:val="en-US"/>
            <w:rPrChange w:id="559" w:author="W" w:date="2014-06-16T03:20:00Z">
              <w:rPr>
                <w:b/>
                <w:bCs/>
                <w:i/>
                <w:iCs/>
                <w:sz w:val="23"/>
                <w:szCs w:val="23"/>
              </w:rPr>
            </w:rPrChange>
          </w:rPr>
          <w:t xml:space="preserve"> </w:t>
        </w:r>
      </w:ins>
      <w:ins w:id="560" w:author="W" w:date="2014-06-07T12:12:00Z">
        <w:r w:rsidRPr="00F7051B">
          <w:rPr>
            <w:rFonts w:eastAsiaTheme="minorHAnsi"/>
            <w:bCs/>
            <w:color w:val="000000"/>
            <w:highlight w:val="yellow"/>
            <w:lang w:val="en-US" w:eastAsia="en-US"/>
            <w:rPrChange w:id="561" w:author="W" w:date="2014-06-16T12:28:00Z">
              <w:rPr>
                <w:rFonts w:eastAsiaTheme="minorHAnsi"/>
                <w:b/>
                <w:bCs/>
                <w:color w:val="000000"/>
                <w:sz w:val="23"/>
                <w:szCs w:val="23"/>
                <w:lang w:eastAsia="en-US"/>
              </w:rPr>
            </w:rPrChange>
          </w:rPr>
          <w:t>(Fig</w:t>
        </w:r>
        <w:proofErr w:type="gramStart"/>
        <w:r w:rsidRPr="00F7051B">
          <w:rPr>
            <w:rFonts w:eastAsiaTheme="minorHAnsi"/>
            <w:bCs/>
            <w:color w:val="000000"/>
            <w:highlight w:val="yellow"/>
            <w:lang w:val="en-US" w:eastAsia="en-US"/>
            <w:rPrChange w:id="562" w:author="W" w:date="2014-06-16T12:28:00Z">
              <w:rPr>
                <w:rFonts w:eastAsiaTheme="minorHAnsi"/>
                <w:b/>
                <w:bCs/>
                <w:color w:val="000000"/>
                <w:sz w:val="23"/>
                <w:szCs w:val="23"/>
                <w:lang w:eastAsia="en-US"/>
              </w:rPr>
            </w:rPrChange>
          </w:rPr>
          <w:t>. )</w:t>
        </w:r>
      </w:ins>
      <w:proofErr w:type="gramEnd"/>
    </w:p>
    <w:p w14:paraId="602EE3EE" w14:textId="77777777" w:rsidR="00501354" w:rsidRPr="00F7051B" w:rsidRDefault="00501354" w:rsidP="00E7789B">
      <w:pPr>
        <w:spacing w:before="0" w:after="0" w:line="480" w:lineRule="auto"/>
        <w:jc w:val="both"/>
        <w:rPr>
          <w:ins w:id="563" w:author="W" w:date="2014-06-07T12:12:00Z"/>
          <w:lang w:val="en-US"/>
        </w:rPr>
      </w:pPr>
      <w:ins w:id="564" w:author="W" w:date="2014-06-07T12:12:00Z">
        <w:r w:rsidRPr="00E7789B">
          <w:rPr>
            <w:lang w:val="en-US"/>
          </w:rPr>
          <w:lastRenderedPageBreak/>
          <w:t xml:space="preserve">Rounded colonies, </w:t>
        </w:r>
      </w:ins>
      <w:ins w:id="565" w:author="W" w:date="2014-06-07T12:13:00Z">
        <w:r w:rsidRPr="00DD19C5">
          <w:rPr>
            <w:lang w:val="en-US"/>
          </w:rPr>
          <w:t>33</w:t>
        </w:r>
      </w:ins>
      <w:ins w:id="566" w:author="W" w:date="2014-06-07T12:12:00Z">
        <w:r w:rsidRPr="00DD19C5">
          <w:rPr>
            <w:lang w:val="en-US"/>
          </w:rPr>
          <w:t>.</w:t>
        </w:r>
      </w:ins>
      <w:ins w:id="567" w:author="W" w:date="2014-06-07T12:13:00Z">
        <w:r w:rsidRPr="00DD19C5">
          <w:rPr>
            <w:lang w:val="en-US"/>
          </w:rPr>
          <w:t>0</w:t>
        </w:r>
      </w:ins>
      <w:ins w:id="568" w:author="W" w:date="2014-06-07T12:12:00Z">
        <w:r w:rsidRPr="00DD19C5">
          <w:rPr>
            <w:lang w:val="en-US"/>
          </w:rPr>
          <w:t>–</w:t>
        </w:r>
      </w:ins>
      <w:ins w:id="569" w:author="W" w:date="2014-06-07T12:13:00Z">
        <w:r w:rsidR="00A508CE" w:rsidRPr="005F3331">
          <w:rPr>
            <w:lang w:val="en-US"/>
          </w:rPr>
          <w:t>82</w:t>
        </w:r>
      </w:ins>
      <w:ins w:id="570" w:author="W" w:date="2014-06-07T12:12:00Z">
        <w:r w:rsidRPr="005F3331">
          <w:rPr>
            <w:lang w:val="en-US"/>
          </w:rPr>
          <w:t>.</w:t>
        </w:r>
      </w:ins>
      <w:ins w:id="571" w:author="W" w:date="2014-06-07T12:13:00Z">
        <w:r w:rsidR="00A508CE" w:rsidRPr="005F3331">
          <w:rPr>
            <w:lang w:val="en-US"/>
          </w:rPr>
          <w:t>1</w:t>
        </w:r>
      </w:ins>
      <w:ins w:id="572" w:author="W" w:date="2014-06-07T12:12:00Z">
        <w:r w:rsidRPr="00B0101C">
          <w:rPr>
            <w:lang w:val="en-US"/>
          </w:rPr>
          <w:t xml:space="preserve"> µm diam. Sheath gelatinous, hyaline, </w:t>
        </w:r>
        <w:proofErr w:type="gramStart"/>
        <w:r w:rsidRPr="00B0101C">
          <w:rPr>
            <w:lang w:val="en-US"/>
          </w:rPr>
          <w:t>inconspicuous</w:t>
        </w:r>
      </w:ins>
      <w:proofErr w:type="gramEnd"/>
      <w:ins w:id="573" w:author="W" w:date="2014-06-07T12:13:00Z">
        <w:r w:rsidR="0055458F" w:rsidRPr="00B0101C">
          <w:rPr>
            <w:lang w:val="en-US"/>
          </w:rPr>
          <w:t xml:space="preserve"> </w:t>
        </w:r>
      </w:ins>
      <w:ins w:id="574" w:author="W" w:date="2014-06-07T12:29:00Z">
        <w:r w:rsidR="0055458F" w:rsidRPr="00B0101C">
          <w:rPr>
            <w:lang w:val="en-US"/>
          </w:rPr>
          <w:t>to</w:t>
        </w:r>
      </w:ins>
      <w:ins w:id="575" w:author="W" w:date="2014-06-07T12:13:00Z">
        <w:r w:rsidR="00A508CE" w:rsidRPr="00B0101C">
          <w:rPr>
            <w:lang w:val="en-US"/>
          </w:rPr>
          <w:t xml:space="preserve"> slightly </w:t>
        </w:r>
      </w:ins>
      <w:ins w:id="576" w:author="W" w:date="2014-06-07T12:21:00Z">
        <w:r w:rsidR="00A508CE" w:rsidRPr="007425AE">
          <w:rPr>
            <w:lang w:val="en-US"/>
          </w:rPr>
          <w:t>conspicuous</w:t>
        </w:r>
      </w:ins>
      <w:ins w:id="577" w:author="W" w:date="2014-06-07T12:12:00Z">
        <w:r w:rsidRPr="007425AE">
          <w:rPr>
            <w:lang w:val="en-US"/>
          </w:rPr>
          <w:t>. Cells</w:t>
        </w:r>
        <w:r w:rsidR="00A508CE" w:rsidRPr="007425AE">
          <w:rPr>
            <w:lang w:val="en-US"/>
          </w:rPr>
          <w:t xml:space="preserve"> sparsely </w:t>
        </w:r>
      </w:ins>
      <w:ins w:id="578" w:author="W" w:date="2014-06-07T12:21:00Z">
        <w:r w:rsidR="00A508CE" w:rsidRPr="007425AE">
          <w:rPr>
            <w:lang w:val="en-US"/>
          </w:rPr>
          <w:t>disposed,</w:t>
        </w:r>
      </w:ins>
      <w:ins w:id="579" w:author="W" w:date="2014-06-07T12:12:00Z">
        <w:r w:rsidR="00A508CE" w:rsidRPr="007425AE">
          <w:rPr>
            <w:lang w:val="en-US"/>
          </w:rPr>
          <w:t xml:space="preserve"> spherical, </w:t>
        </w:r>
      </w:ins>
      <w:ins w:id="580" w:author="W" w:date="2014-06-07T12:14:00Z">
        <w:r w:rsidR="00A508CE" w:rsidRPr="007425AE">
          <w:rPr>
            <w:lang w:val="en-US"/>
          </w:rPr>
          <w:t>3</w:t>
        </w:r>
      </w:ins>
      <w:ins w:id="581" w:author="W" w:date="2014-06-07T12:12:00Z">
        <w:r w:rsidRPr="007425AE">
          <w:rPr>
            <w:lang w:val="en-US"/>
          </w:rPr>
          <w:t>.</w:t>
        </w:r>
      </w:ins>
      <w:ins w:id="582" w:author="W" w:date="2014-06-07T12:14:00Z">
        <w:r w:rsidR="00A508CE" w:rsidRPr="00316929">
          <w:rPr>
            <w:lang w:val="en-US"/>
          </w:rPr>
          <w:t>0</w:t>
        </w:r>
      </w:ins>
      <w:ins w:id="583" w:author="W" w:date="2014-06-07T12:12:00Z">
        <w:r w:rsidRPr="00316929">
          <w:rPr>
            <w:lang w:val="en-US"/>
          </w:rPr>
          <w:t>–</w:t>
        </w:r>
      </w:ins>
      <w:ins w:id="584" w:author="W" w:date="2014-06-07T12:14:00Z">
        <w:r w:rsidR="00A508CE" w:rsidRPr="00D87149">
          <w:rPr>
            <w:lang w:val="en-US"/>
          </w:rPr>
          <w:t>3</w:t>
        </w:r>
      </w:ins>
      <w:proofErr w:type="gramStart"/>
      <w:ins w:id="585" w:author="W" w:date="2014-06-07T12:12:00Z">
        <w:r w:rsidRPr="00D87149">
          <w:rPr>
            <w:lang w:val="en-US"/>
          </w:rPr>
          <w:t>.</w:t>
        </w:r>
      </w:ins>
      <w:ins w:id="586" w:author="W" w:date="2014-06-07T12:14:00Z">
        <w:r w:rsidR="00A508CE" w:rsidRPr="00D87149">
          <w:rPr>
            <w:lang w:val="en-US"/>
          </w:rPr>
          <w:t>6</w:t>
        </w:r>
      </w:ins>
      <w:ins w:id="587" w:author="W" w:date="2014-06-07T12:12:00Z">
        <w:r w:rsidRPr="00D87149">
          <w:rPr>
            <w:lang w:val="en-US"/>
          </w:rPr>
          <w:t xml:space="preserve"> µ</w:t>
        </w:r>
        <w:proofErr w:type="gramEnd"/>
        <w:r w:rsidRPr="00D87149">
          <w:rPr>
            <w:lang w:val="en-US"/>
          </w:rPr>
          <w:t xml:space="preserve">m diam. Cell content homogenous, pale </w:t>
        </w:r>
      </w:ins>
      <w:ins w:id="588" w:author="W" w:date="2014-06-07T12:14:00Z">
        <w:r w:rsidR="00A508CE" w:rsidRPr="00F7051B">
          <w:rPr>
            <w:lang w:val="en-US"/>
          </w:rPr>
          <w:t>brown</w:t>
        </w:r>
      </w:ins>
      <w:ins w:id="589" w:author="W" w:date="2014-06-07T12:12:00Z">
        <w:r w:rsidRPr="00F7051B">
          <w:rPr>
            <w:lang w:val="en-US"/>
          </w:rPr>
          <w:t>.</w:t>
        </w:r>
      </w:ins>
    </w:p>
    <w:p w14:paraId="01EB16E1" w14:textId="77777777" w:rsidR="00501354" w:rsidRPr="00A84FF0" w:rsidRDefault="00501354" w:rsidP="007425AE">
      <w:pPr>
        <w:spacing w:before="0" w:after="0" w:line="480" w:lineRule="auto"/>
        <w:jc w:val="both"/>
        <w:rPr>
          <w:ins w:id="590" w:author="W" w:date="2014-06-07T12:12:00Z"/>
          <w:b/>
          <w:lang w:val="en-US"/>
        </w:rPr>
      </w:pPr>
      <w:ins w:id="591" w:author="W" w:date="2014-06-07T12:12:00Z">
        <w:r w:rsidRPr="00A84FF0">
          <w:rPr>
            <w:b/>
            <w:lang w:val="en-US"/>
          </w:rPr>
          <w:t>Habitat:</w:t>
        </w:r>
        <w:r w:rsidR="00A508CE" w:rsidRPr="00A84FF0">
          <w:rPr>
            <w:lang w:val="en-US"/>
          </w:rPr>
          <w:t>—Tree bark</w:t>
        </w:r>
        <w:r w:rsidRPr="00A84FF0">
          <w:rPr>
            <w:lang w:val="en-US"/>
          </w:rPr>
          <w:t>.</w:t>
        </w:r>
      </w:ins>
    </w:p>
    <w:p w14:paraId="32D95B0E" w14:textId="77777777" w:rsidR="00501354" w:rsidRPr="00E7789B" w:rsidRDefault="00501354">
      <w:pPr>
        <w:autoSpaceDE w:val="0"/>
        <w:autoSpaceDN w:val="0"/>
        <w:adjustRightInd w:val="0"/>
        <w:spacing w:before="0" w:after="0" w:line="480" w:lineRule="auto"/>
        <w:jc w:val="both"/>
        <w:rPr>
          <w:ins w:id="592" w:author="W" w:date="2014-06-07T12:12:00Z"/>
          <w:rFonts w:eastAsiaTheme="minorHAnsi"/>
          <w:color w:val="000000"/>
          <w:lang w:val="en-US" w:eastAsia="en-US"/>
          <w:rPrChange w:id="593" w:author="W" w:date="2014-06-16T03:20:00Z">
            <w:rPr>
              <w:ins w:id="594" w:author="W" w:date="2014-06-07T12:12:00Z"/>
              <w:rFonts w:eastAsiaTheme="minorHAnsi"/>
              <w:color w:val="000000"/>
              <w:sz w:val="23"/>
              <w:szCs w:val="23"/>
              <w:lang w:eastAsia="en-US"/>
            </w:rPr>
          </w:rPrChange>
        </w:rPr>
        <w:pPrChange w:id="595" w:author="W" w:date="2014-06-16T03:20:00Z">
          <w:pPr>
            <w:autoSpaceDE w:val="0"/>
            <w:autoSpaceDN w:val="0"/>
            <w:adjustRightInd w:val="0"/>
            <w:spacing w:before="0" w:after="0" w:line="240" w:lineRule="auto"/>
          </w:pPr>
        </w:pPrChange>
      </w:pPr>
      <w:ins w:id="596" w:author="W" w:date="2014-06-07T12:12:00Z">
        <w:r w:rsidRPr="00A84FF0">
          <w:rPr>
            <w:b/>
            <w:lang w:val="en-US"/>
          </w:rPr>
          <w:t>Notes</w:t>
        </w:r>
        <w:proofErr w:type="gramStart"/>
        <w:r w:rsidRPr="00A84FF0">
          <w:rPr>
            <w:b/>
            <w:lang w:val="en-US"/>
          </w:rPr>
          <w:t>:</w:t>
        </w:r>
        <w:r w:rsidRPr="00E7789B">
          <w:rPr>
            <w:rFonts w:eastAsiaTheme="minorHAnsi"/>
            <w:lang w:val="en-US" w:eastAsia="en-US"/>
            <w:rPrChange w:id="597" w:author="W" w:date="2014-06-16T03:20:00Z">
              <w:rPr>
                <w:rFonts w:eastAsiaTheme="minorHAnsi"/>
                <w:sz w:val="20"/>
                <w:szCs w:val="20"/>
                <w:lang w:val="en-US" w:eastAsia="en-US"/>
              </w:rPr>
            </w:rPrChange>
          </w:rPr>
          <w:t>—</w:t>
        </w:r>
      </w:ins>
      <w:proofErr w:type="gramEnd"/>
      <w:ins w:id="598" w:author="W" w:date="2014-06-07T12:17:00Z">
        <w:r w:rsidR="00A508CE" w:rsidRPr="00E7789B">
          <w:rPr>
            <w:rFonts w:eastAsiaTheme="minorHAnsi"/>
            <w:lang w:val="en-US" w:eastAsia="en-US"/>
            <w:rPrChange w:id="599" w:author="W" w:date="2014-06-16T03:20:00Z">
              <w:rPr>
                <w:rFonts w:eastAsiaTheme="minorHAnsi"/>
                <w:sz w:val="20"/>
                <w:szCs w:val="20"/>
                <w:lang w:eastAsia="en-US"/>
              </w:rPr>
            </w:rPrChange>
          </w:rPr>
          <w:t>This population was foun</w:t>
        </w:r>
      </w:ins>
      <w:ins w:id="600" w:author="W" w:date="2014-06-07T12:18:00Z">
        <w:r w:rsidR="00A508CE" w:rsidRPr="00E7789B">
          <w:rPr>
            <w:rFonts w:eastAsiaTheme="minorHAnsi"/>
            <w:lang w:val="en-US" w:eastAsia="en-US"/>
            <w:rPrChange w:id="601" w:author="W" w:date="2014-06-16T03:20:00Z">
              <w:rPr>
                <w:rFonts w:eastAsiaTheme="minorHAnsi"/>
                <w:sz w:val="20"/>
                <w:szCs w:val="20"/>
                <w:lang w:val="en-US" w:eastAsia="en-US"/>
              </w:rPr>
            </w:rPrChange>
          </w:rPr>
          <w:t>d</w:t>
        </w:r>
      </w:ins>
      <w:ins w:id="602" w:author="W" w:date="2014-06-07T12:17:00Z">
        <w:r w:rsidR="00A508CE" w:rsidRPr="00E7789B">
          <w:rPr>
            <w:rFonts w:eastAsiaTheme="minorHAnsi"/>
            <w:lang w:val="en-US" w:eastAsia="en-US"/>
            <w:rPrChange w:id="603" w:author="W" w:date="2014-06-16T03:20:00Z">
              <w:rPr>
                <w:rFonts w:eastAsiaTheme="minorHAnsi"/>
                <w:sz w:val="20"/>
                <w:szCs w:val="20"/>
                <w:lang w:eastAsia="en-US"/>
              </w:rPr>
            </w:rPrChange>
          </w:rPr>
          <w:t xml:space="preserve"> amo</w:t>
        </w:r>
      </w:ins>
      <w:ins w:id="604" w:author="W" w:date="2014-06-07T12:18:00Z">
        <w:r w:rsidR="00A508CE" w:rsidRPr="00E7789B">
          <w:rPr>
            <w:rFonts w:eastAsiaTheme="minorHAnsi"/>
            <w:lang w:val="en-US" w:eastAsia="en-US"/>
            <w:rPrChange w:id="605" w:author="W" w:date="2014-06-16T03:20:00Z">
              <w:rPr>
                <w:rFonts w:eastAsiaTheme="minorHAnsi"/>
                <w:sz w:val="20"/>
                <w:szCs w:val="20"/>
                <w:lang w:val="en-US" w:eastAsia="en-US"/>
              </w:rPr>
            </w:rPrChange>
          </w:rPr>
          <w:t>n</w:t>
        </w:r>
      </w:ins>
      <w:ins w:id="606" w:author="W" w:date="2014-06-07T12:17:00Z">
        <w:r w:rsidR="00A508CE" w:rsidRPr="00E7789B">
          <w:rPr>
            <w:rFonts w:eastAsiaTheme="minorHAnsi"/>
            <w:lang w:val="en-US" w:eastAsia="en-US"/>
            <w:rPrChange w:id="607" w:author="W" w:date="2014-06-16T03:20:00Z">
              <w:rPr>
                <w:rFonts w:eastAsiaTheme="minorHAnsi"/>
                <w:sz w:val="20"/>
                <w:szCs w:val="20"/>
                <w:lang w:eastAsia="en-US"/>
              </w:rPr>
            </w:rPrChange>
          </w:rPr>
          <w:t xml:space="preserve">g </w:t>
        </w:r>
      </w:ins>
      <w:ins w:id="608" w:author="W" w:date="2014-06-07T12:18:00Z">
        <w:r w:rsidR="00A508CE" w:rsidRPr="00E7789B">
          <w:rPr>
            <w:rFonts w:eastAsiaTheme="minorHAnsi"/>
            <w:lang w:val="en-US" w:eastAsia="en-US"/>
            <w:rPrChange w:id="609" w:author="W" w:date="2014-06-16T03:20:00Z">
              <w:rPr>
                <w:rFonts w:eastAsiaTheme="minorHAnsi"/>
                <w:sz w:val="20"/>
                <w:szCs w:val="20"/>
                <w:lang w:val="en-US" w:eastAsia="en-US"/>
              </w:rPr>
            </w:rPrChange>
          </w:rPr>
          <w:t>bryophytes</w:t>
        </w:r>
      </w:ins>
      <w:ins w:id="610" w:author="W" w:date="2014-06-07T12:17:00Z">
        <w:r w:rsidR="00A508CE" w:rsidRPr="00E7789B">
          <w:rPr>
            <w:rFonts w:eastAsiaTheme="minorHAnsi"/>
            <w:lang w:val="en-US" w:eastAsia="en-US"/>
            <w:rPrChange w:id="611" w:author="W" w:date="2014-06-16T03:20:00Z">
              <w:rPr>
                <w:rFonts w:eastAsiaTheme="minorHAnsi"/>
                <w:sz w:val="20"/>
                <w:szCs w:val="20"/>
                <w:lang w:val="en-US" w:eastAsia="en-US"/>
              </w:rPr>
            </w:rPrChange>
          </w:rPr>
          <w:t xml:space="preserve"> and is distinct </w:t>
        </w:r>
      </w:ins>
      <w:ins w:id="612" w:author="W" w:date="2014-06-07T12:18:00Z">
        <w:r w:rsidR="00A508CE" w:rsidRPr="00E7789B">
          <w:rPr>
            <w:rFonts w:eastAsiaTheme="minorHAnsi"/>
            <w:lang w:val="en-US" w:eastAsia="en-US"/>
            <w:rPrChange w:id="613" w:author="W" w:date="2014-06-16T03:20:00Z">
              <w:rPr>
                <w:rFonts w:eastAsiaTheme="minorHAnsi"/>
                <w:sz w:val="20"/>
                <w:szCs w:val="20"/>
                <w:lang w:val="en-US" w:eastAsia="en-US"/>
              </w:rPr>
            </w:rPrChange>
          </w:rPr>
          <w:t>from</w:t>
        </w:r>
      </w:ins>
      <w:ins w:id="614" w:author="W" w:date="2014-06-07T12:17:00Z">
        <w:r w:rsidR="00A508CE" w:rsidRPr="00E7789B">
          <w:rPr>
            <w:rFonts w:eastAsiaTheme="minorHAnsi"/>
            <w:lang w:val="en-US" w:eastAsia="en-US"/>
            <w:rPrChange w:id="615" w:author="W" w:date="2014-06-16T03:20:00Z">
              <w:rPr>
                <w:rFonts w:eastAsiaTheme="minorHAnsi"/>
                <w:sz w:val="20"/>
                <w:szCs w:val="20"/>
                <w:lang w:val="en-US" w:eastAsia="en-US"/>
              </w:rPr>
            </w:rPrChange>
          </w:rPr>
          <w:t xml:space="preserve"> other </w:t>
        </w:r>
        <w:r w:rsidR="00A508CE" w:rsidRPr="00E7789B">
          <w:rPr>
            <w:rFonts w:eastAsiaTheme="minorHAnsi"/>
            <w:i/>
            <w:lang w:val="en-US" w:eastAsia="en-US"/>
            <w:rPrChange w:id="616" w:author="W" w:date="2014-06-16T03:20:00Z">
              <w:rPr>
                <w:rFonts w:eastAsiaTheme="minorHAnsi"/>
                <w:sz w:val="20"/>
                <w:szCs w:val="20"/>
                <w:lang w:val="en-US" w:eastAsia="en-US"/>
              </w:rPr>
            </w:rPrChange>
          </w:rPr>
          <w:t>Aphanocapsa</w:t>
        </w:r>
      </w:ins>
      <w:ins w:id="617" w:author="W" w:date="2014-06-07T13:28:00Z">
        <w:r w:rsidR="007B01E2" w:rsidRPr="00E7789B">
          <w:rPr>
            <w:rFonts w:eastAsiaTheme="minorHAnsi"/>
            <w:lang w:val="en-US" w:eastAsia="en-US"/>
          </w:rPr>
          <w:t xml:space="preserve"> </w:t>
        </w:r>
        <w:r w:rsidR="007B01E2" w:rsidRPr="00F7051B">
          <w:rPr>
            <w:bCs/>
            <w:lang w:val="en-US"/>
            <w:rPrChange w:id="618" w:author="W" w:date="2014-06-16T12:28:00Z">
              <w:rPr>
                <w:bCs/>
                <w:highlight w:val="yellow"/>
              </w:rPr>
            </w:rPrChange>
          </w:rPr>
          <w:t>Nägeli (1849:</w:t>
        </w:r>
      </w:ins>
      <w:ins w:id="619" w:author="W" w:date="2014-06-16T12:28:00Z">
        <w:r w:rsidR="00F7051B" w:rsidRPr="00F7051B">
          <w:rPr>
            <w:bCs/>
            <w:lang w:val="en-US"/>
            <w:rPrChange w:id="620" w:author="W" w:date="2014-06-16T12:28:00Z">
              <w:rPr>
                <w:bCs/>
                <w:highlight w:val="yellow"/>
                <w:lang w:val="en-US"/>
              </w:rPr>
            </w:rPrChange>
          </w:rPr>
          <w:t xml:space="preserve"> 52</w:t>
        </w:r>
      </w:ins>
      <w:ins w:id="621" w:author="W" w:date="2014-06-07T13:28:00Z">
        <w:r w:rsidR="007B01E2" w:rsidRPr="00F7051B">
          <w:rPr>
            <w:bCs/>
            <w:lang w:val="en-US"/>
            <w:rPrChange w:id="622" w:author="W" w:date="2014-06-16T12:28:00Z">
              <w:rPr>
                <w:bCs/>
                <w:highlight w:val="yellow"/>
              </w:rPr>
            </w:rPrChange>
          </w:rPr>
          <w:t>)</w:t>
        </w:r>
        <w:r w:rsidR="007B01E2" w:rsidRPr="00F7051B">
          <w:rPr>
            <w:b/>
            <w:bCs/>
            <w:i/>
            <w:iCs/>
            <w:lang w:val="en-US"/>
            <w:rPrChange w:id="623" w:author="W" w:date="2014-06-16T12:28:00Z">
              <w:rPr>
                <w:b/>
                <w:bCs/>
                <w:i/>
                <w:iCs/>
              </w:rPr>
            </w:rPrChange>
          </w:rPr>
          <w:t xml:space="preserve"> </w:t>
        </w:r>
      </w:ins>
      <w:ins w:id="624" w:author="W" w:date="2014-06-07T12:17:00Z">
        <w:r w:rsidR="00A508CE" w:rsidRPr="00F7051B">
          <w:rPr>
            <w:rFonts w:eastAsiaTheme="minorHAnsi"/>
            <w:lang w:val="en-US" w:eastAsia="en-US"/>
            <w:rPrChange w:id="625" w:author="W" w:date="2014-06-16T12:28:00Z">
              <w:rPr>
                <w:rFonts w:eastAsiaTheme="minorHAnsi"/>
                <w:sz w:val="20"/>
                <w:szCs w:val="20"/>
                <w:lang w:val="en-US" w:eastAsia="en-US"/>
              </w:rPr>
            </w:rPrChange>
          </w:rPr>
          <w:t>sp</w:t>
        </w:r>
      </w:ins>
      <w:ins w:id="626" w:author="W" w:date="2014-06-07T12:18:00Z">
        <w:r w:rsidR="00A508CE" w:rsidRPr="00F7051B">
          <w:rPr>
            <w:rFonts w:eastAsiaTheme="minorHAnsi"/>
            <w:lang w:val="en-US" w:eastAsia="en-US"/>
            <w:rPrChange w:id="627" w:author="W" w:date="2014-06-16T12:28:00Z">
              <w:rPr>
                <w:rFonts w:eastAsiaTheme="minorHAnsi"/>
                <w:sz w:val="20"/>
                <w:szCs w:val="20"/>
                <w:lang w:val="en-US" w:eastAsia="en-US"/>
              </w:rPr>
            </w:rPrChange>
          </w:rPr>
          <w:t>e</w:t>
        </w:r>
      </w:ins>
      <w:ins w:id="628" w:author="W" w:date="2014-06-07T12:17:00Z">
        <w:r w:rsidR="00A508CE" w:rsidRPr="00F7051B">
          <w:rPr>
            <w:rFonts w:eastAsiaTheme="minorHAnsi"/>
            <w:lang w:val="en-US" w:eastAsia="en-US"/>
            <w:rPrChange w:id="629" w:author="W" w:date="2014-06-16T12:28:00Z">
              <w:rPr>
                <w:rFonts w:eastAsiaTheme="minorHAnsi"/>
                <w:sz w:val="20"/>
                <w:szCs w:val="20"/>
                <w:lang w:val="en-US" w:eastAsia="en-US"/>
              </w:rPr>
            </w:rPrChange>
          </w:rPr>
          <w:t>cies</w:t>
        </w:r>
      </w:ins>
      <w:ins w:id="630" w:author="W" w:date="2014-06-07T12:18:00Z">
        <w:r w:rsidR="00A508CE" w:rsidRPr="00E7789B">
          <w:rPr>
            <w:rFonts w:eastAsiaTheme="minorHAnsi"/>
            <w:lang w:val="en-US" w:eastAsia="en-US"/>
            <w:rPrChange w:id="631" w:author="W" w:date="2014-06-16T03:20:00Z">
              <w:rPr>
                <w:rFonts w:eastAsiaTheme="minorHAnsi"/>
                <w:sz w:val="20"/>
                <w:szCs w:val="20"/>
                <w:lang w:val="en-US" w:eastAsia="en-US"/>
              </w:rPr>
            </w:rPrChange>
          </w:rPr>
          <w:t xml:space="preserve"> mainly by the corticolous habitat </w:t>
        </w:r>
      </w:ins>
      <w:ins w:id="632" w:author="W" w:date="2014-06-07T12:17:00Z">
        <w:r w:rsidR="00A508CE" w:rsidRPr="00E7789B">
          <w:rPr>
            <w:rFonts w:eastAsiaTheme="minorHAnsi"/>
            <w:lang w:val="en-US" w:eastAsia="en-US"/>
            <w:rPrChange w:id="633" w:author="W" w:date="2014-06-16T03:20:00Z">
              <w:rPr>
                <w:rFonts w:eastAsiaTheme="minorHAnsi"/>
                <w:sz w:val="20"/>
                <w:szCs w:val="20"/>
                <w:lang w:val="en-US" w:eastAsia="en-US"/>
              </w:rPr>
            </w:rPrChange>
          </w:rPr>
          <w:t xml:space="preserve">and </w:t>
        </w:r>
      </w:ins>
      <w:ins w:id="634" w:author="W" w:date="2014-06-07T12:19:00Z">
        <w:r w:rsidR="00A508CE" w:rsidRPr="00E7789B">
          <w:rPr>
            <w:rFonts w:eastAsiaTheme="minorHAnsi"/>
            <w:lang w:val="en-US" w:eastAsia="en-US"/>
            <w:rPrChange w:id="635" w:author="W" w:date="2014-06-16T03:20:00Z">
              <w:rPr>
                <w:rFonts w:eastAsiaTheme="minorHAnsi"/>
                <w:sz w:val="20"/>
                <w:szCs w:val="20"/>
                <w:lang w:val="en-US" w:eastAsia="en-US"/>
              </w:rPr>
            </w:rPrChange>
          </w:rPr>
          <w:t xml:space="preserve">cell content color. </w:t>
        </w:r>
      </w:ins>
    </w:p>
    <w:p w14:paraId="5786ED19" w14:textId="77777777" w:rsidR="00501354" w:rsidRPr="00F7051B" w:rsidRDefault="00A508CE" w:rsidP="00E7789B">
      <w:pPr>
        <w:spacing w:before="0" w:after="0" w:line="480" w:lineRule="auto"/>
        <w:jc w:val="both"/>
        <w:rPr>
          <w:ins w:id="636" w:author="W" w:date="2014-06-07T12:22:00Z"/>
          <w:bCs/>
          <w:lang w:val="en-US"/>
        </w:rPr>
      </w:pPr>
      <w:ins w:id="637" w:author="W" w:date="2014-06-07T12:15:00Z">
        <w:r w:rsidRPr="00E7789B">
          <w:rPr>
            <w:b/>
            <w:lang w:val="en-US"/>
            <w:rPrChange w:id="638" w:author="W" w:date="2014-06-16T03:20:00Z">
              <w:rPr>
                <w:b/>
              </w:rPr>
            </w:rPrChange>
          </w:rPr>
          <w:t>Studied material:</w:t>
        </w:r>
      </w:ins>
      <w:ins w:id="639" w:author="W" w:date="2014-06-07T12:21:00Z">
        <w:r w:rsidRPr="00E7789B">
          <w:rPr>
            <w:bCs/>
            <w:lang w:val="en-US"/>
          </w:rPr>
          <w:t>—</w:t>
        </w:r>
        <w:r w:rsidRPr="00E7789B">
          <w:rPr>
            <w:lang w:val="en-US"/>
          </w:rPr>
          <w:t xml:space="preserve">BRAZIL. São Paulo: Peruíbe, Ecological Station “Juréia-Itatins”, 24°23.842'S, 47° 07.252'W, 17 August 2011,  </w:t>
        </w:r>
        <w:r w:rsidRPr="007425AE">
          <w:rPr>
            <w:i/>
            <w:iCs/>
            <w:lang w:val="en-US"/>
          </w:rPr>
          <w:t>W.A. Gama-Jr.</w:t>
        </w:r>
        <w:r w:rsidRPr="007425AE">
          <w:rPr>
            <w:lang w:val="en-US"/>
          </w:rPr>
          <w:t xml:space="preserve">, </w:t>
        </w:r>
        <w:r w:rsidRPr="007425AE">
          <w:rPr>
            <w:i/>
            <w:iCs/>
            <w:lang w:val="en-US"/>
          </w:rPr>
          <w:t>G.S. Hentschke</w:t>
        </w:r>
        <w:r w:rsidRPr="007425AE">
          <w:rPr>
            <w:lang w:val="en-US"/>
          </w:rPr>
          <w:t xml:space="preserve">, </w:t>
        </w:r>
        <w:r w:rsidRPr="007425AE">
          <w:rPr>
            <w:i/>
            <w:iCs/>
            <w:lang w:val="en-US"/>
          </w:rPr>
          <w:t xml:space="preserve">C.F.S. Malone &amp; </w:t>
        </w:r>
        <w:r w:rsidRPr="007425AE">
          <w:rPr>
            <w:lang w:val="en-US"/>
          </w:rPr>
          <w:t>C</w:t>
        </w:r>
        <w:r w:rsidRPr="007425AE">
          <w:rPr>
            <w:i/>
            <w:iCs/>
            <w:lang w:val="en-US"/>
          </w:rPr>
          <w:t>.L. Sant’Anna</w:t>
        </w:r>
        <w:r w:rsidRPr="007425AE">
          <w:rPr>
            <w:bCs/>
            <w:lang w:val="en-US"/>
          </w:rPr>
          <w:t xml:space="preserve"> (SP 427328).</w:t>
        </w:r>
      </w:ins>
    </w:p>
    <w:p w14:paraId="6E42ADB9" w14:textId="77777777" w:rsidR="00A508CE" w:rsidRPr="00F7051B" w:rsidRDefault="00A508CE" w:rsidP="005F3331">
      <w:pPr>
        <w:spacing w:before="0" w:after="0" w:line="480" w:lineRule="auto"/>
        <w:jc w:val="both"/>
        <w:rPr>
          <w:ins w:id="640" w:author="W" w:date="2014-06-07T12:22:00Z"/>
          <w:bCs/>
          <w:lang w:val="en-US"/>
        </w:rPr>
      </w:pPr>
    </w:p>
    <w:p w14:paraId="0F0F83A7" w14:textId="77777777" w:rsidR="00A508CE" w:rsidRPr="00E7789B" w:rsidRDefault="00A508CE">
      <w:pPr>
        <w:autoSpaceDE w:val="0"/>
        <w:autoSpaceDN w:val="0"/>
        <w:adjustRightInd w:val="0"/>
        <w:spacing w:before="0" w:after="0" w:line="480" w:lineRule="auto"/>
        <w:jc w:val="both"/>
        <w:rPr>
          <w:ins w:id="641" w:author="W" w:date="2014-06-07T12:22:00Z"/>
          <w:rFonts w:eastAsiaTheme="minorHAnsi"/>
          <w:color w:val="000000"/>
          <w:lang w:val="en-US" w:eastAsia="en-US"/>
          <w:rPrChange w:id="642" w:author="W" w:date="2014-06-16T03:20:00Z">
            <w:rPr>
              <w:ins w:id="643" w:author="W" w:date="2014-06-07T12:22:00Z"/>
              <w:rFonts w:eastAsiaTheme="minorHAnsi"/>
              <w:color w:val="000000"/>
              <w:sz w:val="23"/>
              <w:szCs w:val="23"/>
              <w:lang w:val="en-US" w:eastAsia="en-US"/>
            </w:rPr>
          </w:rPrChange>
        </w:rPr>
        <w:pPrChange w:id="644" w:author="W" w:date="2014-06-16T03:20:00Z">
          <w:pPr>
            <w:autoSpaceDE w:val="0"/>
            <w:autoSpaceDN w:val="0"/>
            <w:adjustRightInd w:val="0"/>
            <w:spacing w:before="0" w:after="0" w:line="240" w:lineRule="auto"/>
          </w:pPr>
        </w:pPrChange>
      </w:pPr>
      <w:ins w:id="645" w:author="W" w:date="2014-06-07T12:22:00Z">
        <w:r w:rsidRPr="00E7789B">
          <w:rPr>
            <w:rFonts w:eastAsiaTheme="minorHAnsi"/>
            <w:b/>
            <w:bCs/>
            <w:i/>
            <w:iCs/>
            <w:color w:val="000000"/>
            <w:lang w:val="en-US" w:eastAsia="en-US"/>
            <w:rPrChange w:id="646" w:author="W" w:date="2014-06-16T03:20:00Z">
              <w:rPr>
                <w:rFonts w:eastAsiaTheme="minorHAnsi"/>
                <w:b/>
                <w:bCs/>
                <w:i/>
                <w:iCs/>
                <w:color w:val="000000"/>
                <w:sz w:val="23"/>
                <w:szCs w:val="23"/>
                <w:lang w:val="en-US" w:eastAsia="en-US"/>
              </w:rPr>
            </w:rPrChange>
          </w:rPr>
          <w:t xml:space="preserve">Coelosphaeriopsis </w:t>
        </w:r>
        <w:r w:rsidRPr="00781BA6">
          <w:rPr>
            <w:rFonts w:eastAsiaTheme="minorHAnsi"/>
            <w:b/>
            <w:bCs/>
            <w:color w:val="000000"/>
            <w:lang w:val="en-US" w:eastAsia="en-US"/>
            <w:rPrChange w:id="647" w:author="W" w:date="2014-06-16T12:39:00Z">
              <w:rPr>
                <w:rFonts w:eastAsiaTheme="minorHAnsi"/>
                <w:b/>
                <w:bCs/>
                <w:color w:val="000000"/>
                <w:sz w:val="23"/>
                <w:szCs w:val="23"/>
                <w:lang w:val="en-US" w:eastAsia="en-US"/>
              </w:rPr>
            </w:rPrChange>
          </w:rPr>
          <w:t xml:space="preserve">sp. </w:t>
        </w:r>
      </w:ins>
      <w:ins w:id="648" w:author="W" w:date="2014-06-07T12:23:00Z">
        <w:r w:rsidRPr="00781BA6">
          <w:rPr>
            <w:rFonts w:eastAsiaTheme="minorHAnsi"/>
            <w:bCs/>
            <w:color w:val="000000"/>
            <w:lang w:val="en-US" w:eastAsia="en-US"/>
            <w:rPrChange w:id="649" w:author="W" w:date="2014-06-16T12:39:00Z">
              <w:rPr>
                <w:rFonts w:eastAsiaTheme="minorHAnsi"/>
                <w:b/>
                <w:bCs/>
                <w:color w:val="000000"/>
                <w:sz w:val="23"/>
                <w:szCs w:val="23"/>
                <w:lang w:val="en-US" w:eastAsia="en-US"/>
              </w:rPr>
            </w:rPrChange>
          </w:rPr>
          <w:t>Lemmermann (1</w:t>
        </w:r>
      </w:ins>
      <w:ins w:id="650" w:author="W" w:date="2014-06-16T12:29:00Z">
        <w:r w:rsidR="00F7051B" w:rsidRPr="00781BA6">
          <w:rPr>
            <w:rFonts w:eastAsiaTheme="minorHAnsi"/>
            <w:bCs/>
            <w:color w:val="000000"/>
            <w:lang w:val="en-US" w:eastAsia="en-US"/>
            <w:rPrChange w:id="651" w:author="W" w:date="2014-06-16T12:39:00Z">
              <w:rPr>
                <w:rFonts w:eastAsiaTheme="minorHAnsi"/>
                <w:bCs/>
                <w:color w:val="000000"/>
                <w:highlight w:val="yellow"/>
                <w:lang w:val="en-US" w:eastAsia="en-US"/>
              </w:rPr>
            </w:rPrChange>
          </w:rPr>
          <w:t>89</w:t>
        </w:r>
      </w:ins>
      <w:ins w:id="652" w:author="W" w:date="2014-06-07T12:23:00Z">
        <w:r w:rsidRPr="00781BA6">
          <w:rPr>
            <w:rFonts w:eastAsiaTheme="minorHAnsi"/>
            <w:bCs/>
            <w:color w:val="000000"/>
            <w:lang w:val="en-US" w:eastAsia="en-US"/>
            <w:rPrChange w:id="653" w:author="W" w:date="2014-06-16T12:39:00Z">
              <w:rPr>
                <w:rFonts w:eastAsiaTheme="minorHAnsi"/>
                <w:b/>
                <w:bCs/>
                <w:color w:val="000000"/>
                <w:sz w:val="23"/>
                <w:szCs w:val="23"/>
                <w:lang w:val="en-US" w:eastAsia="en-US"/>
              </w:rPr>
            </w:rPrChange>
          </w:rPr>
          <w:t>9</w:t>
        </w:r>
      </w:ins>
      <w:ins w:id="654" w:author="W" w:date="2014-06-07T12:39:00Z">
        <w:r w:rsidR="004C4D95" w:rsidRPr="00781BA6">
          <w:rPr>
            <w:rFonts w:eastAsiaTheme="minorHAnsi"/>
            <w:bCs/>
            <w:color w:val="000000"/>
            <w:lang w:val="en-US" w:eastAsia="en-US"/>
            <w:rPrChange w:id="655" w:author="W" w:date="2014-06-16T12:39:00Z">
              <w:rPr>
                <w:rFonts w:eastAsiaTheme="minorHAnsi"/>
                <w:bCs/>
                <w:color w:val="000000"/>
                <w:highlight w:val="yellow"/>
                <w:lang w:eastAsia="en-US"/>
              </w:rPr>
            </w:rPrChange>
          </w:rPr>
          <w:t>:</w:t>
        </w:r>
      </w:ins>
      <w:ins w:id="656" w:author="W" w:date="2014-06-16T12:29:00Z">
        <w:r w:rsidR="00F7051B" w:rsidRPr="00781BA6">
          <w:rPr>
            <w:rFonts w:eastAsiaTheme="minorHAnsi"/>
            <w:bCs/>
            <w:color w:val="000000"/>
            <w:lang w:val="en-US" w:eastAsia="en-US"/>
            <w:rPrChange w:id="657" w:author="W" w:date="2014-06-16T12:39:00Z">
              <w:rPr>
                <w:rFonts w:eastAsiaTheme="minorHAnsi"/>
                <w:bCs/>
                <w:color w:val="000000"/>
                <w:highlight w:val="yellow"/>
                <w:lang w:val="en-US" w:eastAsia="en-US"/>
              </w:rPr>
            </w:rPrChange>
          </w:rPr>
          <w:t xml:space="preserve"> 352</w:t>
        </w:r>
      </w:ins>
      <w:ins w:id="658" w:author="W" w:date="2014-06-07T12:23:00Z">
        <w:r w:rsidRPr="00781BA6">
          <w:rPr>
            <w:rFonts w:eastAsiaTheme="minorHAnsi"/>
            <w:bCs/>
            <w:color w:val="000000"/>
            <w:lang w:val="en-US" w:eastAsia="en-US"/>
            <w:rPrChange w:id="659" w:author="W" w:date="2014-06-16T12:39:00Z">
              <w:rPr>
                <w:rFonts w:eastAsiaTheme="minorHAnsi"/>
                <w:b/>
                <w:bCs/>
                <w:color w:val="000000"/>
                <w:sz w:val="23"/>
                <w:szCs w:val="23"/>
                <w:lang w:val="en-US" w:eastAsia="en-US"/>
              </w:rPr>
            </w:rPrChange>
          </w:rPr>
          <w:t>)</w:t>
        </w:r>
        <w:r w:rsidRPr="00E7789B">
          <w:rPr>
            <w:rFonts w:eastAsiaTheme="minorHAnsi"/>
            <w:bCs/>
            <w:color w:val="000000"/>
            <w:lang w:val="en-US" w:eastAsia="en-US"/>
            <w:rPrChange w:id="660" w:author="W" w:date="2014-06-16T03:20:00Z">
              <w:rPr>
                <w:rFonts w:eastAsiaTheme="minorHAnsi"/>
                <w:bCs/>
                <w:color w:val="000000"/>
                <w:sz w:val="23"/>
                <w:szCs w:val="23"/>
                <w:lang w:val="en-US" w:eastAsia="en-US"/>
              </w:rPr>
            </w:rPrChange>
          </w:rPr>
          <w:t xml:space="preserve"> </w:t>
        </w:r>
        <w:r w:rsidRPr="00781BA6">
          <w:rPr>
            <w:rFonts w:eastAsiaTheme="minorHAnsi"/>
            <w:bCs/>
            <w:color w:val="000000"/>
            <w:highlight w:val="yellow"/>
            <w:lang w:val="en-US" w:eastAsia="en-US"/>
            <w:rPrChange w:id="661" w:author="W" w:date="2014-06-16T12:39:00Z">
              <w:rPr>
                <w:rFonts w:eastAsiaTheme="minorHAnsi"/>
                <w:bCs/>
                <w:color w:val="000000"/>
                <w:sz w:val="23"/>
                <w:szCs w:val="23"/>
                <w:lang w:val="en-US" w:eastAsia="en-US"/>
              </w:rPr>
            </w:rPrChange>
          </w:rPr>
          <w:t>(Fig.)</w:t>
        </w:r>
      </w:ins>
    </w:p>
    <w:p w14:paraId="613A5171" w14:textId="77777777" w:rsidR="0055458F" w:rsidRPr="00E7789B" w:rsidRDefault="0055458F" w:rsidP="00E7789B">
      <w:pPr>
        <w:spacing w:before="0" w:after="0" w:line="480" w:lineRule="auto"/>
        <w:jc w:val="both"/>
        <w:rPr>
          <w:ins w:id="662" w:author="W" w:date="2014-06-07T12:26:00Z"/>
          <w:lang w:val="en-US"/>
        </w:rPr>
      </w:pPr>
      <w:ins w:id="663" w:author="W" w:date="2014-06-07T12:29:00Z">
        <w:r w:rsidRPr="00E7789B">
          <w:rPr>
            <w:lang w:val="en-US"/>
          </w:rPr>
          <w:t>Hollow, r</w:t>
        </w:r>
      </w:ins>
      <w:ins w:id="664" w:author="W" w:date="2014-06-07T12:26:00Z">
        <w:r w:rsidRPr="00E7789B">
          <w:rPr>
            <w:lang w:val="en-US"/>
          </w:rPr>
          <w:t>ounde</w:t>
        </w:r>
        <w:r w:rsidRPr="00DD19C5">
          <w:rPr>
            <w:lang w:val="en-US"/>
          </w:rPr>
          <w:t xml:space="preserve">d </w:t>
        </w:r>
      </w:ins>
      <w:ins w:id="665" w:author="W" w:date="2014-06-07T12:29:00Z">
        <w:r w:rsidRPr="00DD19C5">
          <w:rPr>
            <w:lang w:val="en-US"/>
          </w:rPr>
          <w:t>to</w:t>
        </w:r>
      </w:ins>
      <w:ins w:id="666" w:author="W" w:date="2014-06-07T12:26:00Z">
        <w:r w:rsidRPr="00DD19C5">
          <w:rPr>
            <w:lang w:val="en-US"/>
          </w:rPr>
          <w:t xml:space="preserve"> elliptical</w:t>
        </w:r>
      </w:ins>
      <w:ins w:id="667" w:author="W" w:date="2014-06-07T12:29:00Z">
        <w:r w:rsidRPr="00DD19C5">
          <w:rPr>
            <w:lang w:val="en-US"/>
          </w:rPr>
          <w:t xml:space="preserve"> colonies</w:t>
        </w:r>
      </w:ins>
      <w:ins w:id="668" w:author="W" w:date="2014-06-07T12:26:00Z">
        <w:r w:rsidRPr="005F3331">
          <w:rPr>
            <w:lang w:val="en-US"/>
          </w:rPr>
          <w:t xml:space="preserve">, 12.0–106.3 µm diam. Sheath </w:t>
        </w:r>
      </w:ins>
      <w:ins w:id="669" w:author="W" w:date="2014-06-07T12:27:00Z">
        <w:r w:rsidRPr="005F3331">
          <w:rPr>
            <w:lang w:val="en-US"/>
          </w:rPr>
          <w:t>firm</w:t>
        </w:r>
      </w:ins>
      <w:ins w:id="670" w:author="W" w:date="2014-06-07T12:26:00Z">
        <w:r w:rsidRPr="005F3331">
          <w:rPr>
            <w:lang w:val="en-US"/>
          </w:rPr>
          <w:t xml:space="preserve">, hyaline, conspicuous. Cells </w:t>
        </w:r>
      </w:ins>
      <w:ins w:id="671" w:author="W" w:date="2014-06-07T12:31:00Z">
        <w:r w:rsidRPr="007425AE">
          <w:rPr>
            <w:lang w:val="en-US"/>
          </w:rPr>
          <w:t>2–</w:t>
        </w:r>
      </w:ins>
      <w:ins w:id="672" w:author="W" w:date="2014-06-07T12:32:00Z">
        <w:r w:rsidRPr="007425AE">
          <w:rPr>
            <w:lang w:val="en-US"/>
          </w:rPr>
          <w:t>4 grouped</w:t>
        </w:r>
      </w:ins>
      <w:ins w:id="673" w:author="W" w:date="2014-06-07T12:26:00Z">
        <w:r w:rsidRPr="007425AE">
          <w:rPr>
            <w:lang w:val="en-US"/>
          </w:rPr>
          <w:t xml:space="preserve">, </w:t>
        </w:r>
      </w:ins>
      <w:ins w:id="674" w:author="W" w:date="2014-06-07T12:30:00Z">
        <w:r w:rsidRPr="007425AE">
          <w:rPr>
            <w:lang w:val="en-US"/>
          </w:rPr>
          <w:t>elliptical to slightly polygonal</w:t>
        </w:r>
      </w:ins>
      <w:ins w:id="675" w:author="W" w:date="2014-06-07T12:26:00Z">
        <w:r w:rsidRPr="007425AE">
          <w:rPr>
            <w:lang w:val="en-US"/>
          </w:rPr>
          <w:t xml:space="preserve">, </w:t>
        </w:r>
      </w:ins>
      <w:ins w:id="676" w:author="W" w:date="2014-06-07T12:30:00Z">
        <w:r w:rsidRPr="007425AE">
          <w:rPr>
            <w:lang w:val="en-US"/>
          </w:rPr>
          <w:t>2</w:t>
        </w:r>
      </w:ins>
      <w:ins w:id="677" w:author="W" w:date="2014-06-07T12:26:00Z">
        <w:r w:rsidRPr="007425AE">
          <w:rPr>
            <w:lang w:val="en-US"/>
          </w:rPr>
          <w:t>.</w:t>
        </w:r>
      </w:ins>
      <w:ins w:id="678" w:author="W" w:date="2014-06-07T12:30:00Z">
        <w:r w:rsidRPr="007425AE">
          <w:rPr>
            <w:lang w:val="en-US"/>
          </w:rPr>
          <w:t>3</w:t>
        </w:r>
      </w:ins>
      <w:ins w:id="679" w:author="W" w:date="2014-06-07T12:26:00Z">
        <w:r w:rsidRPr="00316929">
          <w:rPr>
            <w:lang w:val="en-US"/>
          </w:rPr>
          <w:t>–3.</w:t>
        </w:r>
      </w:ins>
      <w:ins w:id="680" w:author="W" w:date="2014-06-07T12:30:00Z">
        <w:r w:rsidRPr="00316929">
          <w:rPr>
            <w:lang w:val="en-US"/>
          </w:rPr>
          <w:t>8</w:t>
        </w:r>
      </w:ins>
      <w:ins w:id="681" w:author="W" w:date="2014-06-07T12:26:00Z">
        <w:r w:rsidRPr="00D87149">
          <w:rPr>
            <w:lang w:val="en-US"/>
          </w:rPr>
          <w:t xml:space="preserve"> µm diam.</w:t>
        </w:r>
      </w:ins>
      <w:ins w:id="682" w:author="W" w:date="2014-06-07T12:30:00Z">
        <w:r w:rsidRPr="00D87149">
          <w:rPr>
            <w:lang w:val="en-US"/>
          </w:rPr>
          <w:t xml:space="preserve">, surrounded by individual </w:t>
        </w:r>
      </w:ins>
      <w:ins w:id="683" w:author="W" w:date="2014-06-07T12:31:00Z">
        <w:r w:rsidRPr="00D87149">
          <w:rPr>
            <w:lang w:val="en-US"/>
          </w:rPr>
          <w:t xml:space="preserve">hyaline </w:t>
        </w:r>
      </w:ins>
      <w:ins w:id="684" w:author="W" w:date="2014-06-07T12:30:00Z">
        <w:r w:rsidRPr="00D87149">
          <w:rPr>
            <w:lang w:val="en-US"/>
          </w:rPr>
          <w:t>sheat</w:t>
        </w:r>
      </w:ins>
      <w:ins w:id="685" w:author="W" w:date="2014-06-07T12:31:00Z">
        <w:r w:rsidRPr="00F7051B">
          <w:rPr>
            <w:lang w:val="en-US"/>
          </w:rPr>
          <w:t>hs.</w:t>
        </w:r>
      </w:ins>
      <w:ins w:id="686" w:author="W" w:date="2014-06-07T12:26:00Z">
        <w:r w:rsidRPr="00F7051B">
          <w:rPr>
            <w:lang w:val="en-US"/>
          </w:rPr>
          <w:t xml:space="preserve"> Cell content homogenous</w:t>
        </w:r>
      </w:ins>
      <w:ins w:id="687" w:author="W" w:date="2014-06-07T12:33:00Z">
        <w:r w:rsidRPr="00E7789B">
          <w:rPr>
            <w:lang w:val="en-US"/>
            <w:rPrChange w:id="688" w:author="W" w:date="2014-06-16T03:20:00Z">
              <w:rPr/>
            </w:rPrChange>
          </w:rPr>
          <w:t xml:space="preserve"> to granulated</w:t>
        </w:r>
      </w:ins>
      <w:ins w:id="689" w:author="W" w:date="2014-06-07T12:26:00Z">
        <w:r w:rsidRPr="00E7789B">
          <w:rPr>
            <w:lang w:val="en-US"/>
          </w:rPr>
          <w:t xml:space="preserve">, </w:t>
        </w:r>
      </w:ins>
      <w:ins w:id="690" w:author="W" w:date="2014-06-07T12:33:00Z">
        <w:r w:rsidRPr="00E7789B">
          <w:rPr>
            <w:lang w:val="en-US"/>
            <w:rPrChange w:id="691" w:author="W" w:date="2014-06-16T03:20:00Z">
              <w:rPr/>
            </w:rPrChange>
          </w:rPr>
          <w:t xml:space="preserve">blue-green to </w:t>
        </w:r>
      </w:ins>
      <w:ins w:id="692" w:author="W" w:date="2014-06-07T12:26:00Z">
        <w:r w:rsidRPr="00E7789B">
          <w:rPr>
            <w:lang w:val="en-US"/>
          </w:rPr>
          <w:t>brown.</w:t>
        </w:r>
      </w:ins>
    </w:p>
    <w:p w14:paraId="15534999" w14:textId="77777777" w:rsidR="0055458F" w:rsidRPr="00781BA6" w:rsidRDefault="0055458F" w:rsidP="00DD19C5">
      <w:pPr>
        <w:spacing w:before="0" w:after="0" w:line="480" w:lineRule="auto"/>
        <w:jc w:val="both"/>
        <w:rPr>
          <w:ins w:id="693" w:author="W" w:date="2014-06-07T12:33:00Z"/>
          <w:b/>
          <w:lang w:val="en-US"/>
          <w:rPrChange w:id="694" w:author="W" w:date="2014-06-16T12:39:00Z">
            <w:rPr>
              <w:ins w:id="695" w:author="W" w:date="2014-06-07T12:33:00Z"/>
              <w:b/>
            </w:rPr>
          </w:rPrChange>
        </w:rPr>
      </w:pPr>
      <w:ins w:id="696" w:author="W" w:date="2014-06-07T12:33:00Z">
        <w:r w:rsidRPr="00E7789B">
          <w:rPr>
            <w:b/>
            <w:lang w:val="en-US"/>
            <w:rPrChange w:id="697" w:author="W" w:date="2014-06-16T03:20:00Z">
              <w:rPr>
                <w:b/>
              </w:rPr>
            </w:rPrChange>
          </w:rPr>
          <w:t>Habitat</w:t>
        </w:r>
        <w:proofErr w:type="gramStart"/>
        <w:r w:rsidRPr="00E7789B">
          <w:rPr>
            <w:b/>
            <w:lang w:val="en-US"/>
            <w:rPrChange w:id="698" w:author="W" w:date="2014-06-16T03:20:00Z">
              <w:rPr>
                <w:b/>
              </w:rPr>
            </w:rPrChange>
          </w:rPr>
          <w:t>:</w:t>
        </w:r>
        <w:r w:rsidRPr="00E7789B">
          <w:rPr>
            <w:lang w:val="en-US"/>
            <w:rPrChange w:id="699" w:author="W" w:date="2014-06-16T03:20:00Z">
              <w:rPr/>
            </w:rPrChange>
          </w:rPr>
          <w:t>—</w:t>
        </w:r>
      </w:ins>
      <w:proofErr w:type="gramEnd"/>
      <w:ins w:id="700" w:author="W" w:date="2014-06-07T12:34:00Z">
        <w:r w:rsidRPr="00E7789B">
          <w:rPr>
            <w:lang w:val="en-US"/>
          </w:rPr>
          <w:t xml:space="preserve">On rock covered by a </w:t>
        </w:r>
        <w:r w:rsidRPr="00781BA6">
          <w:rPr>
            <w:lang w:val="en-US"/>
          </w:rPr>
          <w:t>water slide near a waterfall.</w:t>
        </w:r>
      </w:ins>
    </w:p>
    <w:p w14:paraId="373B3B7D" w14:textId="743C429D" w:rsidR="0055458F" w:rsidRPr="007425AE" w:rsidRDefault="0055458F" w:rsidP="00DD19C5">
      <w:pPr>
        <w:autoSpaceDE w:val="0"/>
        <w:autoSpaceDN w:val="0"/>
        <w:adjustRightInd w:val="0"/>
        <w:spacing w:before="0" w:after="0" w:line="480" w:lineRule="auto"/>
        <w:jc w:val="both"/>
        <w:rPr>
          <w:ins w:id="701" w:author="W" w:date="2014-06-07T12:33:00Z"/>
          <w:rFonts w:eastAsiaTheme="minorHAnsi"/>
          <w:color w:val="000000"/>
          <w:lang w:val="en-US" w:eastAsia="en-US"/>
        </w:rPr>
      </w:pPr>
      <w:ins w:id="702" w:author="W" w:date="2014-06-07T12:33:00Z">
        <w:r w:rsidRPr="00781BA6">
          <w:rPr>
            <w:b/>
            <w:lang w:val="en-US"/>
          </w:rPr>
          <w:t>Notes</w:t>
        </w:r>
        <w:proofErr w:type="gramStart"/>
        <w:r w:rsidRPr="00781BA6">
          <w:rPr>
            <w:b/>
            <w:lang w:val="en-US"/>
          </w:rPr>
          <w:t>:</w:t>
        </w:r>
        <w:r w:rsidRPr="00781BA6">
          <w:rPr>
            <w:rFonts w:eastAsiaTheme="minorHAnsi"/>
            <w:lang w:val="en-US" w:eastAsia="en-US"/>
          </w:rPr>
          <w:t>—</w:t>
        </w:r>
      </w:ins>
      <w:proofErr w:type="gramEnd"/>
      <w:ins w:id="703" w:author="W" w:date="2014-06-07T12:35:00Z">
        <w:r w:rsidR="004C4D95" w:rsidRPr="00781BA6">
          <w:rPr>
            <w:rFonts w:eastAsiaTheme="minorHAnsi"/>
            <w:i/>
            <w:iCs/>
            <w:color w:val="000000"/>
            <w:lang w:val="en-US" w:eastAsia="en-US"/>
            <w:rPrChange w:id="704" w:author="W" w:date="2014-06-16T12:39:00Z">
              <w:rPr>
                <w:rFonts w:eastAsiaTheme="minorHAnsi"/>
                <w:i/>
                <w:iCs/>
                <w:color w:val="000000"/>
                <w:lang w:eastAsia="en-US"/>
              </w:rPr>
            </w:rPrChange>
          </w:rPr>
          <w:t>Coelosphaeriopsis</w:t>
        </w:r>
      </w:ins>
      <w:ins w:id="705" w:author="W" w:date="2014-06-07T12:33:00Z">
        <w:r w:rsidRPr="00781BA6">
          <w:rPr>
            <w:rFonts w:eastAsiaTheme="minorHAnsi"/>
            <w:lang w:val="en-US" w:eastAsia="en-US"/>
          </w:rPr>
          <w:t xml:space="preserve"> </w:t>
        </w:r>
      </w:ins>
      <w:ins w:id="706" w:author="W" w:date="2014-06-07T12:36:00Z">
        <w:r w:rsidR="004C4D95" w:rsidRPr="00781BA6">
          <w:rPr>
            <w:rFonts w:eastAsiaTheme="minorHAnsi"/>
            <w:bCs/>
            <w:color w:val="000000"/>
            <w:lang w:val="en-US" w:eastAsia="en-US"/>
            <w:rPrChange w:id="707" w:author="W" w:date="2014-06-16T12:39:00Z">
              <w:rPr>
                <w:rFonts w:eastAsiaTheme="minorHAnsi"/>
                <w:bCs/>
                <w:color w:val="000000"/>
                <w:lang w:eastAsia="en-US"/>
              </w:rPr>
            </w:rPrChange>
          </w:rPr>
          <w:t>Lemmermann (1</w:t>
        </w:r>
      </w:ins>
      <w:ins w:id="708" w:author="W" w:date="2014-06-16T12:30:00Z">
        <w:r w:rsidR="00F7051B" w:rsidRPr="00781BA6">
          <w:rPr>
            <w:rFonts w:eastAsiaTheme="minorHAnsi"/>
            <w:bCs/>
            <w:color w:val="000000"/>
            <w:lang w:val="en-US" w:eastAsia="en-US"/>
            <w:rPrChange w:id="709" w:author="W" w:date="2014-06-16T12:39:00Z">
              <w:rPr>
                <w:rFonts w:eastAsiaTheme="minorHAnsi"/>
                <w:bCs/>
                <w:color w:val="000000"/>
                <w:highlight w:val="yellow"/>
                <w:lang w:val="en-US" w:eastAsia="en-US"/>
              </w:rPr>
            </w:rPrChange>
          </w:rPr>
          <w:t>89</w:t>
        </w:r>
      </w:ins>
      <w:ins w:id="710" w:author="W" w:date="2014-06-07T12:36:00Z">
        <w:r w:rsidR="004C4D95" w:rsidRPr="00781BA6">
          <w:rPr>
            <w:rFonts w:eastAsiaTheme="minorHAnsi"/>
            <w:bCs/>
            <w:color w:val="000000"/>
            <w:lang w:val="en-US" w:eastAsia="en-US"/>
            <w:rPrChange w:id="711" w:author="W" w:date="2014-06-16T12:39:00Z">
              <w:rPr>
                <w:rFonts w:eastAsiaTheme="minorHAnsi"/>
                <w:bCs/>
                <w:color w:val="000000"/>
                <w:lang w:eastAsia="en-US"/>
              </w:rPr>
            </w:rPrChange>
          </w:rPr>
          <w:t>9</w:t>
        </w:r>
      </w:ins>
      <w:ins w:id="712" w:author="W" w:date="2014-06-07T12:39:00Z">
        <w:r w:rsidR="004C4D95" w:rsidRPr="00781BA6">
          <w:rPr>
            <w:rFonts w:eastAsiaTheme="minorHAnsi"/>
            <w:bCs/>
            <w:color w:val="000000"/>
            <w:lang w:val="en-US" w:eastAsia="en-US"/>
          </w:rPr>
          <w:t>:</w:t>
        </w:r>
      </w:ins>
      <w:ins w:id="713" w:author="W" w:date="2014-06-16T12:30:00Z">
        <w:r w:rsidR="00F7051B" w:rsidRPr="00781BA6">
          <w:rPr>
            <w:rFonts w:eastAsiaTheme="minorHAnsi"/>
            <w:bCs/>
            <w:color w:val="000000"/>
            <w:lang w:val="en-US" w:eastAsia="en-US"/>
            <w:rPrChange w:id="714" w:author="W" w:date="2014-06-16T12:39:00Z">
              <w:rPr>
                <w:rFonts w:eastAsiaTheme="minorHAnsi"/>
                <w:bCs/>
                <w:color w:val="000000"/>
                <w:highlight w:val="yellow"/>
                <w:lang w:val="en-US" w:eastAsia="en-US"/>
              </w:rPr>
            </w:rPrChange>
          </w:rPr>
          <w:t xml:space="preserve"> 352</w:t>
        </w:r>
      </w:ins>
      <w:ins w:id="715" w:author="W" w:date="2014-06-07T12:39:00Z">
        <w:r w:rsidR="004C4D95" w:rsidRPr="00781BA6">
          <w:rPr>
            <w:rFonts w:eastAsiaTheme="minorHAnsi"/>
            <w:bCs/>
            <w:color w:val="000000"/>
            <w:lang w:val="en-US" w:eastAsia="en-US"/>
          </w:rPr>
          <w:t xml:space="preserve"> </w:t>
        </w:r>
      </w:ins>
      <w:ins w:id="716" w:author="W" w:date="2014-06-07T12:36:00Z">
        <w:r w:rsidR="004C4D95" w:rsidRPr="00781BA6">
          <w:rPr>
            <w:rFonts w:eastAsiaTheme="minorHAnsi"/>
            <w:bCs/>
            <w:color w:val="000000"/>
            <w:lang w:val="en-US" w:eastAsia="en-US"/>
            <w:rPrChange w:id="717" w:author="W" w:date="2014-06-16T12:39:00Z">
              <w:rPr>
                <w:rFonts w:eastAsiaTheme="minorHAnsi"/>
                <w:bCs/>
                <w:color w:val="000000"/>
                <w:lang w:eastAsia="en-US"/>
              </w:rPr>
            </w:rPrChange>
          </w:rPr>
          <w:t xml:space="preserve">) is a rare </w:t>
        </w:r>
      </w:ins>
      <w:ins w:id="718" w:author="W" w:date="2014-06-07T12:39:00Z">
        <w:r w:rsidR="004C4D95" w:rsidRPr="00781BA6">
          <w:rPr>
            <w:rFonts w:eastAsiaTheme="minorHAnsi"/>
            <w:bCs/>
            <w:color w:val="000000"/>
            <w:lang w:val="en-US" w:eastAsia="en-US"/>
          </w:rPr>
          <w:t xml:space="preserve">and </w:t>
        </w:r>
      </w:ins>
      <w:ins w:id="719" w:author="W" w:date="2014-06-07T12:36:00Z">
        <w:r w:rsidR="004C4D95" w:rsidRPr="00781BA6">
          <w:rPr>
            <w:rFonts w:eastAsiaTheme="minorHAnsi"/>
            <w:bCs/>
            <w:color w:val="000000"/>
            <w:lang w:val="en-US" w:eastAsia="en-US"/>
            <w:rPrChange w:id="720" w:author="W" w:date="2014-06-16T12:39:00Z">
              <w:rPr>
                <w:rFonts w:eastAsiaTheme="minorHAnsi"/>
                <w:bCs/>
                <w:color w:val="000000"/>
                <w:lang w:eastAsia="en-US"/>
              </w:rPr>
            </w:rPrChange>
          </w:rPr>
          <w:t>understudied genus</w:t>
        </w:r>
        <w:r w:rsidR="004C4D95" w:rsidRPr="00781BA6">
          <w:rPr>
            <w:rFonts w:eastAsiaTheme="minorHAnsi"/>
            <w:bCs/>
            <w:color w:val="000000"/>
            <w:lang w:val="en-US" w:eastAsia="en-US"/>
          </w:rPr>
          <w:t>, possessing only two species</w:t>
        </w:r>
      </w:ins>
      <w:ins w:id="721" w:author="W" w:date="2014-06-07T12:40:00Z">
        <w:r w:rsidR="004C4D95" w:rsidRPr="00781BA6">
          <w:rPr>
            <w:rFonts w:eastAsiaTheme="minorHAnsi"/>
            <w:bCs/>
            <w:color w:val="000000"/>
            <w:lang w:val="en-US" w:eastAsia="en-US"/>
          </w:rPr>
          <w:t>:</w:t>
        </w:r>
      </w:ins>
      <w:ins w:id="722" w:author="W" w:date="2014-06-07T12:36:00Z">
        <w:r w:rsidR="004C4D95" w:rsidRPr="00781BA6">
          <w:rPr>
            <w:rFonts w:eastAsiaTheme="minorHAnsi"/>
            <w:bCs/>
            <w:color w:val="000000"/>
            <w:lang w:val="en-US" w:eastAsia="en-US"/>
          </w:rPr>
          <w:t xml:space="preserve"> </w:t>
        </w:r>
        <w:r w:rsidR="004C4D95" w:rsidRPr="00781BA6">
          <w:rPr>
            <w:rFonts w:eastAsiaTheme="minorHAnsi"/>
            <w:i/>
            <w:iCs/>
            <w:color w:val="000000"/>
            <w:lang w:val="en-US" w:eastAsia="en-US"/>
            <w:rPrChange w:id="723" w:author="W" w:date="2014-06-16T12:39:00Z">
              <w:rPr>
                <w:rFonts w:eastAsiaTheme="minorHAnsi"/>
                <w:i/>
                <w:iCs/>
                <w:color w:val="000000"/>
                <w:lang w:eastAsia="en-US"/>
              </w:rPr>
            </w:rPrChange>
          </w:rPr>
          <w:t xml:space="preserve">C. halophila </w:t>
        </w:r>
        <w:r w:rsidR="004C4D95" w:rsidRPr="00781BA6">
          <w:rPr>
            <w:rFonts w:eastAsiaTheme="minorHAnsi"/>
            <w:color w:val="000000"/>
            <w:lang w:val="en-US" w:eastAsia="en-US"/>
            <w:rPrChange w:id="724" w:author="W" w:date="2014-06-16T12:39:00Z">
              <w:rPr>
                <w:rFonts w:eastAsiaTheme="minorHAnsi"/>
                <w:color w:val="000000"/>
                <w:lang w:eastAsia="en-US"/>
              </w:rPr>
            </w:rPrChange>
          </w:rPr>
          <w:t>Lemmermann</w:t>
        </w:r>
        <w:r w:rsidR="004C4D95" w:rsidRPr="00781BA6">
          <w:rPr>
            <w:rFonts w:eastAsiaTheme="minorHAnsi"/>
            <w:color w:val="000000"/>
            <w:lang w:val="en-US" w:eastAsia="en-US"/>
          </w:rPr>
          <w:t xml:space="preserve"> (1</w:t>
        </w:r>
      </w:ins>
      <w:ins w:id="725" w:author="W" w:date="2014-06-16T12:31:00Z">
        <w:r w:rsidR="00F7051B" w:rsidRPr="00781BA6">
          <w:rPr>
            <w:rFonts w:eastAsiaTheme="minorHAnsi"/>
            <w:color w:val="000000"/>
            <w:lang w:val="en-US" w:eastAsia="en-US"/>
            <w:rPrChange w:id="726" w:author="W" w:date="2014-06-16T12:39:00Z">
              <w:rPr>
                <w:rFonts w:eastAsiaTheme="minorHAnsi"/>
                <w:color w:val="000000"/>
                <w:highlight w:val="yellow"/>
                <w:lang w:val="en-US" w:eastAsia="en-US"/>
              </w:rPr>
            </w:rPrChange>
          </w:rPr>
          <w:t>899</w:t>
        </w:r>
      </w:ins>
      <w:ins w:id="727" w:author="W" w:date="2014-06-07T12:37:00Z">
        <w:r w:rsidR="004C4D95" w:rsidRPr="00781BA6">
          <w:rPr>
            <w:rFonts w:eastAsiaTheme="minorHAnsi"/>
            <w:color w:val="000000"/>
            <w:lang w:val="en-US" w:eastAsia="en-US"/>
          </w:rPr>
          <w:t>:</w:t>
        </w:r>
      </w:ins>
      <w:ins w:id="728" w:author="W" w:date="2014-06-16T12:30:00Z">
        <w:r w:rsidR="00F7051B" w:rsidRPr="00781BA6">
          <w:rPr>
            <w:rFonts w:eastAsiaTheme="minorHAnsi"/>
            <w:color w:val="000000"/>
            <w:lang w:val="en-US" w:eastAsia="en-US"/>
            <w:rPrChange w:id="729" w:author="W" w:date="2014-06-16T12:39:00Z">
              <w:rPr>
                <w:rFonts w:eastAsiaTheme="minorHAnsi"/>
                <w:color w:val="000000"/>
                <w:highlight w:val="yellow"/>
                <w:lang w:val="en-US" w:eastAsia="en-US"/>
              </w:rPr>
            </w:rPrChange>
          </w:rPr>
          <w:t xml:space="preserve"> 352</w:t>
        </w:r>
      </w:ins>
      <w:ins w:id="730" w:author="W" w:date="2014-06-07T12:37:00Z">
        <w:r w:rsidR="004C4D95" w:rsidRPr="00781BA6">
          <w:rPr>
            <w:rFonts w:eastAsiaTheme="minorHAnsi"/>
            <w:color w:val="000000"/>
            <w:lang w:val="en-US" w:eastAsia="en-US"/>
          </w:rPr>
          <w:t xml:space="preserve"> </w:t>
        </w:r>
      </w:ins>
      <w:ins w:id="731" w:author="W" w:date="2014-06-07T12:36:00Z">
        <w:r w:rsidR="004C4D95" w:rsidRPr="00781BA6">
          <w:rPr>
            <w:rFonts w:eastAsiaTheme="minorHAnsi"/>
            <w:color w:val="000000"/>
            <w:lang w:val="en-US" w:eastAsia="en-US"/>
          </w:rPr>
          <w:t>)</w:t>
        </w:r>
      </w:ins>
      <w:ins w:id="732" w:author="W" w:date="2014-06-07T12:40:00Z">
        <w:r w:rsidR="004C4D95" w:rsidRPr="00781BA6">
          <w:rPr>
            <w:rFonts w:eastAsiaTheme="minorHAnsi"/>
            <w:color w:val="000000"/>
            <w:lang w:val="en-US" w:eastAsia="en-US"/>
          </w:rPr>
          <w:t xml:space="preserve">, described </w:t>
        </w:r>
        <w:del w:id="733" w:author="osxadmin" w:date="2014-06-18T23:12:00Z">
          <w:r w:rsidR="004C4D95" w:rsidRPr="00781BA6" w:rsidDel="00D45F30">
            <w:rPr>
              <w:rFonts w:eastAsiaTheme="minorHAnsi"/>
              <w:color w:val="000000"/>
              <w:lang w:val="en-US" w:eastAsia="en-US"/>
            </w:rPr>
            <w:delText>to</w:delText>
          </w:r>
        </w:del>
      </w:ins>
      <w:ins w:id="734" w:author="osxadmin" w:date="2014-06-18T23:12:00Z">
        <w:r w:rsidR="00D45F30">
          <w:rPr>
            <w:rFonts w:eastAsiaTheme="minorHAnsi"/>
            <w:color w:val="000000"/>
            <w:lang w:val="en-US" w:eastAsia="en-US"/>
          </w:rPr>
          <w:t>from</w:t>
        </w:r>
      </w:ins>
      <w:ins w:id="735" w:author="W" w:date="2014-06-07T12:40:00Z">
        <w:r w:rsidR="004C4D95" w:rsidRPr="00781BA6">
          <w:rPr>
            <w:rFonts w:eastAsiaTheme="minorHAnsi"/>
            <w:color w:val="000000"/>
            <w:lang w:val="en-US" w:eastAsia="en-US"/>
          </w:rPr>
          <w:t xml:space="preserve"> saline environments, and</w:t>
        </w:r>
        <w:r w:rsidR="004C4D95" w:rsidRPr="00781BA6">
          <w:rPr>
            <w:rFonts w:eastAsiaTheme="minorHAnsi"/>
            <w:color w:val="000000"/>
            <w:lang w:val="en-US" w:eastAsia="en-US"/>
            <w:rPrChange w:id="736" w:author="W" w:date="2014-06-16T12:39:00Z">
              <w:rPr>
                <w:rFonts w:eastAsiaTheme="minorHAnsi"/>
                <w:color w:val="000000"/>
                <w:lang w:eastAsia="en-US"/>
              </w:rPr>
            </w:rPrChange>
          </w:rPr>
          <w:t xml:space="preserve"> </w:t>
        </w:r>
        <w:r w:rsidR="004C4D95" w:rsidRPr="00781BA6">
          <w:rPr>
            <w:rFonts w:eastAsiaTheme="minorHAnsi"/>
            <w:i/>
            <w:iCs/>
            <w:color w:val="000000"/>
            <w:lang w:val="en-US" w:eastAsia="en-US"/>
            <w:rPrChange w:id="737" w:author="W" w:date="2014-06-16T12:39:00Z">
              <w:rPr>
                <w:rFonts w:eastAsiaTheme="minorHAnsi"/>
                <w:i/>
                <w:iCs/>
                <w:color w:val="000000"/>
                <w:lang w:eastAsia="en-US"/>
              </w:rPr>
            </w:rPrChange>
          </w:rPr>
          <w:t xml:space="preserve">C. chlamydocystis </w:t>
        </w:r>
        <w:r w:rsidR="004C4D95" w:rsidRPr="00781BA6">
          <w:rPr>
            <w:rFonts w:eastAsiaTheme="minorHAnsi"/>
            <w:color w:val="000000"/>
            <w:lang w:val="en-US" w:eastAsia="en-US"/>
            <w:rPrChange w:id="738" w:author="W" w:date="2014-06-16T12:39:00Z">
              <w:rPr>
                <w:rFonts w:eastAsiaTheme="minorHAnsi"/>
                <w:color w:val="000000"/>
                <w:lang w:eastAsia="en-US"/>
              </w:rPr>
            </w:rPrChange>
          </w:rPr>
          <w:t>(Skuja) Komárek &amp; Anagnostidis</w:t>
        </w:r>
        <w:r w:rsidR="004C4D95" w:rsidRPr="00781BA6">
          <w:rPr>
            <w:rFonts w:eastAsiaTheme="minorHAnsi"/>
            <w:color w:val="000000"/>
            <w:lang w:val="en-US" w:eastAsia="en-US"/>
          </w:rPr>
          <w:t xml:space="preserve"> (</w:t>
        </w:r>
      </w:ins>
      <w:ins w:id="739" w:author="W" w:date="2014-06-16T12:37:00Z">
        <w:r w:rsidR="00F7051B" w:rsidRPr="00781BA6">
          <w:rPr>
            <w:rFonts w:eastAsiaTheme="minorHAnsi"/>
            <w:color w:val="000000"/>
            <w:lang w:val="en-US" w:eastAsia="en-US"/>
            <w:rPrChange w:id="740" w:author="W" w:date="2014-06-16T12:39:00Z">
              <w:rPr>
                <w:rFonts w:eastAsiaTheme="minorHAnsi"/>
                <w:color w:val="000000"/>
                <w:highlight w:val="yellow"/>
                <w:lang w:val="en-US" w:eastAsia="en-US"/>
              </w:rPr>
            </w:rPrChange>
          </w:rPr>
          <w:t>1995: 17</w:t>
        </w:r>
      </w:ins>
      <w:ins w:id="741" w:author="W" w:date="2014-06-07T12:40:00Z">
        <w:r w:rsidR="004C4D95" w:rsidRPr="00781BA6">
          <w:rPr>
            <w:rFonts w:eastAsiaTheme="minorHAnsi"/>
            <w:color w:val="000000"/>
            <w:lang w:val="en-US" w:eastAsia="en-US"/>
          </w:rPr>
          <w:t>), found</w:t>
        </w:r>
        <w:r w:rsidR="004C4D95" w:rsidRPr="00E7789B">
          <w:rPr>
            <w:rFonts w:eastAsiaTheme="minorHAnsi"/>
            <w:color w:val="000000"/>
            <w:lang w:val="en-US" w:eastAsia="en-US"/>
          </w:rPr>
          <w:t xml:space="preserve"> in a Swedish lake</w:t>
        </w:r>
      </w:ins>
      <w:ins w:id="742" w:author="W" w:date="2014-06-07T12:44:00Z">
        <w:r w:rsidR="004C4D95" w:rsidRPr="00E7789B">
          <w:rPr>
            <w:rFonts w:eastAsiaTheme="minorHAnsi"/>
            <w:color w:val="000000"/>
            <w:lang w:val="en-US" w:eastAsia="en-US"/>
          </w:rPr>
          <w:t>, b</w:t>
        </w:r>
      </w:ins>
      <w:ins w:id="743" w:author="W" w:date="2014-06-07T12:40:00Z">
        <w:r w:rsidR="004C4D95" w:rsidRPr="00DD19C5">
          <w:rPr>
            <w:rFonts w:eastAsiaTheme="minorHAnsi"/>
            <w:color w:val="000000"/>
            <w:lang w:val="en-US" w:eastAsia="en-US"/>
          </w:rPr>
          <w:t>oth</w:t>
        </w:r>
      </w:ins>
      <w:ins w:id="744" w:author="W" w:date="2014-06-07T12:44:00Z">
        <w:r w:rsidR="004C4D95" w:rsidRPr="00DD19C5">
          <w:rPr>
            <w:rFonts w:eastAsiaTheme="minorHAnsi"/>
            <w:color w:val="000000"/>
            <w:lang w:val="en-US" w:eastAsia="en-US"/>
          </w:rPr>
          <w:t xml:space="preserve"> </w:t>
        </w:r>
        <w:del w:id="745" w:author="osxadmin" w:date="2014-06-18T23:12:00Z">
          <w:r w:rsidR="004C4D95" w:rsidRPr="00DD19C5" w:rsidDel="00D45F30">
            <w:rPr>
              <w:rFonts w:eastAsiaTheme="minorHAnsi"/>
              <w:color w:val="000000"/>
              <w:lang w:val="en-US" w:eastAsia="en-US"/>
            </w:rPr>
            <w:delText>of them</w:delText>
          </w:r>
        </w:del>
      </w:ins>
      <w:ins w:id="746" w:author="W" w:date="2014-06-07T12:40:00Z">
        <w:del w:id="747" w:author="osxadmin" w:date="2014-06-18T23:12:00Z">
          <w:r w:rsidR="004C4D95" w:rsidRPr="00DD19C5" w:rsidDel="00D45F30">
            <w:rPr>
              <w:rFonts w:eastAsiaTheme="minorHAnsi"/>
              <w:color w:val="000000"/>
              <w:lang w:val="en-US" w:eastAsia="en-US"/>
            </w:rPr>
            <w:delText xml:space="preserve"> </w:delText>
          </w:r>
        </w:del>
      </w:ins>
      <w:ins w:id="748" w:author="W" w:date="2014-06-07T12:44:00Z">
        <w:r w:rsidR="004C4D95" w:rsidRPr="00DD19C5">
          <w:rPr>
            <w:rFonts w:eastAsiaTheme="minorHAnsi"/>
            <w:color w:val="000000"/>
            <w:lang w:val="en-US" w:eastAsia="en-US"/>
          </w:rPr>
          <w:t>with</w:t>
        </w:r>
      </w:ins>
      <w:ins w:id="749" w:author="W" w:date="2014-06-07T12:40:00Z">
        <w:r w:rsidR="004C4D95" w:rsidRPr="005F3331">
          <w:rPr>
            <w:rFonts w:eastAsiaTheme="minorHAnsi"/>
            <w:color w:val="000000"/>
            <w:lang w:val="en-US" w:eastAsia="en-US"/>
          </w:rPr>
          <w:t xml:space="preserve"> </w:t>
        </w:r>
        <w:del w:id="750" w:author="osxadmin" w:date="2014-06-18T23:13:00Z">
          <w:r w:rsidR="004C4D95" w:rsidRPr="005F3331" w:rsidDel="00D45F30">
            <w:rPr>
              <w:rFonts w:eastAsiaTheme="minorHAnsi"/>
              <w:color w:val="000000"/>
              <w:lang w:val="en-US" w:eastAsia="en-US"/>
            </w:rPr>
            <w:delText xml:space="preserve">the </w:delText>
          </w:r>
        </w:del>
        <w:r w:rsidR="004C4D95" w:rsidRPr="005F3331">
          <w:rPr>
            <w:rFonts w:eastAsiaTheme="minorHAnsi"/>
            <w:color w:val="000000"/>
            <w:lang w:val="en-US" w:eastAsia="en-US"/>
          </w:rPr>
          <w:t>habitat</w:t>
        </w:r>
      </w:ins>
      <w:ins w:id="751" w:author="osxadmin" w:date="2014-06-18T23:13:00Z">
        <w:r w:rsidR="00D45F30">
          <w:rPr>
            <w:rFonts w:eastAsiaTheme="minorHAnsi"/>
            <w:color w:val="000000"/>
            <w:lang w:val="en-US" w:eastAsia="en-US"/>
          </w:rPr>
          <w:t>s</w:t>
        </w:r>
      </w:ins>
      <w:ins w:id="752" w:author="W" w:date="2014-06-07T12:40:00Z">
        <w:r w:rsidR="004C4D95" w:rsidRPr="005F3331">
          <w:rPr>
            <w:rFonts w:eastAsiaTheme="minorHAnsi"/>
            <w:color w:val="000000"/>
            <w:lang w:val="en-US" w:eastAsia="en-US"/>
          </w:rPr>
          <w:t xml:space="preserve"> very di</w:t>
        </w:r>
        <w:del w:id="753" w:author="osxadmin" w:date="2014-06-18T23:13:00Z">
          <w:r w:rsidR="004C4D95" w:rsidRPr="005F3331" w:rsidDel="00D45F30">
            <w:rPr>
              <w:rFonts w:eastAsiaTheme="minorHAnsi"/>
              <w:color w:val="000000"/>
              <w:lang w:val="en-US" w:eastAsia="en-US"/>
            </w:rPr>
            <w:delText>stin</w:delText>
          </w:r>
        </w:del>
      </w:ins>
      <w:ins w:id="754" w:author="W" w:date="2014-06-07T12:41:00Z">
        <w:del w:id="755" w:author="osxadmin" w:date="2014-06-18T23:13:00Z">
          <w:r w:rsidR="004C4D95" w:rsidRPr="007425AE" w:rsidDel="00D45F30">
            <w:rPr>
              <w:rFonts w:eastAsiaTheme="minorHAnsi"/>
              <w:color w:val="000000"/>
              <w:lang w:val="en-US" w:eastAsia="en-US"/>
            </w:rPr>
            <w:delText>c</w:delText>
          </w:r>
        </w:del>
      </w:ins>
      <w:ins w:id="756" w:author="W" w:date="2014-06-07T12:40:00Z">
        <w:del w:id="757" w:author="osxadmin" w:date="2014-06-18T23:13:00Z">
          <w:r w:rsidR="004C4D95" w:rsidRPr="007425AE" w:rsidDel="00D45F30">
            <w:rPr>
              <w:rFonts w:eastAsiaTheme="minorHAnsi"/>
              <w:color w:val="000000"/>
              <w:lang w:val="en-US" w:eastAsia="en-US"/>
            </w:rPr>
            <w:delText>t</w:delText>
          </w:r>
        </w:del>
      </w:ins>
      <w:ins w:id="758" w:author="osxadmin" w:date="2014-06-18T23:13:00Z">
        <w:r w:rsidR="00D45F30">
          <w:rPr>
            <w:rFonts w:eastAsiaTheme="minorHAnsi"/>
            <w:color w:val="000000"/>
            <w:lang w:val="en-US" w:eastAsia="en-US"/>
          </w:rPr>
          <w:t>fferent</w:t>
        </w:r>
      </w:ins>
      <w:ins w:id="759" w:author="W" w:date="2014-06-07T12:41:00Z">
        <w:r w:rsidR="004C4D95" w:rsidRPr="007425AE">
          <w:rPr>
            <w:rFonts w:eastAsiaTheme="minorHAnsi"/>
            <w:color w:val="000000"/>
            <w:lang w:val="en-US" w:eastAsia="en-US"/>
          </w:rPr>
          <w:t xml:space="preserve"> from </w:t>
        </w:r>
      </w:ins>
      <w:ins w:id="760" w:author="osxadmin" w:date="2014-06-18T23:13:00Z">
        <w:r w:rsidR="00D45F30">
          <w:rPr>
            <w:rFonts w:eastAsiaTheme="minorHAnsi"/>
            <w:color w:val="000000"/>
            <w:lang w:val="en-US" w:eastAsia="en-US"/>
          </w:rPr>
          <w:t xml:space="preserve">the </w:t>
        </w:r>
      </w:ins>
      <w:ins w:id="761" w:author="W" w:date="2014-06-07T12:41:00Z">
        <w:r w:rsidR="004C4D95" w:rsidRPr="007425AE">
          <w:rPr>
            <w:rFonts w:eastAsiaTheme="minorHAnsi"/>
            <w:color w:val="000000"/>
            <w:lang w:val="en-US" w:eastAsia="en-US"/>
          </w:rPr>
          <w:t>Altantic Rainforest population</w:t>
        </w:r>
      </w:ins>
      <w:ins w:id="762" w:author="W" w:date="2014-06-07T12:42:00Z">
        <w:r w:rsidR="004C4D95" w:rsidRPr="007425AE">
          <w:rPr>
            <w:rFonts w:eastAsiaTheme="minorHAnsi"/>
            <w:color w:val="000000"/>
            <w:lang w:val="en-US" w:eastAsia="en-US"/>
          </w:rPr>
          <w:t>.</w:t>
        </w:r>
      </w:ins>
      <w:ins w:id="763" w:author="W" w:date="2014-06-07T12:40:00Z">
        <w:r w:rsidR="004C4D95" w:rsidRPr="007425AE">
          <w:rPr>
            <w:rFonts w:eastAsiaTheme="minorHAnsi"/>
            <w:color w:val="000000"/>
            <w:lang w:val="en-US" w:eastAsia="en-US"/>
          </w:rPr>
          <w:t xml:space="preserve">   </w:t>
        </w:r>
      </w:ins>
    </w:p>
    <w:p w14:paraId="7665FA22" w14:textId="77777777" w:rsidR="004C4D95" w:rsidRPr="00DD19C5" w:rsidRDefault="0055458F">
      <w:pPr>
        <w:autoSpaceDE w:val="0"/>
        <w:autoSpaceDN w:val="0"/>
        <w:adjustRightInd w:val="0"/>
        <w:spacing w:before="0" w:after="0" w:line="480" w:lineRule="auto"/>
        <w:jc w:val="both"/>
        <w:rPr>
          <w:ins w:id="764" w:author="W" w:date="2014-06-07T12:42:00Z"/>
          <w:bCs/>
          <w:lang w:val="en-US"/>
        </w:rPr>
        <w:pPrChange w:id="765" w:author="W" w:date="2014-06-16T03:20:00Z">
          <w:pPr>
            <w:spacing w:before="0" w:after="0" w:line="480" w:lineRule="auto"/>
            <w:jc w:val="both"/>
          </w:pPr>
        </w:pPrChange>
      </w:pPr>
      <w:ins w:id="766" w:author="W" w:date="2014-06-07T12:33:00Z">
        <w:r w:rsidRPr="00E7789B">
          <w:rPr>
            <w:b/>
            <w:rPrChange w:id="767" w:author="W" w:date="2014-06-16T03:20:00Z">
              <w:rPr>
                <w:b/>
                <w:lang w:val="en-US"/>
              </w:rPr>
            </w:rPrChange>
          </w:rPr>
          <w:t>Studied material</w:t>
        </w:r>
      </w:ins>
      <w:ins w:id="768" w:author="W" w:date="2014-06-07T12:42:00Z">
        <w:r w:rsidR="004C4D95" w:rsidRPr="00E7789B">
          <w:rPr>
            <w:b/>
            <w:rPrChange w:id="769" w:author="W" w:date="2014-06-16T03:20:00Z">
              <w:rPr>
                <w:b/>
                <w:lang w:val="en-US"/>
              </w:rPr>
            </w:rPrChange>
          </w:rPr>
          <w:t>:</w:t>
        </w:r>
        <w:r w:rsidR="004C4D95" w:rsidRPr="00E7789B">
          <w:t>—BRAZIL. São Paulo: São Luís do Paraitinga, State Park of “Serra do Mar” (Santa Virgínia), 23º2</w:t>
        </w:r>
        <w:r w:rsidR="004C4D95" w:rsidRPr="00DD19C5">
          <w:t xml:space="preserve">0'16''S, 45º09'01''W, 22 February 2010, </w:t>
        </w:r>
        <w:r w:rsidR="004C4D95" w:rsidRPr="00DD19C5">
          <w:rPr>
            <w:i/>
            <w:iCs/>
          </w:rPr>
          <w:t>W.A. Gama-Jr.</w:t>
        </w:r>
        <w:r w:rsidR="004C4D95" w:rsidRPr="00DD19C5">
          <w:t xml:space="preserve"> </w:t>
        </w:r>
        <w:r w:rsidR="004C4D95" w:rsidRPr="00DD19C5">
          <w:rPr>
            <w:lang w:val="en-US"/>
          </w:rPr>
          <w:t>(</w:t>
        </w:r>
        <w:r w:rsidR="004C4D95" w:rsidRPr="00DD19C5">
          <w:rPr>
            <w:bCs/>
            <w:lang w:val="en-US"/>
          </w:rPr>
          <w:t>SP 401419).</w:t>
        </w:r>
      </w:ins>
    </w:p>
    <w:p w14:paraId="4139CE62" w14:textId="77777777" w:rsidR="00A508CE" w:rsidRPr="00E7789B" w:rsidRDefault="004C4D95">
      <w:pPr>
        <w:autoSpaceDE w:val="0"/>
        <w:autoSpaceDN w:val="0"/>
        <w:adjustRightInd w:val="0"/>
        <w:spacing w:before="0" w:after="0" w:line="480" w:lineRule="auto"/>
        <w:jc w:val="both"/>
        <w:rPr>
          <w:b/>
          <w:rPrChange w:id="770" w:author="W" w:date="2014-06-16T03:20:00Z">
            <w:rPr>
              <w:b/>
              <w:lang w:val="en-US"/>
            </w:rPr>
          </w:rPrChange>
        </w:rPr>
        <w:pPrChange w:id="771" w:author="W" w:date="2014-06-16T03:20:00Z">
          <w:pPr>
            <w:spacing w:before="0" w:after="0" w:line="480" w:lineRule="auto"/>
            <w:jc w:val="both"/>
          </w:pPr>
        </w:pPrChange>
      </w:pPr>
      <w:ins w:id="772" w:author="W" w:date="2014-06-07T12:42:00Z">
        <w:r w:rsidRPr="005F3331">
          <w:rPr>
            <w:b/>
          </w:rPr>
          <w:t xml:space="preserve"> </w:t>
        </w:r>
      </w:ins>
    </w:p>
    <w:p w14:paraId="61AF4BF5" w14:textId="77777777" w:rsidR="00001987" w:rsidRPr="00E7789B" w:rsidRDefault="00CB6CC6" w:rsidP="00E7789B">
      <w:pPr>
        <w:spacing w:before="0" w:after="0" w:line="480" w:lineRule="auto"/>
        <w:jc w:val="both"/>
        <w:rPr>
          <w:rStyle w:val="SC1703"/>
          <w:rFonts w:cs="Times New Roman"/>
          <w:lang w:val="en-US"/>
        </w:rPr>
      </w:pPr>
      <w:r w:rsidRPr="00E7789B">
        <w:rPr>
          <w:rStyle w:val="SC1703"/>
          <w:rFonts w:cs="Times New Roman"/>
          <w:b/>
          <w:color w:val="auto"/>
          <w:lang w:val="en-US"/>
          <w:rPrChange w:id="773" w:author="W" w:date="2014-06-16T03:20:00Z">
            <w:rPr>
              <w:rStyle w:val="SC1703"/>
              <w:b/>
              <w:color w:val="auto"/>
              <w:sz w:val="23"/>
              <w:szCs w:val="23"/>
              <w:lang w:val="en-US"/>
            </w:rPr>
          </w:rPrChange>
        </w:rPr>
        <w:t>Family Chroococcaceae Nägeli (1849: 45).</w:t>
      </w:r>
    </w:p>
    <w:p w14:paraId="1D01E55A" w14:textId="77777777" w:rsidR="00001987" w:rsidRPr="00E7789B" w:rsidRDefault="00001987" w:rsidP="00DD19C5">
      <w:pPr>
        <w:spacing w:before="0" w:after="0" w:line="480" w:lineRule="auto"/>
        <w:jc w:val="both"/>
        <w:rPr>
          <w:b/>
          <w:lang w:val="en-US"/>
        </w:rPr>
      </w:pPr>
    </w:p>
    <w:p w14:paraId="6CC85E06" w14:textId="77777777" w:rsidR="00001987" w:rsidRPr="00E7789B" w:rsidRDefault="00CB6CC6" w:rsidP="00DD19C5">
      <w:pPr>
        <w:spacing w:before="0" w:after="0" w:line="480" w:lineRule="auto"/>
        <w:jc w:val="both"/>
        <w:rPr>
          <w:b/>
          <w:lang w:val="en-US"/>
        </w:rPr>
      </w:pPr>
      <w:r w:rsidRPr="00DD19C5">
        <w:rPr>
          <w:b/>
          <w:i/>
          <w:lang w:val="en-US"/>
        </w:rPr>
        <w:t>Asterocapsa aerophytica</w:t>
      </w:r>
      <w:r w:rsidRPr="00DD19C5">
        <w:rPr>
          <w:b/>
          <w:lang w:val="en-US"/>
        </w:rPr>
        <w:t xml:space="preserve"> </w:t>
      </w:r>
      <w:r w:rsidRPr="00DD19C5">
        <w:rPr>
          <w:lang w:val="en-US"/>
        </w:rPr>
        <w:t xml:space="preserve">Lederer (2000: 24). </w:t>
      </w:r>
      <w:r w:rsidRPr="00DD19C5">
        <w:rPr>
          <w:bCs/>
          <w:lang w:val="en-US"/>
        </w:rPr>
        <w:t>(Fig. 4A</w:t>
      </w:r>
      <w:r w:rsidRPr="00DD19C5">
        <w:rPr>
          <w:lang w:val="en-US"/>
        </w:rPr>
        <w:t>–</w:t>
      </w:r>
      <w:r w:rsidRPr="005F3331">
        <w:rPr>
          <w:bCs/>
          <w:lang w:val="en-US"/>
        </w:rPr>
        <w:t>C)</w:t>
      </w:r>
      <w:r w:rsidRPr="00E7789B">
        <w:rPr>
          <w:lang w:val="en-US"/>
        </w:rPr>
        <w:fldChar w:fldCharType="begin"/>
      </w:r>
      <w:r w:rsidRPr="00E7789B">
        <w:rPr>
          <w:lang w:val="en-US"/>
        </w:rPr>
        <w:instrText xml:space="preserve"> XE "</w:instrText>
      </w:r>
      <w:r w:rsidRPr="00E7789B">
        <w:rPr>
          <w:b/>
          <w:i/>
          <w:lang w:val="en-US"/>
        </w:rPr>
        <w:instrText>Asterocapsa aerophytica</w:instrText>
      </w:r>
      <w:r w:rsidRPr="00DD19C5">
        <w:rPr>
          <w:b/>
          <w:lang w:val="en-US"/>
        </w:rPr>
        <w:instrText xml:space="preserve"> </w:instrText>
      </w:r>
      <w:r w:rsidRPr="00DD19C5">
        <w:rPr>
          <w:lang w:val="en-US"/>
        </w:rPr>
        <w:instrText xml:space="preserve">Lederer" </w:instrText>
      </w:r>
      <w:r w:rsidRPr="00E7789B">
        <w:rPr>
          <w:lang w:val="en-US"/>
        </w:rPr>
        <w:fldChar w:fldCharType="end"/>
      </w:r>
    </w:p>
    <w:p w14:paraId="5DCBEC16" w14:textId="77777777" w:rsidR="00001987" w:rsidRPr="007425AE" w:rsidRDefault="00CB6CC6" w:rsidP="00DD19C5">
      <w:pPr>
        <w:spacing w:before="0" w:after="0" w:line="480" w:lineRule="auto"/>
        <w:jc w:val="both"/>
        <w:rPr>
          <w:lang w:val="en-US"/>
        </w:rPr>
      </w:pPr>
      <w:r w:rsidRPr="00E7789B">
        <w:rPr>
          <w:lang w:val="en-US"/>
        </w:rPr>
        <w:lastRenderedPageBreak/>
        <w:t>Rounded to elongated colonies, rare</w:t>
      </w:r>
      <w:r w:rsidRPr="00DD19C5">
        <w:rPr>
          <w:lang w:val="en-US"/>
        </w:rPr>
        <w:t>ly irregular, 13.9–154.1 µm diam., isolated or in groups. Sheath firm, hyaline to reddish brown, conspicuous, rarely lamellate, granulated. Cells spherical to ellipsoidal, 4.3–5.4 µm diam. Spores dark reddish brown, solitary or in groups after releasing, 5.6–6.3 µm diam</w:t>
      </w:r>
      <w:r w:rsidRPr="007425AE">
        <w:rPr>
          <w:lang w:val="en-US"/>
        </w:rPr>
        <w:t>. Cell content granulated, green up to blue-green.</w:t>
      </w:r>
    </w:p>
    <w:p w14:paraId="732CF503" w14:textId="77777777" w:rsidR="00001987" w:rsidRPr="007425AE" w:rsidRDefault="00CB6CC6" w:rsidP="007425AE">
      <w:pPr>
        <w:spacing w:before="0" w:after="0" w:line="480" w:lineRule="auto"/>
        <w:jc w:val="both"/>
        <w:rPr>
          <w:b/>
          <w:lang w:val="en-US"/>
        </w:rPr>
      </w:pPr>
      <w:r w:rsidRPr="007425AE">
        <w:rPr>
          <w:b/>
          <w:lang w:val="en-US"/>
        </w:rPr>
        <w:t>Habitat:</w:t>
      </w:r>
      <w:r w:rsidRPr="007425AE">
        <w:rPr>
          <w:lang w:val="en-US"/>
        </w:rPr>
        <w:t>—Dry wood.</w:t>
      </w:r>
    </w:p>
    <w:p w14:paraId="1EC058F2" w14:textId="77777777" w:rsidR="00001987" w:rsidRPr="007425AE" w:rsidRDefault="00CB6CC6" w:rsidP="007425AE">
      <w:pPr>
        <w:spacing w:before="0" w:after="0" w:line="480" w:lineRule="auto"/>
        <w:jc w:val="both"/>
        <w:rPr>
          <w:lang w:val="en-US"/>
        </w:rPr>
      </w:pPr>
      <w:r w:rsidRPr="007425AE">
        <w:rPr>
          <w:b/>
          <w:lang w:val="en-US"/>
        </w:rPr>
        <w:t>Notes</w:t>
      </w:r>
      <w:proofErr w:type="gramStart"/>
      <w:r w:rsidRPr="007425AE">
        <w:rPr>
          <w:b/>
          <w:lang w:val="en-US"/>
        </w:rPr>
        <w:t>:</w:t>
      </w:r>
      <w:r w:rsidRPr="00E7789B">
        <w:rPr>
          <w:rFonts w:eastAsiaTheme="minorHAnsi"/>
          <w:lang w:val="en-US" w:eastAsia="en-US"/>
          <w:rPrChange w:id="774" w:author="W" w:date="2014-06-16T03:20:00Z">
            <w:rPr>
              <w:rFonts w:eastAsiaTheme="minorHAnsi"/>
              <w:sz w:val="20"/>
              <w:szCs w:val="20"/>
              <w:lang w:val="en-US" w:eastAsia="en-US"/>
            </w:rPr>
          </w:rPrChange>
        </w:rPr>
        <w:t>—</w:t>
      </w:r>
      <w:proofErr w:type="gramEnd"/>
      <w:r w:rsidRPr="00E7789B">
        <w:rPr>
          <w:lang w:val="en-US"/>
        </w:rPr>
        <w:t xml:space="preserve">This species was found in a black mass growing on wood, and the colonies were epiphytic on </w:t>
      </w:r>
      <w:r w:rsidRPr="00E7789B">
        <w:rPr>
          <w:i/>
          <w:lang w:val="en-US"/>
        </w:rPr>
        <w:t>Scytonema</w:t>
      </w:r>
      <w:r w:rsidRPr="00DD19C5">
        <w:rPr>
          <w:lang w:val="en-US"/>
        </w:rPr>
        <w:t xml:space="preserve"> Bornet &amp; Flahault (1886: 85) filaments, similar to the original habitat described by Lederer (2000).</w:t>
      </w:r>
    </w:p>
    <w:p w14:paraId="54210245" w14:textId="77777777" w:rsidR="00001987" w:rsidRPr="00E7789B" w:rsidRDefault="00CB6CC6" w:rsidP="007425AE">
      <w:pPr>
        <w:spacing w:before="0" w:after="0" w:line="480" w:lineRule="auto"/>
        <w:jc w:val="both"/>
        <w:rPr>
          <w:lang w:val="en-US"/>
        </w:rPr>
      </w:pPr>
      <w:r w:rsidRPr="007425AE">
        <w:rPr>
          <w:b/>
          <w:lang w:val="en-US"/>
        </w:rPr>
        <w:t>Studied material:</w:t>
      </w:r>
      <w:r w:rsidRPr="00E7789B">
        <w:rPr>
          <w:bCs/>
          <w:lang w:val="en-US"/>
          <w:rPrChange w:id="775" w:author="W" w:date="2014-06-16T03:20:00Z">
            <w:rPr>
              <w:bCs/>
              <w:sz w:val="23"/>
              <w:szCs w:val="23"/>
              <w:lang w:val="en-US"/>
            </w:rPr>
          </w:rPrChange>
        </w:rPr>
        <w:t>—</w:t>
      </w:r>
      <w:r w:rsidRPr="00E7789B">
        <w:rPr>
          <w:lang w:val="en-US"/>
          <w:rPrChange w:id="776" w:author="W" w:date="2014-06-16T03:20:00Z">
            <w:rPr>
              <w:sz w:val="23"/>
              <w:szCs w:val="23"/>
              <w:lang w:val="en-US"/>
            </w:rPr>
          </w:rPrChange>
        </w:rPr>
        <w:t>BRAZIL. São Paulo: Peruíbe, Ecological Station “Juréia-Itatins”</w:t>
      </w:r>
      <w:r w:rsidRPr="00E7789B">
        <w:rPr>
          <w:bCs/>
          <w:lang w:val="en-US"/>
          <w:rPrChange w:id="777" w:author="W" w:date="2014-06-16T03:20:00Z">
            <w:rPr>
              <w:bCs/>
              <w:sz w:val="23"/>
              <w:szCs w:val="23"/>
              <w:lang w:val="en-US"/>
            </w:rPr>
          </w:rPrChange>
        </w:rPr>
        <w:t xml:space="preserve">, </w:t>
      </w:r>
      <w:r w:rsidRPr="00E7789B">
        <w:rPr>
          <w:lang w:val="en-US"/>
          <w:rPrChange w:id="778" w:author="W" w:date="2014-06-16T03:20:00Z">
            <w:rPr>
              <w:sz w:val="23"/>
              <w:szCs w:val="23"/>
              <w:lang w:val="en-US"/>
            </w:rPr>
          </w:rPrChange>
        </w:rPr>
        <w:t xml:space="preserve">24°26.392'S, 47°04.536'W, 15 August 2011, </w:t>
      </w:r>
      <w:r w:rsidRPr="00E7789B">
        <w:rPr>
          <w:i/>
          <w:iCs/>
          <w:lang w:val="en-US"/>
          <w:rPrChange w:id="779" w:author="W" w:date="2014-06-16T03:20:00Z">
            <w:rPr>
              <w:i/>
              <w:iCs/>
              <w:sz w:val="23"/>
              <w:szCs w:val="23"/>
              <w:lang w:val="en-US"/>
            </w:rPr>
          </w:rPrChange>
        </w:rPr>
        <w:t>W.A. Gama-Jr.</w:t>
      </w:r>
      <w:r w:rsidRPr="00E7789B">
        <w:rPr>
          <w:lang w:val="en-US"/>
          <w:rPrChange w:id="780" w:author="W" w:date="2014-06-16T03:20:00Z">
            <w:rPr>
              <w:sz w:val="23"/>
              <w:szCs w:val="23"/>
              <w:lang w:val="en-US"/>
            </w:rPr>
          </w:rPrChange>
        </w:rPr>
        <w:t xml:space="preserve">, </w:t>
      </w:r>
      <w:r w:rsidRPr="00E7789B">
        <w:rPr>
          <w:i/>
          <w:iCs/>
          <w:lang w:val="en-US"/>
          <w:rPrChange w:id="781" w:author="W" w:date="2014-06-16T03:20:00Z">
            <w:rPr>
              <w:i/>
              <w:iCs/>
              <w:sz w:val="23"/>
              <w:szCs w:val="23"/>
              <w:lang w:val="en-US"/>
            </w:rPr>
          </w:rPrChange>
        </w:rPr>
        <w:t>G.S. Hentschke</w:t>
      </w:r>
      <w:r w:rsidRPr="00E7789B">
        <w:rPr>
          <w:lang w:val="en-US"/>
          <w:rPrChange w:id="782" w:author="W" w:date="2014-06-16T03:20:00Z">
            <w:rPr>
              <w:sz w:val="23"/>
              <w:szCs w:val="23"/>
              <w:lang w:val="en-US"/>
            </w:rPr>
          </w:rPrChange>
        </w:rPr>
        <w:t xml:space="preserve">, </w:t>
      </w:r>
      <w:r w:rsidRPr="00E7789B">
        <w:rPr>
          <w:i/>
          <w:iCs/>
          <w:lang w:val="en-US"/>
          <w:rPrChange w:id="783" w:author="W" w:date="2014-06-16T03:20:00Z">
            <w:rPr>
              <w:i/>
              <w:iCs/>
              <w:sz w:val="23"/>
              <w:szCs w:val="23"/>
              <w:lang w:val="en-US"/>
            </w:rPr>
          </w:rPrChange>
        </w:rPr>
        <w:t xml:space="preserve">C.F.S. Malone &amp; </w:t>
      </w:r>
      <w:r w:rsidRPr="00E7789B">
        <w:rPr>
          <w:lang w:val="en-US"/>
          <w:rPrChange w:id="784" w:author="W" w:date="2014-06-16T03:20:00Z">
            <w:rPr>
              <w:sz w:val="23"/>
              <w:szCs w:val="23"/>
              <w:lang w:val="en-US"/>
            </w:rPr>
          </w:rPrChange>
        </w:rPr>
        <w:t>C</w:t>
      </w:r>
      <w:r w:rsidRPr="00E7789B">
        <w:rPr>
          <w:i/>
          <w:iCs/>
          <w:lang w:val="en-US"/>
          <w:rPrChange w:id="785" w:author="W" w:date="2014-06-16T03:20:00Z">
            <w:rPr>
              <w:i/>
              <w:iCs/>
              <w:sz w:val="23"/>
              <w:szCs w:val="23"/>
              <w:lang w:val="en-US"/>
            </w:rPr>
          </w:rPrChange>
        </w:rPr>
        <w:t>.L. Sant’Anna</w:t>
      </w:r>
      <w:r w:rsidRPr="00E7789B">
        <w:rPr>
          <w:lang w:val="en-US"/>
          <w:rPrChange w:id="786" w:author="W" w:date="2014-06-16T03:20:00Z">
            <w:rPr>
              <w:sz w:val="23"/>
              <w:szCs w:val="23"/>
              <w:lang w:val="en-US"/>
            </w:rPr>
          </w:rPrChange>
        </w:rPr>
        <w:t xml:space="preserve"> (</w:t>
      </w:r>
      <w:r w:rsidRPr="00E7789B">
        <w:rPr>
          <w:bCs/>
          <w:lang w:val="en-US"/>
          <w:rPrChange w:id="787" w:author="W" w:date="2014-06-16T03:20:00Z">
            <w:rPr>
              <w:bCs/>
              <w:sz w:val="23"/>
              <w:szCs w:val="23"/>
              <w:lang w:val="en-US"/>
            </w:rPr>
          </w:rPrChange>
        </w:rPr>
        <w:t>SP 427304).</w:t>
      </w:r>
    </w:p>
    <w:p w14:paraId="1161006A" w14:textId="77777777" w:rsidR="00001987" w:rsidRPr="00E7789B" w:rsidRDefault="00001987" w:rsidP="007425AE">
      <w:pPr>
        <w:pStyle w:val="NoSpacing"/>
        <w:spacing w:line="480" w:lineRule="auto"/>
        <w:jc w:val="both"/>
        <w:rPr>
          <w:ins w:id="788" w:author="W" w:date="2014-06-07T13:46:00Z"/>
          <w:rFonts w:ascii="Times New Roman" w:hAnsi="Times New Roman"/>
          <w:b/>
          <w:iCs/>
          <w:sz w:val="24"/>
          <w:szCs w:val="24"/>
          <w:lang w:val="en-US"/>
        </w:rPr>
      </w:pPr>
    </w:p>
    <w:p w14:paraId="515992D6" w14:textId="77777777" w:rsidR="00D65DB5" w:rsidRPr="00E7789B" w:rsidRDefault="00D65DB5">
      <w:pPr>
        <w:autoSpaceDE w:val="0"/>
        <w:autoSpaceDN w:val="0"/>
        <w:adjustRightInd w:val="0"/>
        <w:spacing w:before="0" w:after="0" w:line="480" w:lineRule="auto"/>
        <w:jc w:val="both"/>
        <w:rPr>
          <w:ins w:id="789" w:author="W" w:date="2014-06-07T13:46:00Z"/>
          <w:rFonts w:eastAsiaTheme="minorHAnsi"/>
          <w:color w:val="000000"/>
          <w:lang w:val="en-US" w:eastAsia="en-US"/>
          <w:rPrChange w:id="790" w:author="W" w:date="2014-06-16T03:20:00Z">
            <w:rPr>
              <w:ins w:id="791" w:author="W" w:date="2014-06-07T13:46:00Z"/>
              <w:rFonts w:eastAsiaTheme="minorHAnsi"/>
              <w:color w:val="000000"/>
              <w:sz w:val="23"/>
              <w:szCs w:val="23"/>
              <w:lang w:val="en-US" w:eastAsia="en-US"/>
            </w:rPr>
          </w:rPrChange>
        </w:rPr>
        <w:pPrChange w:id="792" w:author="W" w:date="2014-06-16T03:20:00Z">
          <w:pPr>
            <w:autoSpaceDE w:val="0"/>
            <w:autoSpaceDN w:val="0"/>
            <w:adjustRightInd w:val="0"/>
            <w:spacing w:before="0" w:after="0" w:line="240" w:lineRule="auto"/>
          </w:pPr>
        </w:pPrChange>
      </w:pPr>
      <w:ins w:id="793" w:author="W" w:date="2014-06-07T13:46:00Z">
        <w:r w:rsidRPr="00E7789B">
          <w:rPr>
            <w:rFonts w:eastAsiaTheme="minorHAnsi"/>
            <w:b/>
            <w:bCs/>
            <w:i/>
            <w:iCs/>
            <w:color w:val="000000"/>
            <w:lang w:val="en-US" w:eastAsia="en-US"/>
            <w:rPrChange w:id="794" w:author="W" w:date="2014-06-16T03:20:00Z">
              <w:rPr>
                <w:rFonts w:eastAsiaTheme="minorHAnsi"/>
                <w:b/>
                <w:bCs/>
                <w:i/>
                <w:iCs/>
                <w:color w:val="000000"/>
                <w:sz w:val="23"/>
                <w:szCs w:val="23"/>
                <w:lang w:val="en-US" w:eastAsia="en-US"/>
              </w:rPr>
            </w:rPrChange>
          </w:rPr>
          <w:t xml:space="preserve">Asterocapsa </w:t>
        </w:r>
        <w:r w:rsidRPr="00E7789B">
          <w:rPr>
            <w:rFonts w:eastAsiaTheme="minorHAnsi"/>
            <w:b/>
            <w:bCs/>
            <w:color w:val="000000"/>
            <w:lang w:val="en-US" w:eastAsia="en-US"/>
            <w:rPrChange w:id="795" w:author="W" w:date="2014-06-16T03:20:00Z">
              <w:rPr>
                <w:rFonts w:eastAsiaTheme="minorHAnsi"/>
                <w:b/>
                <w:bCs/>
                <w:color w:val="000000"/>
                <w:sz w:val="23"/>
                <w:szCs w:val="23"/>
                <w:lang w:val="en-US" w:eastAsia="en-US"/>
              </w:rPr>
            </w:rPrChange>
          </w:rPr>
          <w:t xml:space="preserve">sp.1 </w:t>
        </w:r>
      </w:ins>
      <w:ins w:id="796" w:author="W" w:date="2014-06-07T13:47:00Z">
        <w:r w:rsidRPr="00781BA6">
          <w:rPr>
            <w:rFonts w:eastAsiaTheme="minorHAnsi"/>
            <w:bCs/>
            <w:color w:val="000000"/>
            <w:lang w:val="en-US" w:eastAsia="en-US"/>
            <w:rPrChange w:id="797" w:author="W" w:date="2014-06-16T12:41:00Z">
              <w:rPr>
                <w:rFonts w:eastAsiaTheme="minorHAnsi"/>
                <w:b/>
                <w:bCs/>
                <w:color w:val="000000"/>
                <w:lang w:eastAsia="en-US"/>
              </w:rPr>
            </w:rPrChange>
          </w:rPr>
          <w:t>Chu (1952:</w:t>
        </w:r>
      </w:ins>
      <w:ins w:id="798" w:author="W" w:date="2014-06-16T12:41:00Z">
        <w:r w:rsidR="00781BA6" w:rsidRPr="00781BA6">
          <w:rPr>
            <w:rFonts w:eastAsiaTheme="minorHAnsi"/>
            <w:bCs/>
            <w:color w:val="000000"/>
            <w:lang w:val="en-US" w:eastAsia="en-US"/>
            <w:rPrChange w:id="799" w:author="W" w:date="2014-06-16T12:41:00Z">
              <w:rPr>
                <w:rFonts w:eastAsiaTheme="minorHAnsi"/>
                <w:bCs/>
                <w:color w:val="000000"/>
                <w:highlight w:val="yellow"/>
                <w:lang w:val="en-US" w:eastAsia="en-US"/>
              </w:rPr>
            </w:rPrChange>
          </w:rPr>
          <w:t xml:space="preserve"> 97</w:t>
        </w:r>
      </w:ins>
      <w:ins w:id="800" w:author="W" w:date="2014-06-07T13:47:00Z">
        <w:r w:rsidRPr="00781BA6">
          <w:rPr>
            <w:rFonts w:eastAsiaTheme="minorHAnsi"/>
            <w:bCs/>
            <w:color w:val="000000"/>
            <w:lang w:val="en-US" w:eastAsia="en-US"/>
            <w:rPrChange w:id="801" w:author="W" w:date="2014-06-16T12:41:00Z">
              <w:rPr>
                <w:rFonts w:eastAsiaTheme="minorHAnsi"/>
                <w:b/>
                <w:bCs/>
                <w:color w:val="000000"/>
                <w:lang w:eastAsia="en-US"/>
              </w:rPr>
            </w:rPrChange>
          </w:rPr>
          <w:t>)</w:t>
        </w:r>
      </w:ins>
      <w:ins w:id="802" w:author="W" w:date="2014-06-16T12:41:00Z">
        <w:r w:rsidR="00781BA6">
          <w:rPr>
            <w:rFonts w:eastAsiaTheme="minorHAnsi"/>
            <w:bCs/>
            <w:color w:val="000000"/>
            <w:lang w:val="en-US" w:eastAsia="en-US"/>
          </w:rPr>
          <w:t>.</w:t>
        </w:r>
      </w:ins>
      <w:ins w:id="803" w:author="W" w:date="2014-06-07T13:47:00Z">
        <w:r w:rsidRPr="00781BA6">
          <w:rPr>
            <w:rFonts w:eastAsiaTheme="minorHAnsi"/>
            <w:bCs/>
            <w:color w:val="000000"/>
            <w:lang w:val="en-US" w:eastAsia="en-US"/>
            <w:rPrChange w:id="804" w:author="W" w:date="2014-06-16T12:41:00Z">
              <w:rPr>
                <w:rFonts w:eastAsiaTheme="minorHAnsi"/>
                <w:b/>
                <w:bCs/>
                <w:color w:val="000000"/>
                <w:lang w:eastAsia="en-US"/>
              </w:rPr>
            </w:rPrChange>
          </w:rPr>
          <w:t xml:space="preserve"> </w:t>
        </w:r>
        <w:r w:rsidRPr="00E7789B">
          <w:rPr>
            <w:rFonts w:eastAsiaTheme="minorHAnsi"/>
            <w:bCs/>
            <w:color w:val="000000"/>
            <w:highlight w:val="yellow"/>
            <w:lang w:val="en-US" w:eastAsia="en-US"/>
            <w:rPrChange w:id="805" w:author="W" w:date="2014-06-16T03:20:00Z">
              <w:rPr>
                <w:rFonts w:eastAsiaTheme="minorHAnsi"/>
                <w:b/>
                <w:bCs/>
                <w:color w:val="000000"/>
                <w:lang w:eastAsia="en-US"/>
              </w:rPr>
            </w:rPrChange>
          </w:rPr>
          <w:t>(</w:t>
        </w:r>
      </w:ins>
      <w:ins w:id="806" w:author="W" w:date="2014-06-07T13:46:00Z">
        <w:r w:rsidRPr="00E7789B">
          <w:rPr>
            <w:rFonts w:eastAsiaTheme="minorHAnsi"/>
            <w:bCs/>
            <w:color w:val="000000"/>
            <w:highlight w:val="yellow"/>
            <w:lang w:val="en-US" w:eastAsia="en-US"/>
            <w:rPrChange w:id="807" w:author="W" w:date="2014-06-16T03:20:00Z">
              <w:rPr>
                <w:rFonts w:eastAsiaTheme="minorHAnsi"/>
                <w:b/>
                <w:bCs/>
                <w:color w:val="000000"/>
                <w:sz w:val="23"/>
                <w:szCs w:val="23"/>
                <w:lang w:val="en-US" w:eastAsia="en-US"/>
              </w:rPr>
            </w:rPrChange>
          </w:rPr>
          <w:t>Fig</w:t>
        </w:r>
      </w:ins>
      <w:ins w:id="808" w:author="W" w:date="2014-06-07T13:47:00Z">
        <w:r w:rsidRPr="00E7789B">
          <w:rPr>
            <w:rFonts w:eastAsiaTheme="minorHAnsi"/>
            <w:bCs/>
            <w:color w:val="000000"/>
            <w:highlight w:val="yellow"/>
            <w:lang w:val="en-US" w:eastAsia="en-US"/>
            <w:rPrChange w:id="809" w:author="W" w:date="2014-06-16T03:20:00Z">
              <w:rPr>
                <w:rFonts w:eastAsiaTheme="minorHAnsi"/>
                <w:b/>
                <w:bCs/>
                <w:color w:val="000000"/>
                <w:lang w:eastAsia="en-US"/>
              </w:rPr>
            </w:rPrChange>
          </w:rPr>
          <w:t>.)</w:t>
        </w:r>
      </w:ins>
      <w:ins w:id="810" w:author="W" w:date="2014-06-07T13:46:00Z">
        <w:r w:rsidRPr="00E7789B">
          <w:rPr>
            <w:rFonts w:eastAsiaTheme="minorHAnsi"/>
            <w:color w:val="000000"/>
            <w:lang w:val="en-US" w:eastAsia="en-US"/>
            <w:rPrChange w:id="811" w:author="W" w:date="2014-06-16T03:20:00Z">
              <w:rPr>
                <w:rFonts w:eastAsiaTheme="minorHAnsi"/>
                <w:color w:val="000000"/>
                <w:sz w:val="23"/>
                <w:szCs w:val="23"/>
                <w:lang w:val="en-US" w:eastAsia="en-US"/>
              </w:rPr>
            </w:rPrChange>
          </w:rPr>
          <w:t xml:space="preserve"> </w:t>
        </w:r>
      </w:ins>
    </w:p>
    <w:p w14:paraId="7462FBA6" w14:textId="7AF2FD46" w:rsidR="00161CED" w:rsidRPr="007425AE" w:rsidRDefault="00161CED" w:rsidP="00E7789B">
      <w:pPr>
        <w:spacing w:before="0" w:after="0" w:line="480" w:lineRule="auto"/>
        <w:jc w:val="both"/>
        <w:rPr>
          <w:ins w:id="812" w:author="W" w:date="2014-06-07T13:48:00Z"/>
          <w:lang w:val="en-US"/>
        </w:rPr>
      </w:pPr>
      <w:ins w:id="813" w:author="W" w:date="2014-06-07T13:48:00Z">
        <w:r w:rsidRPr="00E7789B">
          <w:rPr>
            <w:lang w:val="en-US"/>
          </w:rPr>
          <w:t>Rounded colonies, rarely irregular, 8.7–5</w:t>
        </w:r>
      </w:ins>
      <w:ins w:id="814" w:author="W" w:date="2014-06-07T13:49:00Z">
        <w:r w:rsidRPr="00DD19C5">
          <w:rPr>
            <w:lang w:val="en-US"/>
          </w:rPr>
          <w:t>1</w:t>
        </w:r>
      </w:ins>
      <w:ins w:id="815" w:author="W" w:date="2014-06-07T13:48:00Z">
        <w:r w:rsidRPr="00DD19C5">
          <w:rPr>
            <w:lang w:val="en-US"/>
          </w:rPr>
          <w:t>.</w:t>
        </w:r>
      </w:ins>
      <w:ins w:id="816" w:author="W" w:date="2014-06-07T13:49:00Z">
        <w:r w:rsidRPr="00DD19C5">
          <w:rPr>
            <w:lang w:val="en-US"/>
          </w:rPr>
          <w:t>2</w:t>
        </w:r>
      </w:ins>
      <w:ins w:id="817" w:author="W" w:date="2014-06-07T13:48:00Z">
        <w:r w:rsidRPr="00DD19C5">
          <w:rPr>
            <w:lang w:val="en-US"/>
          </w:rPr>
          <w:t xml:space="preserve"> µm diam., isolated or in groups. Sheath firm, hyaline, conspicuous, </w:t>
        </w:r>
      </w:ins>
      <w:ins w:id="818" w:author="W" w:date="2014-06-07T13:49:00Z">
        <w:r w:rsidRPr="00DD19C5">
          <w:rPr>
            <w:lang w:val="en-US"/>
          </w:rPr>
          <w:t>non-</w:t>
        </w:r>
      </w:ins>
      <w:ins w:id="819" w:author="W" w:date="2014-06-07T13:48:00Z">
        <w:r w:rsidRPr="005F3331">
          <w:rPr>
            <w:lang w:val="en-US"/>
          </w:rPr>
          <w:t>lamellate, granulated. Cells ellipsoidal,</w:t>
        </w:r>
      </w:ins>
      <w:ins w:id="820" w:author="W" w:date="2014-06-07T13:51:00Z">
        <w:r w:rsidRPr="005F3331">
          <w:rPr>
            <w:lang w:val="en-US"/>
          </w:rPr>
          <w:t xml:space="preserve"> </w:t>
        </w:r>
        <w:r w:rsidRPr="00E7789B">
          <w:rPr>
            <w:rFonts w:eastAsiaTheme="minorHAnsi"/>
            <w:color w:val="000000"/>
            <w:lang w:val="en-US" w:eastAsia="en-US"/>
            <w:rPrChange w:id="821" w:author="W" w:date="2014-06-16T03:20:00Z">
              <w:rPr>
                <w:rFonts w:eastAsiaTheme="minorHAnsi"/>
                <w:color w:val="000000"/>
                <w:lang w:eastAsia="en-US"/>
              </w:rPr>
            </w:rPrChange>
          </w:rPr>
          <w:t>3.3</w:t>
        </w:r>
      </w:ins>
      <w:ins w:id="822" w:author="W" w:date="2014-06-07T14:27:00Z">
        <w:r w:rsidR="003C29A9" w:rsidRPr="00E7789B">
          <w:rPr>
            <w:lang w:val="en-US"/>
          </w:rPr>
          <w:t>–</w:t>
        </w:r>
      </w:ins>
      <w:ins w:id="823" w:author="W" w:date="2014-06-07T13:51:00Z">
        <w:r w:rsidRPr="00E7789B">
          <w:rPr>
            <w:rFonts w:eastAsiaTheme="minorHAnsi"/>
            <w:color w:val="000000"/>
            <w:lang w:val="en-US" w:eastAsia="en-US"/>
            <w:rPrChange w:id="824" w:author="W" w:date="2014-06-16T03:20:00Z">
              <w:rPr>
                <w:rFonts w:eastAsiaTheme="minorHAnsi"/>
                <w:color w:val="000000"/>
                <w:lang w:eastAsia="en-US"/>
              </w:rPr>
            </w:rPrChange>
          </w:rPr>
          <w:t xml:space="preserve">5.5 </w:t>
        </w:r>
        <w:r w:rsidRPr="00E7789B">
          <w:rPr>
            <w:lang w:val="en-US"/>
          </w:rPr>
          <w:t>×</w:t>
        </w:r>
      </w:ins>
      <w:ins w:id="825" w:author="W" w:date="2014-06-07T13:48:00Z">
        <w:r w:rsidRPr="00E7789B">
          <w:rPr>
            <w:lang w:val="en-US"/>
          </w:rPr>
          <w:t xml:space="preserve"> </w:t>
        </w:r>
      </w:ins>
      <w:ins w:id="826" w:author="W" w:date="2014-06-07T13:50:00Z">
        <w:r w:rsidRPr="00DD19C5">
          <w:rPr>
            <w:lang w:val="en-US"/>
          </w:rPr>
          <w:t>2</w:t>
        </w:r>
      </w:ins>
      <w:ins w:id="827" w:author="W" w:date="2014-06-07T13:48:00Z">
        <w:r w:rsidRPr="00DD19C5">
          <w:rPr>
            <w:lang w:val="en-US"/>
          </w:rPr>
          <w:t>.3–</w:t>
        </w:r>
      </w:ins>
      <w:ins w:id="828" w:author="W" w:date="2014-06-07T13:50:00Z">
        <w:r w:rsidRPr="00DD19C5">
          <w:rPr>
            <w:lang w:val="en-US"/>
          </w:rPr>
          <w:t>4</w:t>
        </w:r>
      </w:ins>
      <w:ins w:id="829" w:author="W" w:date="2014-06-07T13:48:00Z">
        <w:r w:rsidRPr="00DD19C5">
          <w:rPr>
            <w:lang w:val="en-US"/>
          </w:rPr>
          <w:t>.</w:t>
        </w:r>
      </w:ins>
      <w:ins w:id="830" w:author="W" w:date="2014-06-07T13:50:00Z">
        <w:r w:rsidRPr="00DD19C5">
          <w:rPr>
            <w:lang w:val="en-US"/>
          </w:rPr>
          <w:t>0</w:t>
        </w:r>
      </w:ins>
      <w:ins w:id="831" w:author="W" w:date="2014-06-07T13:48:00Z">
        <w:r w:rsidRPr="005F3331">
          <w:rPr>
            <w:lang w:val="en-US"/>
          </w:rPr>
          <w:t xml:space="preserve"> µm. Spores </w:t>
        </w:r>
      </w:ins>
      <w:ins w:id="832" w:author="W" w:date="2014-06-07T13:52:00Z">
        <w:r w:rsidRPr="005F3331">
          <w:rPr>
            <w:lang w:val="en-US"/>
          </w:rPr>
          <w:t>no</w:t>
        </w:r>
      </w:ins>
      <w:ins w:id="833" w:author="osxadmin" w:date="2014-06-18T23:19:00Z">
        <w:r w:rsidR="00D83E9A">
          <w:rPr>
            <w:lang w:val="en-US"/>
          </w:rPr>
          <w:t>t</w:t>
        </w:r>
      </w:ins>
      <w:ins w:id="834" w:author="W" w:date="2014-06-07T13:52:00Z">
        <w:del w:id="835" w:author="osxadmin" w:date="2014-06-18T23:19:00Z">
          <w:r w:rsidRPr="005F3331" w:rsidDel="00D83E9A">
            <w:rPr>
              <w:lang w:val="en-US"/>
            </w:rPr>
            <w:delText>n</w:delText>
          </w:r>
        </w:del>
      </w:ins>
      <w:ins w:id="836" w:author="osxadmin" w:date="2014-06-18T23:19:00Z">
        <w:r w:rsidR="00D83E9A">
          <w:rPr>
            <w:lang w:val="en-US"/>
          </w:rPr>
          <w:t xml:space="preserve"> </w:t>
        </w:r>
      </w:ins>
      <w:ins w:id="837" w:author="W" w:date="2014-06-07T13:52:00Z">
        <w:del w:id="838" w:author="osxadmin" w:date="2014-06-18T23:19:00Z">
          <w:r w:rsidRPr="005F3331" w:rsidDel="00D83E9A">
            <w:rPr>
              <w:lang w:val="en-US"/>
            </w:rPr>
            <w:delText>-</w:delText>
          </w:r>
        </w:del>
        <w:r w:rsidRPr="005F3331">
          <w:rPr>
            <w:lang w:val="en-US"/>
          </w:rPr>
          <w:t>observed</w:t>
        </w:r>
      </w:ins>
      <w:ins w:id="839" w:author="W" w:date="2014-06-07T13:48:00Z">
        <w:r w:rsidRPr="007425AE">
          <w:rPr>
            <w:lang w:val="en-US"/>
          </w:rPr>
          <w:t xml:space="preserve">. Cell content granulated, </w:t>
        </w:r>
      </w:ins>
      <w:ins w:id="840" w:author="W" w:date="2014-06-07T13:52:00Z">
        <w:r w:rsidRPr="007425AE">
          <w:rPr>
            <w:lang w:val="en-US"/>
          </w:rPr>
          <w:t>pale purple</w:t>
        </w:r>
      </w:ins>
      <w:ins w:id="841" w:author="W" w:date="2014-06-07T13:48:00Z">
        <w:r w:rsidRPr="007425AE">
          <w:rPr>
            <w:lang w:val="en-US"/>
          </w:rPr>
          <w:t>.</w:t>
        </w:r>
      </w:ins>
    </w:p>
    <w:p w14:paraId="145CFC54" w14:textId="77777777" w:rsidR="00161CED" w:rsidRPr="007425AE" w:rsidRDefault="00161CED" w:rsidP="00DD19C5">
      <w:pPr>
        <w:spacing w:before="0" w:after="0" w:line="480" w:lineRule="auto"/>
        <w:jc w:val="both"/>
        <w:rPr>
          <w:ins w:id="842" w:author="W" w:date="2014-06-07T13:53:00Z"/>
          <w:b/>
          <w:lang w:val="en-US"/>
        </w:rPr>
      </w:pPr>
      <w:ins w:id="843" w:author="W" w:date="2014-06-07T13:53:00Z">
        <w:r w:rsidRPr="007425AE">
          <w:rPr>
            <w:b/>
            <w:lang w:val="en-US"/>
          </w:rPr>
          <w:t>Habitat:</w:t>
        </w:r>
        <w:r w:rsidRPr="007425AE">
          <w:rPr>
            <w:lang w:val="en-US"/>
          </w:rPr>
          <w:t>—Tree bark in the inner forest.</w:t>
        </w:r>
      </w:ins>
    </w:p>
    <w:p w14:paraId="4E48E115" w14:textId="3B1E3BD6" w:rsidR="00161CED" w:rsidRPr="00E7789B" w:rsidRDefault="00161CED" w:rsidP="005F3331">
      <w:pPr>
        <w:pStyle w:val="NoSpacing"/>
        <w:spacing w:line="480" w:lineRule="auto"/>
        <w:jc w:val="both"/>
        <w:rPr>
          <w:ins w:id="844" w:author="W" w:date="2014-06-07T13:54:00Z"/>
          <w:rFonts w:ascii="Times New Roman" w:eastAsiaTheme="minorHAnsi" w:hAnsi="Times New Roman"/>
          <w:color w:val="000000"/>
          <w:sz w:val="24"/>
          <w:szCs w:val="24"/>
          <w:lang w:val="en-US" w:eastAsia="en-US"/>
          <w:rPrChange w:id="845" w:author="W" w:date="2014-06-16T03:20:00Z">
            <w:rPr>
              <w:ins w:id="846" w:author="W" w:date="2014-06-07T13:54:00Z"/>
              <w:rFonts w:ascii="Times New Roman" w:eastAsiaTheme="minorHAnsi" w:hAnsi="Times New Roman"/>
              <w:color w:val="000000"/>
              <w:sz w:val="24"/>
              <w:szCs w:val="24"/>
              <w:lang w:eastAsia="en-US"/>
            </w:rPr>
          </w:rPrChange>
        </w:rPr>
      </w:pPr>
      <w:ins w:id="847" w:author="W" w:date="2014-06-07T13:53:00Z">
        <w:r w:rsidRPr="007425AE">
          <w:rPr>
            <w:rFonts w:ascii="Times New Roman" w:hAnsi="Times New Roman"/>
            <w:b/>
            <w:sz w:val="24"/>
            <w:szCs w:val="24"/>
            <w:lang w:val="en-US"/>
          </w:rPr>
          <w:t>Notes</w:t>
        </w:r>
        <w:proofErr w:type="gramStart"/>
        <w:r w:rsidRPr="007425AE">
          <w:rPr>
            <w:rFonts w:ascii="Times New Roman" w:hAnsi="Times New Roman"/>
            <w:b/>
            <w:sz w:val="24"/>
            <w:szCs w:val="24"/>
            <w:lang w:val="en-US"/>
          </w:rPr>
          <w:t>:</w:t>
        </w:r>
        <w:r w:rsidRPr="00E7789B">
          <w:rPr>
            <w:rFonts w:ascii="Times New Roman" w:eastAsiaTheme="minorHAnsi" w:hAnsi="Times New Roman"/>
            <w:sz w:val="24"/>
            <w:szCs w:val="24"/>
            <w:lang w:val="en-US" w:eastAsia="en-US"/>
            <w:rPrChange w:id="848" w:author="W" w:date="2014-06-16T03:20:00Z">
              <w:rPr>
                <w:rFonts w:ascii="Times New Roman" w:eastAsiaTheme="minorHAnsi" w:hAnsi="Times New Roman"/>
                <w:sz w:val="20"/>
                <w:szCs w:val="20"/>
                <w:lang w:val="en-US" w:eastAsia="en-US"/>
              </w:rPr>
            </w:rPrChange>
          </w:rPr>
          <w:t>—</w:t>
        </w:r>
      </w:ins>
      <w:proofErr w:type="gramEnd"/>
      <w:ins w:id="849" w:author="W" w:date="2014-06-07T13:56:00Z">
        <w:r w:rsidRPr="00E7789B">
          <w:rPr>
            <w:rFonts w:ascii="Times New Roman" w:eastAsiaTheme="minorHAnsi" w:hAnsi="Times New Roman"/>
            <w:sz w:val="24"/>
            <w:szCs w:val="24"/>
            <w:lang w:val="en-US" w:eastAsia="en-US"/>
            <w:rPrChange w:id="850" w:author="W" w:date="2014-06-16T03:20:00Z">
              <w:rPr>
                <w:rFonts w:ascii="Times New Roman" w:eastAsiaTheme="minorHAnsi" w:hAnsi="Times New Roman"/>
                <w:sz w:val="20"/>
                <w:szCs w:val="20"/>
                <w:lang w:eastAsia="en-US"/>
              </w:rPr>
            </w:rPrChange>
          </w:rPr>
          <w:t xml:space="preserve">As </w:t>
        </w:r>
        <w:r w:rsidRPr="00781BA6">
          <w:rPr>
            <w:rFonts w:ascii="Times New Roman" w:eastAsiaTheme="minorHAnsi" w:hAnsi="Times New Roman"/>
            <w:sz w:val="24"/>
            <w:szCs w:val="24"/>
            <w:lang w:val="en-US" w:eastAsia="en-US"/>
            <w:rPrChange w:id="851" w:author="W" w:date="2014-06-16T12:49:00Z">
              <w:rPr>
                <w:rFonts w:ascii="Times New Roman" w:eastAsiaTheme="minorHAnsi" w:hAnsi="Times New Roman"/>
                <w:sz w:val="24"/>
                <w:szCs w:val="24"/>
                <w:lang w:eastAsia="en-US"/>
              </w:rPr>
            </w:rPrChange>
          </w:rPr>
          <w:t>diacritical features</w:t>
        </w:r>
      </w:ins>
      <w:ins w:id="852" w:author="osxadmin" w:date="2014-06-18T23:20:00Z">
        <w:r w:rsidR="00FF0A09">
          <w:rPr>
            <w:rFonts w:ascii="Times New Roman" w:eastAsiaTheme="minorHAnsi" w:hAnsi="Times New Roman"/>
            <w:sz w:val="24"/>
            <w:szCs w:val="24"/>
            <w:lang w:val="en-US" w:eastAsia="en-US"/>
          </w:rPr>
          <w:t>,</w:t>
        </w:r>
      </w:ins>
      <w:ins w:id="853" w:author="W" w:date="2014-06-07T13:56:00Z">
        <w:r w:rsidRPr="00781BA6">
          <w:rPr>
            <w:rFonts w:ascii="Times New Roman" w:eastAsiaTheme="minorHAnsi" w:hAnsi="Times New Roman"/>
            <w:sz w:val="24"/>
            <w:szCs w:val="24"/>
            <w:lang w:val="en-US" w:eastAsia="en-US"/>
            <w:rPrChange w:id="854" w:author="W" w:date="2014-06-16T12:49:00Z">
              <w:rPr>
                <w:rFonts w:ascii="Times New Roman" w:eastAsiaTheme="minorHAnsi" w:hAnsi="Times New Roman"/>
                <w:sz w:val="24"/>
                <w:szCs w:val="24"/>
                <w:lang w:eastAsia="en-US"/>
              </w:rPr>
            </w:rPrChange>
          </w:rPr>
          <w:t xml:space="preserve"> </w:t>
        </w:r>
      </w:ins>
      <w:ins w:id="855" w:author="W" w:date="2014-06-07T13:54:00Z">
        <w:r w:rsidRPr="00781BA6">
          <w:rPr>
            <w:rFonts w:ascii="Times New Roman" w:eastAsiaTheme="minorHAnsi" w:hAnsi="Times New Roman"/>
            <w:i/>
            <w:iCs/>
            <w:color w:val="000000"/>
            <w:sz w:val="24"/>
            <w:szCs w:val="24"/>
            <w:lang w:val="en-US" w:eastAsia="en-US"/>
            <w:rPrChange w:id="856" w:author="W" w:date="2014-06-16T12:49:00Z">
              <w:rPr>
                <w:rFonts w:ascii="Times New Roman" w:eastAsiaTheme="minorHAnsi" w:hAnsi="Times New Roman"/>
                <w:i/>
                <w:iCs/>
                <w:color w:val="000000"/>
                <w:sz w:val="24"/>
                <w:szCs w:val="24"/>
                <w:lang w:eastAsia="en-US"/>
              </w:rPr>
            </w:rPrChange>
          </w:rPr>
          <w:t xml:space="preserve">Asterocapsa </w:t>
        </w:r>
        <w:r w:rsidRPr="00781BA6">
          <w:rPr>
            <w:rFonts w:ascii="Times New Roman" w:eastAsiaTheme="minorHAnsi" w:hAnsi="Times New Roman"/>
            <w:color w:val="000000"/>
            <w:sz w:val="24"/>
            <w:szCs w:val="24"/>
            <w:lang w:val="en-US" w:eastAsia="en-US"/>
            <w:rPrChange w:id="857" w:author="W" w:date="2014-06-16T12:49:00Z">
              <w:rPr>
                <w:rFonts w:ascii="Times New Roman" w:eastAsiaTheme="minorHAnsi" w:hAnsi="Times New Roman"/>
                <w:color w:val="000000"/>
                <w:sz w:val="24"/>
                <w:szCs w:val="24"/>
                <w:lang w:eastAsia="en-US"/>
              </w:rPr>
            </w:rPrChange>
          </w:rPr>
          <w:t>sp.1 has</w:t>
        </w:r>
        <w:del w:id="858" w:author="osxadmin" w:date="2014-06-18T23:20:00Z">
          <w:r w:rsidRPr="00781BA6" w:rsidDel="00FF0A09">
            <w:rPr>
              <w:rFonts w:ascii="Times New Roman" w:eastAsiaTheme="minorHAnsi" w:hAnsi="Times New Roman"/>
              <w:color w:val="000000"/>
              <w:sz w:val="24"/>
              <w:szCs w:val="24"/>
              <w:lang w:val="en-US" w:eastAsia="en-US"/>
              <w:rPrChange w:id="859" w:author="W" w:date="2014-06-16T12:49:00Z">
                <w:rPr>
                  <w:rFonts w:ascii="Times New Roman" w:eastAsiaTheme="minorHAnsi" w:hAnsi="Times New Roman"/>
                  <w:color w:val="000000"/>
                  <w:sz w:val="24"/>
                  <w:szCs w:val="24"/>
                  <w:lang w:eastAsia="en-US"/>
                </w:rPr>
              </w:rPrChange>
            </w:rPr>
            <w:delText xml:space="preserve"> </w:delText>
          </w:r>
        </w:del>
      </w:ins>
      <w:ins w:id="860" w:author="W" w:date="2014-06-07T13:56:00Z">
        <w:del w:id="861" w:author="osxadmin" w:date="2014-06-18T23:20:00Z">
          <w:r w:rsidRPr="00781BA6" w:rsidDel="00FF0A09">
            <w:rPr>
              <w:rFonts w:ascii="Times New Roman" w:eastAsiaTheme="minorHAnsi" w:hAnsi="Times New Roman"/>
              <w:color w:val="000000"/>
              <w:sz w:val="24"/>
              <w:szCs w:val="24"/>
              <w:lang w:val="en-US" w:eastAsia="en-US"/>
              <w:rPrChange w:id="862" w:author="W" w:date="2014-06-16T12:49:00Z">
                <w:rPr>
                  <w:rFonts w:ascii="Times New Roman" w:eastAsiaTheme="minorHAnsi" w:hAnsi="Times New Roman"/>
                  <w:color w:val="000000"/>
                  <w:sz w:val="24"/>
                  <w:szCs w:val="24"/>
                  <w:lang w:eastAsia="en-US"/>
                </w:rPr>
              </w:rPrChange>
            </w:rPr>
            <w:delText>the</w:delText>
          </w:r>
        </w:del>
      </w:ins>
      <w:ins w:id="863" w:author="osxadmin" w:date="2014-06-18T23:20:00Z">
        <w:r w:rsidR="00FF0A09">
          <w:rPr>
            <w:rFonts w:ascii="Times New Roman" w:eastAsiaTheme="minorHAnsi" w:hAnsi="Times New Roman"/>
            <w:color w:val="000000"/>
            <w:sz w:val="24"/>
            <w:szCs w:val="24"/>
            <w:lang w:val="en-US" w:eastAsia="en-US"/>
          </w:rPr>
          <w:t xml:space="preserve"> a</w:t>
        </w:r>
      </w:ins>
      <w:ins w:id="864" w:author="W" w:date="2014-06-07T13:56:00Z">
        <w:r w:rsidRPr="00781BA6">
          <w:rPr>
            <w:rFonts w:ascii="Times New Roman" w:eastAsiaTheme="minorHAnsi" w:hAnsi="Times New Roman"/>
            <w:color w:val="000000"/>
            <w:sz w:val="24"/>
            <w:szCs w:val="24"/>
            <w:lang w:val="en-US" w:eastAsia="en-US"/>
            <w:rPrChange w:id="865" w:author="W" w:date="2014-06-16T12:49:00Z">
              <w:rPr>
                <w:rFonts w:ascii="Times New Roman" w:eastAsiaTheme="minorHAnsi" w:hAnsi="Times New Roman"/>
                <w:color w:val="000000"/>
                <w:sz w:val="24"/>
                <w:szCs w:val="24"/>
                <w:lang w:eastAsia="en-US"/>
              </w:rPr>
            </w:rPrChange>
          </w:rPr>
          <w:t xml:space="preserve"> corticolous habitat</w:t>
        </w:r>
      </w:ins>
      <w:ins w:id="866" w:author="W" w:date="2014-06-07T13:57:00Z">
        <w:r w:rsidRPr="00781BA6">
          <w:rPr>
            <w:rFonts w:ascii="Times New Roman" w:eastAsiaTheme="minorHAnsi" w:hAnsi="Times New Roman"/>
            <w:color w:val="000000"/>
            <w:sz w:val="24"/>
            <w:szCs w:val="24"/>
            <w:lang w:val="en-US" w:eastAsia="en-US"/>
            <w:rPrChange w:id="867" w:author="W" w:date="2014-06-16T12:49:00Z">
              <w:rPr>
                <w:rFonts w:ascii="Times New Roman" w:eastAsiaTheme="minorHAnsi" w:hAnsi="Times New Roman"/>
                <w:color w:val="000000"/>
                <w:sz w:val="24"/>
                <w:szCs w:val="24"/>
                <w:lang w:eastAsia="en-US"/>
              </w:rPr>
            </w:rPrChange>
          </w:rPr>
          <w:t>, elipsoidal cells, and hy</w:t>
        </w:r>
        <w:r w:rsidRPr="00781BA6">
          <w:rPr>
            <w:rFonts w:ascii="Times New Roman" w:eastAsiaTheme="minorHAnsi" w:hAnsi="Times New Roman"/>
            <w:color w:val="000000"/>
            <w:sz w:val="24"/>
            <w:szCs w:val="24"/>
            <w:lang w:val="en-US" w:eastAsia="en-US"/>
          </w:rPr>
          <w:t>a</w:t>
        </w:r>
        <w:r w:rsidRPr="00781BA6">
          <w:rPr>
            <w:rFonts w:ascii="Times New Roman" w:eastAsiaTheme="minorHAnsi" w:hAnsi="Times New Roman"/>
            <w:color w:val="000000"/>
            <w:sz w:val="24"/>
            <w:szCs w:val="24"/>
            <w:lang w:val="en-US" w:eastAsia="en-US"/>
            <w:rPrChange w:id="868" w:author="W" w:date="2014-06-16T12:49:00Z">
              <w:rPr>
                <w:rFonts w:ascii="Times New Roman" w:eastAsiaTheme="minorHAnsi" w:hAnsi="Times New Roman"/>
                <w:color w:val="000000"/>
                <w:sz w:val="24"/>
                <w:szCs w:val="24"/>
                <w:lang w:eastAsia="en-US"/>
              </w:rPr>
            </w:rPrChange>
          </w:rPr>
          <w:t xml:space="preserve">line </w:t>
        </w:r>
      </w:ins>
      <w:ins w:id="869" w:author="W" w:date="2014-06-07T13:58:00Z">
        <w:r w:rsidR="000E733F" w:rsidRPr="00781BA6">
          <w:rPr>
            <w:rFonts w:ascii="Times New Roman" w:eastAsiaTheme="minorHAnsi" w:hAnsi="Times New Roman"/>
            <w:color w:val="000000"/>
            <w:sz w:val="24"/>
            <w:szCs w:val="24"/>
            <w:lang w:val="en-US" w:eastAsia="en-US"/>
          </w:rPr>
          <w:t>and</w:t>
        </w:r>
      </w:ins>
      <w:ins w:id="870" w:author="W" w:date="2014-06-07T13:57:00Z">
        <w:r w:rsidRPr="00781BA6">
          <w:rPr>
            <w:rFonts w:ascii="Times New Roman" w:eastAsiaTheme="minorHAnsi" w:hAnsi="Times New Roman"/>
            <w:color w:val="000000"/>
            <w:sz w:val="24"/>
            <w:szCs w:val="24"/>
            <w:lang w:val="en-US" w:eastAsia="en-US"/>
            <w:rPrChange w:id="871" w:author="W" w:date="2014-06-16T12:49:00Z">
              <w:rPr>
                <w:rFonts w:ascii="Times New Roman" w:eastAsiaTheme="minorHAnsi" w:hAnsi="Times New Roman"/>
                <w:color w:val="000000"/>
                <w:sz w:val="24"/>
                <w:szCs w:val="24"/>
                <w:lang w:eastAsia="en-US"/>
              </w:rPr>
            </w:rPrChange>
          </w:rPr>
          <w:t xml:space="preserve"> non-</w:t>
        </w:r>
      </w:ins>
      <w:ins w:id="872" w:author="W" w:date="2014-06-07T13:58:00Z">
        <w:r w:rsidR="000E733F" w:rsidRPr="00781BA6">
          <w:rPr>
            <w:rFonts w:ascii="Times New Roman" w:eastAsiaTheme="minorHAnsi" w:hAnsi="Times New Roman"/>
            <w:color w:val="000000"/>
            <w:sz w:val="24"/>
            <w:szCs w:val="24"/>
            <w:lang w:val="en-US" w:eastAsia="en-US"/>
          </w:rPr>
          <w:t>lamellate</w:t>
        </w:r>
      </w:ins>
      <w:ins w:id="873" w:author="W" w:date="2014-06-07T13:57:00Z">
        <w:r w:rsidRPr="00781BA6">
          <w:rPr>
            <w:rFonts w:ascii="Times New Roman" w:eastAsiaTheme="minorHAnsi" w:hAnsi="Times New Roman"/>
            <w:color w:val="000000"/>
            <w:sz w:val="24"/>
            <w:szCs w:val="24"/>
            <w:lang w:val="en-US" w:eastAsia="en-US"/>
            <w:rPrChange w:id="874" w:author="W" w:date="2014-06-16T12:49:00Z">
              <w:rPr>
                <w:rFonts w:ascii="Times New Roman" w:eastAsiaTheme="minorHAnsi" w:hAnsi="Times New Roman"/>
                <w:color w:val="000000"/>
                <w:sz w:val="24"/>
                <w:szCs w:val="24"/>
                <w:lang w:eastAsia="en-US"/>
              </w:rPr>
            </w:rPrChange>
          </w:rPr>
          <w:t xml:space="preserve"> sheaths.</w:t>
        </w:r>
      </w:ins>
      <w:ins w:id="875" w:author="W" w:date="2014-06-07T14:00:00Z">
        <w:r w:rsidR="000E733F" w:rsidRPr="00781BA6">
          <w:rPr>
            <w:rFonts w:ascii="Times New Roman" w:eastAsiaTheme="minorHAnsi" w:hAnsi="Times New Roman"/>
            <w:color w:val="000000"/>
            <w:sz w:val="24"/>
            <w:szCs w:val="24"/>
            <w:lang w:val="en-US" w:eastAsia="en-US"/>
          </w:rPr>
          <w:t xml:space="preserve"> </w:t>
        </w:r>
      </w:ins>
      <w:ins w:id="876" w:author="W" w:date="2014-06-07T14:07:00Z">
        <w:r w:rsidR="000E733F" w:rsidRPr="00781BA6">
          <w:rPr>
            <w:rFonts w:ascii="Times New Roman" w:eastAsiaTheme="minorHAnsi" w:hAnsi="Times New Roman"/>
            <w:i/>
            <w:iCs/>
            <w:color w:val="000000"/>
            <w:sz w:val="24"/>
            <w:szCs w:val="24"/>
            <w:lang w:val="en-US" w:eastAsia="en-US"/>
            <w:rPrChange w:id="877" w:author="W" w:date="2014-06-16T12:49:00Z">
              <w:rPr>
                <w:rFonts w:ascii="Times New Roman" w:eastAsiaTheme="minorHAnsi" w:hAnsi="Times New Roman"/>
                <w:i/>
                <w:iCs/>
                <w:color w:val="000000"/>
                <w:sz w:val="24"/>
                <w:szCs w:val="24"/>
                <w:lang w:eastAsia="en-US"/>
              </w:rPr>
            </w:rPrChange>
          </w:rPr>
          <w:t xml:space="preserve">Asterocapsa hyalina </w:t>
        </w:r>
        <w:r w:rsidR="000E733F" w:rsidRPr="00781BA6">
          <w:rPr>
            <w:rFonts w:ascii="Times New Roman" w:eastAsiaTheme="minorHAnsi" w:hAnsi="Times New Roman"/>
            <w:color w:val="000000"/>
            <w:sz w:val="24"/>
            <w:szCs w:val="24"/>
            <w:lang w:val="en-US" w:eastAsia="en-US"/>
            <w:rPrChange w:id="878" w:author="W" w:date="2014-06-16T12:49:00Z">
              <w:rPr>
                <w:rFonts w:ascii="Times New Roman" w:eastAsiaTheme="minorHAnsi" w:hAnsi="Times New Roman"/>
                <w:color w:val="000000"/>
                <w:sz w:val="24"/>
                <w:szCs w:val="24"/>
                <w:lang w:eastAsia="en-US"/>
              </w:rPr>
            </w:rPrChange>
          </w:rPr>
          <w:t>(Chu) Chu (</w:t>
        </w:r>
      </w:ins>
      <w:ins w:id="879" w:author="W" w:date="2014-06-16T12:42:00Z">
        <w:r w:rsidR="00781BA6" w:rsidRPr="00781BA6">
          <w:rPr>
            <w:rFonts w:ascii="Times New Roman" w:eastAsiaTheme="minorHAnsi" w:hAnsi="Times New Roman"/>
            <w:color w:val="000000"/>
            <w:sz w:val="24"/>
            <w:szCs w:val="24"/>
            <w:lang w:val="en-US" w:eastAsia="en-US"/>
            <w:rPrChange w:id="880" w:author="W" w:date="2014-06-16T12:49:00Z">
              <w:rPr>
                <w:rFonts w:ascii="Times New Roman" w:eastAsiaTheme="minorHAnsi" w:hAnsi="Times New Roman"/>
                <w:color w:val="000000"/>
                <w:sz w:val="24"/>
                <w:szCs w:val="24"/>
                <w:highlight w:val="yellow"/>
                <w:lang w:val="en-US" w:eastAsia="en-US"/>
              </w:rPr>
            </w:rPrChange>
          </w:rPr>
          <w:t>1952: 100</w:t>
        </w:r>
      </w:ins>
      <w:ins w:id="881" w:author="W" w:date="2014-06-07T14:07:00Z">
        <w:r w:rsidR="000E733F" w:rsidRPr="00781BA6">
          <w:rPr>
            <w:rFonts w:ascii="Times New Roman" w:eastAsiaTheme="minorHAnsi" w:hAnsi="Times New Roman"/>
            <w:color w:val="000000"/>
            <w:sz w:val="24"/>
            <w:szCs w:val="24"/>
            <w:lang w:val="en-US" w:eastAsia="en-US"/>
            <w:rPrChange w:id="882" w:author="W" w:date="2014-06-16T12:49:00Z">
              <w:rPr>
                <w:rFonts w:ascii="Times New Roman" w:eastAsiaTheme="minorHAnsi" w:hAnsi="Times New Roman"/>
                <w:color w:val="000000"/>
                <w:sz w:val="24"/>
                <w:szCs w:val="24"/>
                <w:lang w:eastAsia="en-US"/>
              </w:rPr>
            </w:rPrChange>
          </w:rPr>
          <w:t xml:space="preserve">) and </w:t>
        </w:r>
        <w:r w:rsidR="000E733F" w:rsidRPr="00781BA6">
          <w:rPr>
            <w:rFonts w:ascii="Times New Roman" w:eastAsiaTheme="minorHAnsi" w:hAnsi="Times New Roman"/>
            <w:i/>
            <w:iCs/>
            <w:color w:val="000000"/>
            <w:sz w:val="24"/>
            <w:szCs w:val="24"/>
            <w:lang w:val="en-US" w:eastAsia="en-US"/>
            <w:rPrChange w:id="883" w:author="W" w:date="2014-06-16T12:49:00Z">
              <w:rPr>
                <w:rFonts w:ascii="Times New Roman" w:eastAsiaTheme="minorHAnsi" w:hAnsi="Times New Roman"/>
                <w:i/>
                <w:iCs/>
                <w:color w:val="000000"/>
                <w:sz w:val="24"/>
                <w:szCs w:val="24"/>
                <w:lang w:eastAsia="en-US"/>
              </w:rPr>
            </w:rPrChange>
          </w:rPr>
          <w:t xml:space="preserve">Asterocapsa ocellata </w:t>
        </w:r>
        <w:r w:rsidR="000E733F" w:rsidRPr="00781BA6">
          <w:rPr>
            <w:rFonts w:ascii="Times New Roman" w:eastAsiaTheme="minorHAnsi" w:hAnsi="Times New Roman"/>
            <w:color w:val="000000"/>
            <w:sz w:val="24"/>
            <w:szCs w:val="24"/>
            <w:lang w:val="en-US" w:eastAsia="en-US"/>
            <w:rPrChange w:id="884" w:author="W" w:date="2014-06-16T12:49:00Z">
              <w:rPr>
                <w:rFonts w:ascii="Times New Roman" w:eastAsiaTheme="minorHAnsi" w:hAnsi="Times New Roman"/>
                <w:color w:val="000000"/>
                <w:sz w:val="24"/>
                <w:szCs w:val="24"/>
                <w:lang w:eastAsia="en-US"/>
              </w:rPr>
            </w:rPrChange>
          </w:rPr>
          <w:t>H.X.Xiao (</w:t>
        </w:r>
      </w:ins>
      <w:ins w:id="885" w:author="W" w:date="2014-06-16T12:47:00Z">
        <w:r w:rsidR="00781BA6" w:rsidRPr="00781BA6">
          <w:rPr>
            <w:rFonts w:ascii="Times New Roman" w:eastAsiaTheme="minorHAnsi" w:hAnsi="Times New Roman"/>
            <w:color w:val="000000"/>
            <w:sz w:val="24"/>
            <w:szCs w:val="24"/>
            <w:lang w:val="en-US" w:eastAsia="en-US"/>
            <w:rPrChange w:id="886" w:author="W" w:date="2014-06-16T12:49:00Z">
              <w:rPr>
                <w:rFonts w:ascii="Times New Roman" w:eastAsiaTheme="minorHAnsi" w:hAnsi="Times New Roman"/>
                <w:color w:val="000000"/>
                <w:sz w:val="24"/>
                <w:szCs w:val="24"/>
                <w:highlight w:val="yellow"/>
                <w:lang w:val="en-US" w:eastAsia="en-US"/>
              </w:rPr>
            </w:rPrChange>
          </w:rPr>
          <w:t>2000: 399</w:t>
        </w:r>
      </w:ins>
      <w:ins w:id="887" w:author="W" w:date="2014-06-07T14:07:00Z">
        <w:r w:rsidR="000E733F" w:rsidRPr="00781BA6">
          <w:rPr>
            <w:rFonts w:ascii="Times New Roman" w:eastAsiaTheme="minorHAnsi" w:hAnsi="Times New Roman"/>
            <w:color w:val="000000"/>
            <w:sz w:val="24"/>
            <w:szCs w:val="24"/>
            <w:lang w:val="en-US" w:eastAsia="en-US"/>
            <w:rPrChange w:id="888" w:author="W" w:date="2014-06-16T12:49:00Z">
              <w:rPr>
                <w:rFonts w:ascii="Times New Roman" w:eastAsiaTheme="minorHAnsi" w:hAnsi="Times New Roman"/>
                <w:color w:val="000000"/>
                <w:sz w:val="24"/>
                <w:szCs w:val="24"/>
                <w:lang w:eastAsia="en-US"/>
              </w:rPr>
            </w:rPrChange>
          </w:rPr>
          <w:t>)</w:t>
        </w:r>
        <w:r w:rsidR="000E733F" w:rsidRPr="00781BA6">
          <w:rPr>
            <w:rFonts w:ascii="Times New Roman" w:eastAsiaTheme="minorHAnsi" w:hAnsi="Times New Roman"/>
            <w:color w:val="000000"/>
            <w:sz w:val="24"/>
            <w:szCs w:val="24"/>
            <w:lang w:val="en-US" w:eastAsia="en-US"/>
          </w:rPr>
          <w:t xml:space="preserve"> </w:t>
        </w:r>
        <w:del w:id="889" w:author="osxadmin" w:date="2014-06-18T23:20:00Z">
          <w:r w:rsidR="000E733F" w:rsidRPr="00781BA6" w:rsidDel="00FF0A09">
            <w:rPr>
              <w:rFonts w:ascii="Times New Roman" w:eastAsiaTheme="minorHAnsi" w:hAnsi="Times New Roman"/>
              <w:color w:val="000000"/>
              <w:sz w:val="24"/>
              <w:szCs w:val="24"/>
              <w:lang w:val="en-US" w:eastAsia="en-US"/>
            </w:rPr>
            <w:delText>are the closest</w:delText>
          </w:r>
          <w:r w:rsidR="000E733F" w:rsidRPr="00781BA6" w:rsidDel="00FF0A09">
            <w:rPr>
              <w:rFonts w:ascii="Times New Roman" w:eastAsiaTheme="minorHAnsi" w:hAnsi="Times New Roman"/>
              <w:color w:val="000000"/>
              <w:sz w:val="24"/>
              <w:szCs w:val="24"/>
              <w:lang w:val="en-US" w:eastAsia="en-US"/>
              <w:rPrChange w:id="890" w:author="W" w:date="2014-06-16T12:49:00Z">
                <w:rPr>
                  <w:rFonts w:ascii="Times New Roman" w:eastAsiaTheme="minorHAnsi" w:hAnsi="Times New Roman"/>
                  <w:color w:val="000000"/>
                  <w:sz w:val="24"/>
                  <w:szCs w:val="24"/>
                  <w:lang w:eastAsia="en-US"/>
                </w:rPr>
              </w:rPrChange>
            </w:rPr>
            <w:delText xml:space="preserve"> s</w:delText>
          </w:r>
          <w:r w:rsidR="000E733F" w:rsidRPr="00781BA6" w:rsidDel="00FF0A09">
            <w:rPr>
              <w:rFonts w:ascii="Times New Roman" w:eastAsiaTheme="minorHAnsi" w:hAnsi="Times New Roman"/>
              <w:color w:val="000000"/>
              <w:sz w:val="24"/>
              <w:szCs w:val="24"/>
              <w:lang w:val="en-US" w:eastAsia="en-US"/>
            </w:rPr>
            <w:delText xml:space="preserve">pecies </w:delText>
          </w:r>
        </w:del>
      </w:ins>
      <w:ins w:id="891" w:author="W" w:date="2014-06-07T14:12:00Z">
        <w:del w:id="892" w:author="osxadmin" w:date="2014-06-18T23:20:00Z">
          <w:r w:rsidR="00AB3508" w:rsidRPr="00781BA6" w:rsidDel="00FF0A09">
            <w:rPr>
              <w:rFonts w:ascii="Times New Roman" w:eastAsiaTheme="minorHAnsi" w:hAnsi="Times New Roman"/>
              <w:color w:val="000000"/>
              <w:sz w:val="24"/>
              <w:szCs w:val="24"/>
              <w:lang w:val="en-US" w:eastAsia="en-US"/>
            </w:rPr>
            <w:delText>to</w:delText>
          </w:r>
        </w:del>
      </w:ins>
      <w:ins w:id="893" w:author="osxadmin" w:date="2014-06-18T23:20:00Z">
        <w:r w:rsidR="00FF0A09">
          <w:rPr>
            <w:rFonts w:ascii="Times New Roman" w:eastAsiaTheme="minorHAnsi" w:hAnsi="Times New Roman"/>
            <w:color w:val="000000"/>
            <w:sz w:val="24"/>
            <w:szCs w:val="24"/>
            <w:lang w:val="en-US" w:eastAsia="en-US"/>
          </w:rPr>
          <w:t>most resemble</w:t>
        </w:r>
      </w:ins>
      <w:ins w:id="894" w:author="W" w:date="2014-06-07T14:07:00Z">
        <w:r w:rsidR="000E733F" w:rsidRPr="00781BA6">
          <w:rPr>
            <w:rFonts w:ascii="Times New Roman" w:eastAsiaTheme="minorHAnsi" w:hAnsi="Times New Roman"/>
            <w:color w:val="000000"/>
            <w:sz w:val="24"/>
            <w:szCs w:val="24"/>
            <w:lang w:val="en-US" w:eastAsia="en-US"/>
          </w:rPr>
          <w:t xml:space="preserve"> </w:t>
        </w:r>
        <w:r w:rsidR="000E733F" w:rsidRPr="00781BA6">
          <w:rPr>
            <w:rFonts w:ascii="Times New Roman" w:eastAsiaTheme="minorHAnsi" w:hAnsi="Times New Roman"/>
            <w:i/>
            <w:color w:val="000000"/>
            <w:sz w:val="24"/>
            <w:szCs w:val="24"/>
            <w:lang w:val="en-US" w:eastAsia="en-US"/>
            <w:rPrChange w:id="895" w:author="W" w:date="2014-06-16T12:49:00Z">
              <w:rPr>
                <w:rFonts w:ascii="Times New Roman" w:eastAsiaTheme="minorHAnsi" w:hAnsi="Times New Roman"/>
                <w:color w:val="000000"/>
                <w:sz w:val="24"/>
                <w:szCs w:val="24"/>
                <w:lang w:val="en-US" w:eastAsia="en-US"/>
              </w:rPr>
            </w:rPrChange>
          </w:rPr>
          <w:t>A.</w:t>
        </w:r>
        <w:r w:rsidR="000E733F" w:rsidRPr="00781BA6">
          <w:rPr>
            <w:rFonts w:ascii="Times New Roman" w:eastAsiaTheme="minorHAnsi" w:hAnsi="Times New Roman"/>
            <w:color w:val="000000"/>
            <w:sz w:val="24"/>
            <w:szCs w:val="24"/>
            <w:lang w:val="en-US" w:eastAsia="en-US"/>
          </w:rPr>
          <w:t xml:space="preserve"> </w:t>
        </w:r>
      </w:ins>
      <w:ins w:id="896" w:author="W" w:date="2014-06-07T14:08:00Z">
        <w:r w:rsidR="000E733F" w:rsidRPr="00781BA6">
          <w:rPr>
            <w:rFonts w:ascii="Times New Roman" w:eastAsiaTheme="minorHAnsi" w:hAnsi="Times New Roman"/>
            <w:color w:val="000000"/>
            <w:sz w:val="24"/>
            <w:szCs w:val="24"/>
            <w:lang w:val="en-US" w:eastAsia="en-US"/>
          </w:rPr>
          <w:t xml:space="preserve">sp.1, differing by </w:t>
        </w:r>
        <w:r w:rsidR="00AB3508" w:rsidRPr="00781BA6">
          <w:rPr>
            <w:rFonts w:ascii="Times New Roman" w:eastAsiaTheme="minorHAnsi" w:hAnsi="Times New Roman"/>
            <w:color w:val="000000"/>
            <w:sz w:val="24"/>
            <w:szCs w:val="24"/>
            <w:lang w:val="en-US" w:eastAsia="en-US"/>
          </w:rPr>
          <w:t>the epilithic</w:t>
        </w:r>
      </w:ins>
      <w:ins w:id="897" w:author="W" w:date="2014-06-07T14:09:00Z">
        <w:r w:rsidR="00AB3508" w:rsidRPr="00781BA6">
          <w:rPr>
            <w:rFonts w:ascii="Times New Roman" w:eastAsiaTheme="minorHAnsi" w:hAnsi="Times New Roman"/>
            <w:color w:val="000000"/>
            <w:sz w:val="24"/>
            <w:szCs w:val="24"/>
            <w:lang w:val="en-US" w:eastAsia="en-US"/>
          </w:rPr>
          <w:t xml:space="preserve"> habitat of both, and by </w:t>
        </w:r>
        <w:commentRangeStart w:id="898"/>
        <w:r w:rsidR="00AB3508" w:rsidRPr="00781BA6">
          <w:rPr>
            <w:rFonts w:ascii="Times New Roman" w:eastAsiaTheme="minorHAnsi" w:hAnsi="Times New Roman"/>
            <w:color w:val="000000"/>
            <w:sz w:val="24"/>
            <w:szCs w:val="24"/>
            <w:lang w:val="en-US" w:eastAsia="en-US"/>
          </w:rPr>
          <w:t>sparks</w:t>
        </w:r>
      </w:ins>
      <w:commentRangeEnd w:id="898"/>
      <w:r w:rsidR="00063BEC">
        <w:rPr>
          <w:rStyle w:val="CommentReference"/>
          <w:szCs w:val="20"/>
          <w:lang w:eastAsia="en-US"/>
        </w:rPr>
        <w:commentReference w:id="898"/>
      </w:r>
      <w:ins w:id="899" w:author="W" w:date="2014-06-07T14:09:00Z">
        <w:r w:rsidR="00AB3508" w:rsidRPr="00781BA6">
          <w:rPr>
            <w:rFonts w:ascii="Times New Roman" w:eastAsiaTheme="minorHAnsi" w:hAnsi="Times New Roman"/>
            <w:color w:val="000000"/>
            <w:sz w:val="24"/>
            <w:szCs w:val="24"/>
            <w:lang w:val="en-US" w:eastAsia="en-US"/>
          </w:rPr>
          <w:t xml:space="preserve"> in the individual sheath of </w:t>
        </w:r>
        <w:r w:rsidR="00AB3508" w:rsidRPr="00781BA6">
          <w:rPr>
            <w:rFonts w:ascii="Times New Roman" w:eastAsiaTheme="minorHAnsi" w:hAnsi="Times New Roman"/>
            <w:i/>
            <w:color w:val="000000"/>
            <w:sz w:val="24"/>
            <w:szCs w:val="24"/>
            <w:lang w:val="en-US" w:eastAsia="en-US"/>
          </w:rPr>
          <w:t>A. hyalina</w:t>
        </w:r>
        <w:r w:rsidR="00AB3508" w:rsidRPr="00781BA6">
          <w:rPr>
            <w:rFonts w:ascii="Times New Roman" w:eastAsiaTheme="minorHAnsi" w:hAnsi="Times New Roman"/>
            <w:color w:val="000000"/>
            <w:sz w:val="24"/>
            <w:szCs w:val="24"/>
            <w:lang w:val="en-US" w:eastAsia="en-US"/>
          </w:rPr>
          <w:t xml:space="preserve"> and </w:t>
        </w:r>
      </w:ins>
      <w:ins w:id="900" w:author="W" w:date="2014-06-07T14:10:00Z">
        <w:r w:rsidR="00AB3508" w:rsidRPr="00A84FF0">
          <w:rPr>
            <w:rFonts w:ascii="Times New Roman" w:eastAsiaTheme="minorHAnsi" w:hAnsi="Times New Roman"/>
            <w:color w:val="000000"/>
            <w:sz w:val="24"/>
            <w:szCs w:val="24"/>
            <w:lang w:val="en-US" w:eastAsia="en-US"/>
          </w:rPr>
          <w:t xml:space="preserve">dark </w:t>
        </w:r>
      </w:ins>
      <w:ins w:id="901" w:author="W" w:date="2014-06-07T14:11:00Z">
        <w:r w:rsidR="00AB3508" w:rsidRPr="00A84FF0">
          <w:rPr>
            <w:rFonts w:ascii="Times New Roman" w:eastAsiaTheme="minorHAnsi" w:hAnsi="Times New Roman"/>
            <w:color w:val="000000"/>
            <w:sz w:val="24"/>
            <w:szCs w:val="24"/>
            <w:lang w:val="en-US" w:eastAsia="en-US"/>
          </w:rPr>
          <w:t xml:space="preserve">and </w:t>
        </w:r>
      </w:ins>
      <w:ins w:id="902" w:author="W" w:date="2014-06-07T14:10:00Z">
        <w:r w:rsidR="00AB3508" w:rsidRPr="00A84FF0">
          <w:rPr>
            <w:rFonts w:ascii="Times New Roman" w:eastAsiaTheme="minorHAnsi" w:hAnsi="Times New Roman"/>
            <w:color w:val="000000"/>
            <w:sz w:val="24"/>
            <w:szCs w:val="24"/>
            <w:lang w:val="en-US" w:eastAsia="en-US"/>
          </w:rPr>
          <w:t>verruc</w:t>
        </w:r>
      </w:ins>
      <w:ins w:id="903" w:author="W" w:date="2014-06-16T12:49:00Z">
        <w:r w:rsidR="00781BA6" w:rsidRPr="00A84FF0">
          <w:rPr>
            <w:rFonts w:ascii="Times New Roman" w:eastAsiaTheme="minorHAnsi" w:hAnsi="Times New Roman"/>
            <w:color w:val="000000"/>
            <w:sz w:val="24"/>
            <w:szCs w:val="24"/>
            <w:lang w:val="en-US" w:eastAsia="en-US"/>
          </w:rPr>
          <w:t>ou</w:t>
        </w:r>
      </w:ins>
      <w:ins w:id="904" w:author="W" w:date="2014-06-07T14:11:00Z">
        <w:r w:rsidR="00AB3508" w:rsidRPr="00781BA6">
          <w:rPr>
            <w:rFonts w:ascii="Times New Roman" w:eastAsiaTheme="minorHAnsi" w:hAnsi="Times New Roman"/>
            <w:color w:val="000000"/>
            <w:sz w:val="24"/>
            <w:szCs w:val="24"/>
            <w:lang w:val="en-US" w:eastAsia="en-US"/>
            <w:rPrChange w:id="905" w:author="W" w:date="2014-06-16T12:49:00Z">
              <w:rPr>
                <w:rFonts w:ascii="Times New Roman" w:eastAsiaTheme="minorHAnsi" w:hAnsi="Times New Roman"/>
                <w:color w:val="000000"/>
                <w:sz w:val="24"/>
                <w:szCs w:val="24"/>
                <w:highlight w:val="yellow"/>
                <w:lang w:val="en-US" w:eastAsia="en-US"/>
              </w:rPr>
            </w:rPrChange>
          </w:rPr>
          <w:t>s</w:t>
        </w:r>
        <w:r w:rsidR="00AB3508" w:rsidRPr="00781BA6">
          <w:rPr>
            <w:rFonts w:ascii="Times New Roman" w:eastAsiaTheme="minorHAnsi" w:hAnsi="Times New Roman"/>
            <w:color w:val="000000"/>
            <w:sz w:val="24"/>
            <w:szCs w:val="24"/>
            <w:lang w:val="en-US" w:eastAsia="en-US"/>
          </w:rPr>
          <w:t xml:space="preserve"> cells envelopes in </w:t>
        </w:r>
        <w:r w:rsidR="00AB3508" w:rsidRPr="00781BA6">
          <w:rPr>
            <w:rFonts w:ascii="Times New Roman" w:eastAsiaTheme="minorHAnsi" w:hAnsi="Times New Roman"/>
            <w:i/>
            <w:color w:val="000000"/>
            <w:sz w:val="24"/>
            <w:szCs w:val="24"/>
            <w:lang w:val="en-US" w:eastAsia="en-US"/>
          </w:rPr>
          <w:t>A. ocellata.</w:t>
        </w:r>
      </w:ins>
    </w:p>
    <w:p w14:paraId="5CEFAFCE" w14:textId="77777777" w:rsidR="00D65DB5" w:rsidRPr="00E7789B" w:rsidRDefault="00161CED">
      <w:pPr>
        <w:autoSpaceDE w:val="0"/>
        <w:autoSpaceDN w:val="0"/>
        <w:adjustRightInd w:val="0"/>
        <w:spacing w:before="0" w:after="0" w:line="480" w:lineRule="auto"/>
        <w:jc w:val="both"/>
        <w:rPr>
          <w:ins w:id="906" w:author="W" w:date="2014-06-07T13:46:00Z"/>
          <w:rFonts w:eastAsiaTheme="minorHAnsi"/>
          <w:color w:val="000000"/>
          <w:lang w:val="en-US" w:eastAsia="en-US"/>
          <w:rPrChange w:id="907" w:author="W" w:date="2014-06-16T03:20:00Z">
            <w:rPr>
              <w:ins w:id="908" w:author="W" w:date="2014-06-07T13:46:00Z"/>
              <w:rFonts w:eastAsiaTheme="minorHAnsi"/>
              <w:color w:val="000000"/>
              <w:sz w:val="23"/>
              <w:szCs w:val="23"/>
              <w:lang w:val="en-US" w:eastAsia="en-US"/>
            </w:rPr>
          </w:rPrChange>
        </w:rPr>
        <w:pPrChange w:id="909" w:author="W" w:date="2014-06-16T03:20:00Z">
          <w:pPr>
            <w:autoSpaceDE w:val="0"/>
            <w:autoSpaceDN w:val="0"/>
            <w:adjustRightInd w:val="0"/>
            <w:spacing w:before="0" w:after="0" w:line="240" w:lineRule="auto"/>
          </w:pPr>
        </w:pPrChange>
      </w:pPr>
      <w:ins w:id="910" w:author="W" w:date="2014-06-07T13:53:00Z">
        <w:r w:rsidRPr="00A84FF0">
          <w:rPr>
            <w:b/>
            <w:rPrChange w:id="911" w:author="W" w:date="2014-06-16T13:01:00Z">
              <w:rPr>
                <w:b/>
                <w:lang w:val="en-US"/>
              </w:rPr>
            </w:rPrChange>
          </w:rPr>
          <w:t>Studied material:</w:t>
        </w:r>
        <w:r w:rsidRPr="00A84FF0">
          <w:rPr>
            <w:bCs/>
            <w:rPrChange w:id="912" w:author="W" w:date="2014-06-16T13:01:00Z">
              <w:rPr>
                <w:bCs/>
                <w:lang w:val="en-US"/>
              </w:rPr>
            </w:rPrChange>
          </w:rPr>
          <w:t>—</w:t>
        </w:r>
      </w:ins>
      <w:ins w:id="913" w:author="W" w:date="2014-06-16T13:01:00Z">
        <w:r w:rsidR="00A84FF0" w:rsidRPr="00A84FF0">
          <w:rPr>
            <w:rFonts w:eastAsiaTheme="minorHAnsi"/>
            <w:bCs/>
            <w:color w:val="000000"/>
            <w:lang w:eastAsia="en-US"/>
            <w:rPrChange w:id="914" w:author="W" w:date="2014-06-16T13:01:00Z">
              <w:rPr>
                <w:rFonts w:eastAsiaTheme="minorHAnsi"/>
                <w:bCs/>
                <w:color w:val="000000"/>
                <w:lang w:val="en-US" w:eastAsia="en-US"/>
              </w:rPr>
            </w:rPrChange>
          </w:rPr>
          <w:t xml:space="preserve">BRAZIL. São Paulo: Cananéia, State Park of “Ilha do Cardoso” (Perequê), </w:t>
        </w:r>
        <w:r w:rsidR="00A84FF0" w:rsidRPr="00A84FF0">
          <w:rPr>
            <w:rFonts w:eastAsiaTheme="minorHAnsi"/>
            <w:color w:val="000000"/>
            <w:lang w:eastAsia="en-US"/>
            <w:rPrChange w:id="915" w:author="W" w:date="2014-06-16T13:01:00Z">
              <w:rPr>
                <w:rFonts w:eastAsiaTheme="minorHAnsi"/>
                <w:color w:val="000000"/>
                <w:lang w:val="en-US" w:eastAsia="en-US"/>
              </w:rPr>
            </w:rPrChange>
          </w:rPr>
          <w:t xml:space="preserve">25º05‟08”S, 47º55‟30”W, 30 June 2010, </w:t>
        </w:r>
        <w:r w:rsidR="00A84FF0" w:rsidRPr="00A84FF0">
          <w:rPr>
            <w:rFonts w:eastAsiaTheme="minorHAnsi"/>
            <w:i/>
            <w:iCs/>
            <w:color w:val="000000"/>
            <w:lang w:eastAsia="en-US"/>
            <w:rPrChange w:id="916" w:author="W" w:date="2014-06-16T13:01:00Z">
              <w:rPr>
                <w:rFonts w:eastAsiaTheme="minorHAnsi"/>
                <w:i/>
                <w:iCs/>
                <w:color w:val="000000"/>
                <w:lang w:val="en-US" w:eastAsia="en-US"/>
              </w:rPr>
            </w:rPrChange>
          </w:rPr>
          <w:t xml:space="preserve">W.A. Gama-Jr. </w:t>
        </w:r>
        <w:r w:rsidR="00A84FF0" w:rsidRPr="00362C2E">
          <w:rPr>
            <w:rFonts w:eastAsiaTheme="minorHAnsi"/>
            <w:color w:val="000000"/>
            <w:lang w:val="en-US" w:eastAsia="en-US"/>
          </w:rPr>
          <w:t xml:space="preserve">&amp; </w:t>
        </w:r>
        <w:r w:rsidR="00A84FF0" w:rsidRPr="00362C2E">
          <w:rPr>
            <w:rFonts w:eastAsiaTheme="minorHAnsi"/>
            <w:i/>
            <w:iCs/>
            <w:color w:val="000000"/>
            <w:lang w:val="en-US" w:eastAsia="en-US"/>
          </w:rPr>
          <w:t>C.F.S. Malone</w:t>
        </w:r>
        <w:r w:rsidR="00A84FF0" w:rsidRPr="00362C2E">
          <w:rPr>
            <w:rFonts w:eastAsiaTheme="minorHAnsi"/>
            <w:color w:val="000000"/>
            <w:lang w:val="en-US" w:eastAsia="en-US"/>
          </w:rPr>
          <w:t xml:space="preserve"> (</w:t>
        </w:r>
        <w:r w:rsidR="00A84FF0" w:rsidRPr="00362C2E">
          <w:rPr>
            <w:rFonts w:eastAsiaTheme="minorHAnsi"/>
            <w:bCs/>
            <w:color w:val="000000"/>
            <w:lang w:val="en-US" w:eastAsia="en-US"/>
          </w:rPr>
          <w:t xml:space="preserve">SP 401442, </w:t>
        </w:r>
        <w:r w:rsidR="00A84FF0" w:rsidRPr="00362C2E">
          <w:rPr>
            <w:rFonts w:eastAsiaTheme="minorHAnsi"/>
            <w:color w:val="000000"/>
            <w:lang w:val="en-US" w:eastAsia="en-US"/>
          </w:rPr>
          <w:t>SP 401444).</w:t>
        </w:r>
      </w:ins>
    </w:p>
    <w:p w14:paraId="72384F1E" w14:textId="77777777" w:rsidR="00D65DB5" w:rsidRPr="00781BA6" w:rsidRDefault="00D65DB5" w:rsidP="00E7789B">
      <w:pPr>
        <w:pStyle w:val="NoSpacing"/>
        <w:spacing w:line="480" w:lineRule="auto"/>
        <w:jc w:val="both"/>
        <w:rPr>
          <w:ins w:id="917" w:author="W" w:date="2014-06-07T14:13:00Z"/>
          <w:rFonts w:ascii="Times New Roman" w:hAnsi="Times New Roman"/>
          <w:b/>
          <w:iCs/>
          <w:sz w:val="24"/>
          <w:szCs w:val="24"/>
          <w:lang w:val="en-US"/>
          <w:rPrChange w:id="918" w:author="W" w:date="2014-06-16T12:49:00Z">
            <w:rPr>
              <w:ins w:id="919" w:author="W" w:date="2014-06-07T14:13:00Z"/>
              <w:rFonts w:ascii="Times New Roman" w:hAnsi="Times New Roman"/>
              <w:b/>
              <w:iCs/>
              <w:sz w:val="24"/>
              <w:szCs w:val="24"/>
            </w:rPr>
          </w:rPrChange>
        </w:rPr>
      </w:pPr>
    </w:p>
    <w:p w14:paraId="75403791" w14:textId="77777777" w:rsidR="00AB3508" w:rsidRPr="00E7789B" w:rsidRDefault="00AB3508">
      <w:pPr>
        <w:autoSpaceDE w:val="0"/>
        <w:autoSpaceDN w:val="0"/>
        <w:adjustRightInd w:val="0"/>
        <w:spacing w:before="0" w:after="0" w:line="480" w:lineRule="auto"/>
        <w:jc w:val="both"/>
        <w:rPr>
          <w:ins w:id="920" w:author="W" w:date="2014-06-07T14:13:00Z"/>
          <w:rFonts w:eastAsiaTheme="minorHAnsi"/>
          <w:color w:val="000000"/>
          <w:lang w:val="en-US" w:eastAsia="en-US"/>
          <w:rPrChange w:id="921" w:author="W" w:date="2014-06-16T03:20:00Z">
            <w:rPr>
              <w:ins w:id="922" w:author="W" w:date="2014-06-07T14:13:00Z"/>
              <w:rFonts w:eastAsiaTheme="minorHAnsi"/>
              <w:color w:val="000000"/>
              <w:sz w:val="23"/>
              <w:szCs w:val="23"/>
              <w:lang w:val="en-US" w:eastAsia="en-US"/>
            </w:rPr>
          </w:rPrChange>
        </w:rPr>
        <w:pPrChange w:id="923" w:author="W" w:date="2014-06-16T03:20:00Z">
          <w:pPr>
            <w:autoSpaceDE w:val="0"/>
            <w:autoSpaceDN w:val="0"/>
            <w:adjustRightInd w:val="0"/>
            <w:spacing w:before="0" w:after="0" w:line="240" w:lineRule="auto"/>
          </w:pPr>
        </w:pPrChange>
      </w:pPr>
      <w:ins w:id="924" w:author="W" w:date="2014-06-07T14:13:00Z">
        <w:r w:rsidRPr="00E7789B">
          <w:rPr>
            <w:rFonts w:eastAsiaTheme="minorHAnsi"/>
            <w:b/>
            <w:bCs/>
            <w:i/>
            <w:iCs/>
            <w:color w:val="000000"/>
            <w:lang w:val="en-US" w:eastAsia="en-US"/>
            <w:rPrChange w:id="925" w:author="W" w:date="2014-06-16T03:20:00Z">
              <w:rPr>
                <w:rFonts w:eastAsiaTheme="minorHAnsi"/>
                <w:b/>
                <w:bCs/>
                <w:i/>
                <w:iCs/>
                <w:color w:val="000000"/>
                <w:sz w:val="23"/>
                <w:szCs w:val="23"/>
                <w:lang w:val="en-US" w:eastAsia="en-US"/>
              </w:rPr>
            </w:rPrChange>
          </w:rPr>
          <w:lastRenderedPageBreak/>
          <w:t xml:space="preserve">Asterocapsa </w:t>
        </w:r>
        <w:r w:rsidRPr="00E7789B">
          <w:rPr>
            <w:rFonts w:eastAsiaTheme="minorHAnsi"/>
            <w:b/>
            <w:bCs/>
            <w:color w:val="000000"/>
            <w:lang w:val="en-US" w:eastAsia="en-US"/>
            <w:rPrChange w:id="926" w:author="W" w:date="2014-06-16T03:20:00Z">
              <w:rPr>
                <w:rFonts w:eastAsiaTheme="minorHAnsi"/>
                <w:b/>
                <w:bCs/>
                <w:color w:val="000000"/>
                <w:sz w:val="23"/>
                <w:szCs w:val="23"/>
                <w:lang w:val="en-US" w:eastAsia="en-US"/>
              </w:rPr>
            </w:rPrChange>
          </w:rPr>
          <w:t xml:space="preserve">sp.2 </w:t>
        </w:r>
      </w:ins>
      <w:ins w:id="927" w:author="W" w:date="2014-06-07T14:14:00Z">
        <w:r w:rsidRPr="00781BA6">
          <w:rPr>
            <w:rFonts w:eastAsiaTheme="minorHAnsi"/>
            <w:bCs/>
            <w:color w:val="000000"/>
            <w:lang w:val="en-US" w:eastAsia="en-US"/>
            <w:rPrChange w:id="928" w:author="W" w:date="2014-06-16T12:50:00Z">
              <w:rPr>
                <w:rFonts w:eastAsiaTheme="minorHAnsi"/>
                <w:b/>
                <w:bCs/>
                <w:color w:val="000000"/>
                <w:lang w:eastAsia="en-US"/>
              </w:rPr>
            </w:rPrChange>
          </w:rPr>
          <w:t xml:space="preserve">Chu (1952: </w:t>
        </w:r>
      </w:ins>
      <w:ins w:id="929" w:author="W" w:date="2014-06-16T12:49:00Z">
        <w:r w:rsidR="00781BA6" w:rsidRPr="00781BA6">
          <w:rPr>
            <w:rFonts w:eastAsiaTheme="minorHAnsi"/>
            <w:bCs/>
            <w:color w:val="000000"/>
            <w:lang w:val="en-US" w:eastAsia="en-US"/>
            <w:rPrChange w:id="930" w:author="W" w:date="2014-06-16T12:50:00Z">
              <w:rPr>
                <w:rFonts w:eastAsiaTheme="minorHAnsi"/>
                <w:bCs/>
                <w:color w:val="000000"/>
                <w:highlight w:val="yellow"/>
                <w:lang w:val="en-US" w:eastAsia="en-US"/>
              </w:rPr>
            </w:rPrChange>
          </w:rPr>
          <w:t>97</w:t>
        </w:r>
      </w:ins>
      <w:ins w:id="931" w:author="W" w:date="2014-06-07T14:14:00Z">
        <w:r w:rsidRPr="00781BA6">
          <w:rPr>
            <w:rFonts w:eastAsiaTheme="minorHAnsi"/>
            <w:bCs/>
            <w:color w:val="000000"/>
            <w:lang w:val="en-US" w:eastAsia="en-US"/>
            <w:rPrChange w:id="932" w:author="W" w:date="2014-06-16T12:50:00Z">
              <w:rPr>
                <w:rFonts w:eastAsiaTheme="minorHAnsi"/>
                <w:b/>
                <w:bCs/>
                <w:color w:val="000000"/>
                <w:lang w:eastAsia="en-US"/>
              </w:rPr>
            </w:rPrChange>
          </w:rPr>
          <w:t xml:space="preserve">) </w:t>
        </w:r>
        <w:r w:rsidRPr="00E7789B">
          <w:rPr>
            <w:rFonts w:eastAsiaTheme="minorHAnsi"/>
            <w:bCs/>
            <w:color w:val="000000"/>
            <w:highlight w:val="yellow"/>
            <w:lang w:val="en-US" w:eastAsia="en-US"/>
            <w:rPrChange w:id="933" w:author="W" w:date="2014-06-16T03:20:00Z">
              <w:rPr>
                <w:rFonts w:eastAsiaTheme="minorHAnsi"/>
                <w:b/>
                <w:bCs/>
                <w:color w:val="000000"/>
                <w:lang w:eastAsia="en-US"/>
              </w:rPr>
            </w:rPrChange>
          </w:rPr>
          <w:t>(Fig.)</w:t>
        </w:r>
      </w:ins>
    </w:p>
    <w:p w14:paraId="3BA0B7AD" w14:textId="77777777" w:rsidR="00AB3508" w:rsidRPr="007425AE" w:rsidRDefault="00AB3508" w:rsidP="00E7789B">
      <w:pPr>
        <w:spacing w:before="0" w:after="0" w:line="480" w:lineRule="auto"/>
        <w:jc w:val="both"/>
        <w:rPr>
          <w:ins w:id="934" w:author="W" w:date="2014-06-07T14:14:00Z"/>
          <w:lang w:val="en-US"/>
        </w:rPr>
      </w:pPr>
      <w:ins w:id="935" w:author="W" w:date="2014-06-07T14:14:00Z">
        <w:r w:rsidRPr="00E7789B">
          <w:rPr>
            <w:lang w:val="en-US"/>
          </w:rPr>
          <w:t>Rounded</w:t>
        </w:r>
      </w:ins>
      <w:ins w:id="936" w:author="W" w:date="2014-06-07T14:17:00Z">
        <w:r w:rsidRPr="00E7789B">
          <w:rPr>
            <w:lang w:val="en-US"/>
          </w:rPr>
          <w:t>,</w:t>
        </w:r>
        <w:r w:rsidRPr="00DD19C5">
          <w:rPr>
            <w:lang w:val="en-US"/>
          </w:rPr>
          <w:t xml:space="preserve"> elongated to irregular</w:t>
        </w:r>
      </w:ins>
      <w:ins w:id="937" w:author="W" w:date="2014-06-07T14:14:00Z">
        <w:r w:rsidRPr="00DD19C5">
          <w:rPr>
            <w:lang w:val="en-US"/>
          </w:rPr>
          <w:t xml:space="preserve"> colonies, </w:t>
        </w:r>
      </w:ins>
      <w:ins w:id="938" w:author="W" w:date="2014-06-07T14:17:00Z">
        <w:r w:rsidRPr="00DD19C5">
          <w:rPr>
            <w:lang w:val="en-US"/>
          </w:rPr>
          <w:t>5</w:t>
        </w:r>
      </w:ins>
      <w:ins w:id="939" w:author="W" w:date="2014-06-07T14:14:00Z">
        <w:r w:rsidRPr="00DD19C5">
          <w:rPr>
            <w:lang w:val="en-US"/>
          </w:rPr>
          <w:t>.</w:t>
        </w:r>
      </w:ins>
      <w:ins w:id="940" w:author="W" w:date="2014-06-07T14:17:00Z">
        <w:r w:rsidRPr="005F3331">
          <w:rPr>
            <w:lang w:val="en-US"/>
          </w:rPr>
          <w:t>5</w:t>
        </w:r>
      </w:ins>
      <w:ins w:id="941" w:author="W" w:date="2014-06-07T14:14:00Z">
        <w:r w:rsidRPr="005F3331">
          <w:rPr>
            <w:lang w:val="en-US"/>
          </w:rPr>
          <w:t>–</w:t>
        </w:r>
      </w:ins>
      <w:ins w:id="942" w:author="W" w:date="2014-06-07T14:17:00Z">
        <w:r w:rsidRPr="005F3331">
          <w:rPr>
            <w:lang w:val="en-US"/>
          </w:rPr>
          <w:t>79</w:t>
        </w:r>
      </w:ins>
      <w:ins w:id="943" w:author="W" w:date="2014-06-07T14:14:00Z">
        <w:r w:rsidRPr="00B0101C">
          <w:rPr>
            <w:lang w:val="en-US"/>
          </w:rPr>
          <w:t>.</w:t>
        </w:r>
      </w:ins>
      <w:ins w:id="944" w:author="W" w:date="2014-06-07T14:17:00Z">
        <w:r w:rsidRPr="00B0101C">
          <w:rPr>
            <w:lang w:val="en-US"/>
          </w:rPr>
          <w:t>7</w:t>
        </w:r>
      </w:ins>
      <w:ins w:id="945" w:author="W" w:date="2014-06-07T14:14:00Z">
        <w:r w:rsidRPr="00B0101C">
          <w:rPr>
            <w:lang w:val="en-US"/>
          </w:rPr>
          <w:t xml:space="preserve"> µm diam., isolated or in groups. Sheath firm, hyaline</w:t>
        </w:r>
      </w:ins>
      <w:ins w:id="946" w:author="W" w:date="2014-06-07T14:23:00Z">
        <w:r w:rsidR="003C29A9" w:rsidRPr="007425AE">
          <w:rPr>
            <w:lang w:val="en-US"/>
          </w:rPr>
          <w:t xml:space="preserve"> to</w:t>
        </w:r>
      </w:ins>
      <w:ins w:id="947" w:author="W" w:date="2014-06-07T14:24:00Z">
        <w:r w:rsidR="003C29A9" w:rsidRPr="007425AE">
          <w:rPr>
            <w:lang w:val="en-US"/>
          </w:rPr>
          <w:t xml:space="preserve"> reddish-brown and violet</w:t>
        </w:r>
      </w:ins>
      <w:ins w:id="948" w:author="W" w:date="2014-06-07T14:14:00Z">
        <w:r w:rsidRPr="007425AE">
          <w:rPr>
            <w:lang w:val="en-US"/>
          </w:rPr>
          <w:t xml:space="preserve">, conspicuous, </w:t>
        </w:r>
      </w:ins>
      <w:ins w:id="949" w:author="W" w:date="2014-06-07T14:23:00Z">
        <w:r w:rsidR="003C29A9" w:rsidRPr="007425AE">
          <w:rPr>
            <w:lang w:val="en-US"/>
          </w:rPr>
          <w:t xml:space="preserve">rarely </w:t>
        </w:r>
      </w:ins>
      <w:ins w:id="950" w:author="W" w:date="2014-06-07T14:14:00Z">
        <w:r w:rsidRPr="007425AE">
          <w:rPr>
            <w:lang w:val="en-US"/>
          </w:rPr>
          <w:t xml:space="preserve">lamellate, </w:t>
        </w:r>
      </w:ins>
      <w:ins w:id="951" w:author="W" w:date="2014-06-07T14:23:00Z">
        <w:r w:rsidR="003C29A9" w:rsidRPr="007425AE">
          <w:rPr>
            <w:lang w:val="en-US"/>
          </w:rPr>
          <w:t xml:space="preserve">smooth to </w:t>
        </w:r>
      </w:ins>
      <w:proofErr w:type="gramStart"/>
      <w:ins w:id="952" w:author="W" w:date="2014-06-07T14:14:00Z">
        <w:r w:rsidRPr="00316929">
          <w:rPr>
            <w:lang w:val="en-US"/>
          </w:rPr>
          <w:t>granulated</w:t>
        </w:r>
        <w:proofErr w:type="gramEnd"/>
        <w:r w:rsidRPr="00316929">
          <w:rPr>
            <w:lang w:val="en-US"/>
          </w:rPr>
          <w:t>. Cells ellipsoidal</w:t>
        </w:r>
      </w:ins>
      <w:ins w:id="953" w:author="W" w:date="2014-06-07T14:24:00Z">
        <w:r w:rsidR="003C29A9" w:rsidRPr="00316929">
          <w:rPr>
            <w:lang w:val="en-US"/>
          </w:rPr>
          <w:t xml:space="preserve"> to irregular</w:t>
        </w:r>
      </w:ins>
      <w:ins w:id="954" w:author="W" w:date="2014-06-07T14:14:00Z">
        <w:r w:rsidRPr="00D87149">
          <w:rPr>
            <w:lang w:val="en-US"/>
          </w:rPr>
          <w:t xml:space="preserve">, </w:t>
        </w:r>
      </w:ins>
      <w:ins w:id="955" w:author="W" w:date="2014-06-07T14:25:00Z">
        <w:r w:rsidR="003C29A9" w:rsidRPr="00E7789B">
          <w:rPr>
            <w:lang w:val="en-US"/>
            <w:rPrChange w:id="956" w:author="W" w:date="2014-06-16T03:20:00Z">
              <w:rPr/>
            </w:rPrChange>
          </w:rPr>
          <w:t>3</w:t>
        </w:r>
      </w:ins>
      <w:ins w:id="957" w:author="W" w:date="2014-06-07T14:14:00Z">
        <w:r w:rsidRPr="00E7789B">
          <w:rPr>
            <w:rFonts w:eastAsiaTheme="minorHAnsi"/>
            <w:color w:val="000000"/>
            <w:lang w:val="en-US" w:eastAsia="en-US"/>
          </w:rPr>
          <w:t>.</w:t>
        </w:r>
      </w:ins>
      <w:ins w:id="958" w:author="W" w:date="2014-06-07T14:25:00Z">
        <w:r w:rsidR="003C29A9" w:rsidRPr="00E7789B">
          <w:rPr>
            <w:rFonts w:eastAsiaTheme="minorHAnsi"/>
            <w:color w:val="000000"/>
            <w:lang w:val="en-US" w:eastAsia="en-US"/>
            <w:rPrChange w:id="959" w:author="W" w:date="2014-06-16T03:20:00Z">
              <w:rPr>
                <w:rFonts w:eastAsiaTheme="minorHAnsi"/>
                <w:color w:val="000000"/>
                <w:lang w:eastAsia="en-US"/>
              </w:rPr>
            </w:rPrChange>
          </w:rPr>
          <w:t>8</w:t>
        </w:r>
      </w:ins>
      <w:ins w:id="960" w:author="W" w:date="2014-06-07T14:27:00Z">
        <w:r w:rsidR="003C29A9" w:rsidRPr="00E7789B">
          <w:rPr>
            <w:lang w:val="en-US"/>
          </w:rPr>
          <w:t>–</w:t>
        </w:r>
      </w:ins>
      <w:ins w:id="961" w:author="W" w:date="2014-06-07T14:14:00Z">
        <w:r w:rsidRPr="00E7789B">
          <w:rPr>
            <w:rFonts w:eastAsiaTheme="minorHAnsi"/>
            <w:color w:val="000000"/>
            <w:lang w:val="en-US" w:eastAsia="en-US"/>
          </w:rPr>
          <w:t>5.</w:t>
        </w:r>
      </w:ins>
      <w:ins w:id="962" w:author="W" w:date="2014-06-07T14:25:00Z">
        <w:r w:rsidR="003C29A9" w:rsidRPr="00E7789B">
          <w:rPr>
            <w:rFonts w:eastAsiaTheme="minorHAnsi"/>
            <w:color w:val="000000"/>
            <w:lang w:val="en-US" w:eastAsia="en-US"/>
            <w:rPrChange w:id="963" w:author="W" w:date="2014-06-16T03:20:00Z">
              <w:rPr>
                <w:rFonts w:eastAsiaTheme="minorHAnsi"/>
                <w:color w:val="000000"/>
                <w:lang w:eastAsia="en-US"/>
              </w:rPr>
            </w:rPrChange>
          </w:rPr>
          <w:t>7</w:t>
        </w:r>
      </w:ins>
      <w:ins w:id="964" w:author="W" w:date="2014-06-07T14:14:00Z">
        <w:r w:rsidRPr="00E7789B">
          <w:rPr>
            <w:rFonts w:eastAsiaTheme="minorHAnsi"/>
            <w:color w:val="000000"/>
            <w:lang w:val="en-US" w:eastAsia="en-US"/>
          </w:rPr>
          <w:t xml:space="preserve"> </w:t>
        </w:r>
        <w:r w:rsidRPr="00E7789B">
          <w:rPr>
            <w:lang w:val="en-US"/>
          </w:rPr>
          <w:t>× 2.</w:t>
        </w:r>
      </w:ins>
      <w:ins w:id="965" w:author="W" w:date="2014-06-07T14:24:00Z">
        <w:r w:rsidR="003C29A9" w:rsidRPr="00DD19C5">
          <w:rPr>
            <w:lang w:val="en-US"/>
          </w:rPr>
          <w:t>5</w:t>
        </w:r>
      </w:ins>
      <w:ins w:id="966" w:author="W" w:date="2014-06-07T14:14:00Z">
        <w:r w:rsidRPr="00DD19C5">
          <w:rPr>
            <w:lang w:val="en-US"/>
          </w:rPr>
          <w:t>–</w:t>
        </w:r>
      </w:ins>
      <w:ins w:id="967" w:author="W" w:date="2014-06-07T14:25:00Z">
        <w:r w:rsidR="003C29A9" w:rsidRPr="00DD19C5">
          <w:rPr>
            <w:lang w:val="en-US"/>
          </w:rPr>
          <w:t>3.9</w:t>
        </w:r>
      </w:ins>
      <w:ins w:id="968" w:author="W" w:date="2014-06-07T14:14:00Z">
        <w:r w:rsidRPr="00DD19C5">
          <w:rPr>
            <w:lang w:val="en-US"/>
          </w:rPr>
          <w:t xml:space="preserve"> µm. </w:t>
        </w:r>
      </w:ins>
      <w:ins w:id="969" w:author="W" w:date="2014-06-07T14:25:00Z">
        <w:r w:rsidR="003C29A9" w:rsidRPr="005F3331">
          <w:rPr>
            <w:lang w:val="en-US"/>
          </w:rPr>
          <w:t xml:space="preserve">Spores dark reddish brown, solitary, </w:t>
        </w:r>
      </w:ins>
      <w:ins w:id="970" w:author="W" w:date="2014-06-07T14:26:00Z">
        <w:r w:rsidR="003C29A9" w:rsidRPr="00E7789B">
          <w:rPr>
            <w:rFonts w:eastAsiaTheme="minorHAnsi"/>
            <w:color w:val="000000"/>
            <w:lang w:val="en-US" w:eastAsia="en-US"/>
            <w:rPrChange w:id="971" w:author="W" w:date="2014-06-16T03:20:00Z">
              <w:rPr>
                <w:rFonts w:eastAsiaTheme="minorHAnsi"/>
                <w:color w:val="000000"/>
                <w:lang w:eastAsia="en-US"/>
              </w:rPr>
            </w:rPrChange>
          </w:rPr>
          <w:t>5</w:t>
        </w:r>
        <w:r w:rsidR="003C29A9" w:rsidRPr="00E7789B">
          <w:rPr>
            <w:rFonts w:eastAsiaTheme="minorHAnsi"/>
            <w:color w:val="000000"/>
            <w:lang w:val="en-US" w:eastAsia="en-US"/>
          </w:rPr>
          <w:t>.</w:t>
        </w:r>
        <w:r w:rsidR="003C29A9" w:rsidRPr="00E7789B">
          <w:rPr>
            <w:rFonts w:eastAsiaTheme="minorHAnsi"/>
            <w:color w:val="000000"/>
            <w:lang w:val="en-US" w:eastAsia="en-US"/>
            <w:rPrChange w:id="972" w:author="W" w:date="2014-06-16T03:20:00Z">
              <w:rPr>
                <w:rFonts w:eastAsiaTheme="minorHAnsi"/>
                <w:color w:val="000000"/>
                <w:lang w:eastAsia="en-US"/>
              </w:rPr>
            </w:rPrChange>
          </w:rPr>
          <w:t>4</w:t>
        </w:r>
      </w:ins>
      <w:ins w:id="973" w:author="W" w:date="2014-06-07T14:27:00Z">
        <w:r w:rsidR="003C29A9" w:rsidRPr="00E7789B">
          <w:rPr>
            <w:lang w:val="en-US"/>
          </w:rPr>
          <w:t>–</w:t>
        </w:r>
      </w:ins>
      <w:ins w:id="974" w:author="W" w:date="2014-06-07T14:26:00Z">
        <w:r w:rsidR="003C29A9" w:rsidRPr="00E7789B">
          <w:rPr>
            <w:rFonts w:eastAsiaTheme="minorHAnsi"/>
            <w:color w:val="000000"/>
            <w:lang w:val="en-US" w:eastAsia="en-US"/>
            <w:rPrChange w:id="975" w:author="W" w:date="2014-06-16T03:20:00Z">
              <w:rPr>
                <w:rFonts w:eastAsiaTheme="minorHAnsi"/>
                <w:color w:val="000000"/>
                <w:lang w:eastAsia="en-US"/>
              </w:rPr>
            </w:rPrChange>
          </w:rPr>
          <w:t>7</w:t>
        </w:r>
        <w:r w:rsidR="003C29A9" w:rsidRPr="00E7789B">
          <w:rPr>
            <w:rFonts w:eastAsiaTheme="minorHAnsi"/>
            <w:color w:val="000000"/>
            <w:lang w:val="en-US" w:eastAsia="en-US"/>
          </w:rPr>
          <w:t>.</w:t>
        </w:r>
        <w:r w:rsidR="003C29A9" w:rsidRPr="00E7789B">
          <w:rPr>
            <w:rFonts w:eastAsiaTheme="minorHAnsi"/>
            <w:color w:val="000000"/>
            <w:lang w:val="en-US" w:eastAsia="en-US"/>
            <w:rPrChange w:id="976" w:author="W" w:date="2014-06-16T03:20:00Z">
              <w:rPr>
                <w:rFonts w:eastAsiaTheme="minorHAnsi"/>
                <w:color w:val="000000"/>
                <w:lang w:eastAsia="en-US"/>
              </w:rPr>
            </w:rPrChange>
          </w:rPr>
          <w:t xml:space="preserve">4 </w:t>
        </w:r>
        <w:r w:rsidR="003C29A9" w:rsidRPr="00E7789B">
          <w:rPr>
            <w:lang w:val="en-US"/>
          </w:rPr>
          <w:t>× 3</w:t>
        </w:r>
      </w:ins>
      <w:ins w:id="977" w:author="W" w:date="2014-06-07T14:25:00Z">
        <w:r w:rsidR="003C29A9" w:rsidRPr="00DD19C5">
          <w:rPr>
            <w:lang w:val="en-US"/>
          </w:rPr>
          <w:t>.</w:t>
        </w:r>
      </w:ins>
      <w:ins w:id="978" w:author="W" w:date="2014-06-07T14:26:00Z">
        <w:r w:rsidR="003C29A9" w:rsidRPr="00DD19C5">
          <w:rPr>
            <w:lang w:val="en-US"/>
          </w:rPr>
          <w:t>5</w:t>
        </w:r>
      </w:ins>
      <w:ins w:id="979" w:author="W" w:date="2014-06-07T14:25:00Z">
        <w:r w:rsidR="003C29A9" w:rsidRPr="00DD19C5">
          <w:rPr>
            <w:lang w:val="en-US"/>
          </w:rPr>
          <w:t>–</w:t>
        </w:r>
      </w:ins>
      <w:ins w:id="980" w:author="W" w:date="2014-06-07T14:26:00Z">
        <w:r w:rsidR="003C29A9" w:rsidRPr="007425AE">
          <w:rPr>
            <w:lang w:val="en-US"/>
          </w:rPr>
          <w:t>5</w:t>
        </w:r>
      </w:ins>
      <w:ins w:id="981" w:author="W" w:date="2014-06-07T14:25:00Z">
        <w:r w:rsidR="003C29A9" w:rsidRPr="007425AE">
          <w:rPr>
            <w:lang w:val="en-US"/>
          </w:rPr>
          <w:t>.</w:t>
        </w:r>
      </w:ins>
      <w:ins w:id="982" w:author="W" w:date="2014-06-07T14:26:00Z">
        <w:r w:rsidR="003C29A9" w:rsidRPr="007425AE">
          <w:rPr>
            <w:lang w:val="en-US"/>
          </w:rPr>
          <w:t>6</w:t>
        </w:r>
      </w:ins>
      <w:ins w:id="983" w:author="W" w:date="2014-06-07T14:25:00Z">
        <w:r w:rsidR="003C29A9" w:rsidRPr="007425AE">
          <w:rPr>
            <w:lang w:val="en-US"/>
          </w:rPr>
          <w:t xml:space="preserve"> µm. Cell content granulated, green up to blue-green.</w:t>
        </w:r>
      </w:ins>
    </w:p>
    <w:p w14:paraId="1FB34762" w14:textId="77777777" w:rsidR="009F02FE" w:rsidRPr="00316929" w:rsidRDefault="009F02FE" w:rsidP="007425AE">
      <w:pPr>
        <w:spacing w:before="0" w:after="0" w:line="480" w:lineRule="auto"/>
        <w:jc w:val="both"/>
        <w:rPr>
          <w:ins w:id="984" w:author="W" w:date="2014-06-07T14:28:00Z"/>
          <w:b/>
          <w:lang w:val="en-US"/>
        </w:rPr>
      </w:pPr>
      <w:ins w:id="985" w:author="W" w:date="2014-06-07T14:28:00Z">
        <w:r w:rsidRPr="007425AE">
          <w:rPr>
            <w:b/>
            <w:lang w:val="en-US"/>
          </w:rPr>
          <w:t>Habitat:</w:t>
        </w:r>
        <w:r w:rsidRPr="00316929">
          <w:rPr>
            <w:lang w:val="en-US"/>
          </w:rPr>
          <w:t>—Dry concrete wall.</w:t>
        </w:r>
      </w:ins>
    </w:p>
    <w:p w14:paraId="3BC644C8" w14:textId="25E68BC5" w:rsidR="003C29A9" w:rsidRPr="00E7789B" w:rsidRDefault="009F02FE">
      <w:pPr>
        <w:autoSpaceDE w:val="0"/>
        <w:autoSpaceDN w:val="0"/>
        <w:adjustRightInd w:val="0"/>
        <w:spacing w:before="0" w:after="0" w:line="480" w:lineRule="auto"/>
        <w:jc w:val="both"/>
        <w:rPr>
          <w:ins w:id="986" w:author="W" w:date="2014-06-07T14:27:00Z"/>
          <w:rFonts w:eastAsiaTheme="minorHAnsi"/>
          <w:color w:val="000000"/>
          <w:lang w:val="en-US" w:eastAsia="en-US"/>
          <w:rPrChange w:id="987" w:author="W" w:date="2014-06-16T03:20:00Z">
            <w:rPr>
              <w:ins w:id="988" w:author="W" w:date="2014-06-07T14:27:00Z"/>
              <w:rFonts w:eastAsiaTheme="minorHAnsi"/>
              <w:color w:val="000000"/>
              <w:lang w:eastAsia="en-US"/>
            </w:rPr>
          </w:rPrChange>
        </w:rPr>
        <w:pPrChange w:id="989" w:author="W" w:date="2014-06-16T03:20:00Z">
          <w:pPr>
            <w:autoSpaceDE w:val="0"/>
            <w:autoSpaceDN w:val="0"/>
            <w:adjustRightInd w:val="0"/>
            <w:spacing w:before="0" w:after="0" w:line="240" w:lineRule="auto"/>
          </w:pPr>
        </w:pPrChange>
      </w:pPr>
      <w:ins w:id="990" w:author="W" w:date="2014-06-07T14:28:00Z">
        <w:r w:rsidRPr="00D87149">
          <w:rPr>
            <w:b/>
            <w:lang w:val="en-US"/>
          </w:rPr>
          <w:t>Notes</w:t>
        </w:r>
        <w:proofErr w:type="gramStart"/>
        <w:r w:rsidRPr="00D87149">
          <w:rPr>
            <w:b/>
            <w:lang w:val="en-US"/>
          </w:rPr>
          <w:t>:</w:t>
        </w:r>
        <w:r w:rsidRPr="00D87149">
          <w:rPr>
            <w:rFonts w:eastAsiaTheme="minorHAnsi"/>
            <w:lang w:val="en-US" w:eastAsia="en-US"/>
          </w:rPr>
          <w:t>—</w:t>
        </w:r>
      </w:ins>
      <w:proofErr w:type="gramEnd"/>
      <w:ins w:id="991" w:author="W" w:date="2014-06-07T14:32:00Z">
        <w:r w:rsidR="0011348C" w:rsidRPr="00E7789B">
          <w:rPr>
            <w:rFonts w:eastAsiaTheme="minorHAnsi"/>
            <w:i/>
            <w:lang w:val="en-US" w:eastAsia="en-US"/>
            <w:rPrChange w:id="992" w:author="W" w:date="2014-06-16T03:20:00Z">
              <w:rPr>
                <w:rFonts w:eastAsiaTheme="minorHAnsi"/>
                <w:lang w:val="en-US" w:eastAsia="en-US"/>
              </w:rPr>
            </w:rPrChange>
          </w:rPr>
          <w:t>Asterocapsa</w:t>
        </w:r>
        <w:r w:rsidR="0011348C" w:rsidRPr="00E7789B">
          <w:rPr>
            <w:rFonts w:eastAsiaTheme="minorHAnsi"/>
            <w:lang w:val="en-US" w:eastAsia="en-US"/>
          </w:rPr>
          <w:t xml:space="preserve"> sp.2 is a </w:t>
        </w:r>
        <w:del w:id="993" w:author="osxadmin" w:date="2014-06-19T20:43:00Z">
          <w:r w:rsidR="0011348C" w:rsidRPr="00E7789B" w:rsidDel="003D38F1">
            <w:rPr>
              <w:rFonts w:eastAsiaTheme="minorHAnsi"/>
              <w:lang w:val="en-US" w:eastAsia="en-US"/>
            </w:rPr>
            <w:delText xml:space="preserve">very </w:delText>
          </w:r>
        </w:del>
        <w:r w:rsidR="0011348C" w:rsidRPr="00E7789B">
          <w:rPr>
            <w:rFonts w:eastAsiaTheme="minorHAnsi"/>
            <w:lang w:val="en-US" w:eastAsia="en-US"/>
          </w:rPr>
          <w:t xml:space="preserve">peculiar morphotype since the granulation in </w:t>
        </w:r>
      </w:ins>
      <w:ins w:id="994" w:author="W" w:date="2014-06-07T14:35:00Z">
        <w:r w:rsidR="0011348C" w:rsidRPr="00E7789B">
          <w:rPr>
            <w:rFonts w:eastAsiaTheme="minorHAnsi"/>
            <w:lang w:val="en-US" w:eastAsia="en-US"/>
          </w:rPr>
          <w:t>its</w:t>
        </w:r>
      </w:ins>
      <w:ins w:id="995" w:author="W" w:date="2014-06-07T14:32:00Z">
        <w:r w:rsidR="0011348C" w:rsidRPr="00DD19C5">
          <w:rPr>
            <w:rFonts w:eastAsiaTheme="minorHAnsi"/>
            <w:lang w:val="en-US" w:eastAsia="en-US"/>
          </w:rPr>
          <w:t xml:space="preserve"> sheaths are rarely observed,</w:t>
        </w:r>
        <w:del w:id="996" w:author="osxadmin" w:date="2014-06-18T23:30:00Z">
          <w:r w:rsidR="0011348C" w:rsidRPr="00DD19C5" w:rsidDel="00866A41">
            <w:rPr>
              <w:rFonts w:eastAsiaTheme="minorHAnsi"/>
              <w:lang w:val="en-US" w:eastAsia="en-US"/>
            </w:rPr>
            <w:delText xml:space="preserve"> and</w:delText>
          </w:r>
        </w:del>
        <w:r w:rsidR="0011348C" w:rsidRPr="00DD19C5">
          <w:rPr>
            <w:rFonts w:eastAsiaTheme="minorHAnsi"/>
            <w:lang w:val="en-US" w:eastAsia="en-US"/>
          </w:rPr>
          <w:t xml:space="preserve"> possible to see only</w:t>
        </w:r>
      </w:ins>
      <w:ins w:id="997" w:author="W" w:date="2014-06-07T14:33:00Z">
        <w:r w:rsidR="0011348C" w:rsidRPr="007425AE">
          <w:rPr>
            <w:rFonts w:eastAsiaTheme="minorHAnsi"/>
            <w:lang w:val="en-US" w:eastAsia="en-US"/>
          </w:rPr>
          <w:t xml:space="preserve"> </w:t>
        </w:r>
        <w:del w:id="998" w:author="osxadmin" w:date="2014-06-18T23:30:00Z">
          <w:r w:rsidR="0011348C" w:rsidRPr="007425AE" w:rsidDel="00866A41">
            <w:rPr>
              <w:rFonts w:eastAsiaTheme="minorHAnsi"/>
              <w:lang w:val="en-US" w:eastAsia="en-US"/>
            </w:rPr>
            <w:delText xml:space="preserve">in </w:delText>
          </w:r>
        </w:del>
      </w:ins>
      <w:ins w:id="999" w:author="osxadmin" w:date="2014-06-18T23:30:00Z">
        <w:r w:rsidR="00866A41">
          <w:rPr>
            <w:rFonts w:eastAsiaTheme="minorHAnsi"/>
            <w:lang w:val="en-US" w:eastAsia="en-US"/>
          </w:rPr>
          <w:t xml:space="preserve">under </w:t>
        </w:r>
      </w:ins>
      <w:ins w:id="1000" w:author="W" w:date="2014-06-07T14:33:00Z">
        <w:r w:rsidR="0011348C" w:rsidRPr="007425AE">
          <w:rPr>
            <w:rFonts w:eastAsiaTheme="minorHAnsi"/>
            <w:lang w:val="en-US" w:eastAsia="en-US"/>
          </w:rPr>
          <w:t xml:space="preserve">immersion </w:t>
        </w:r>
        <w:del w:id="1001" w:author="osxadmin" w:date="2014-06-18T23:30:00Z">
          <w:r w:rsidR="0011348C" w:rsidRPr="007425AE" w:rsidDel="00866A41">
            <w:rPr>
              <w:rFonts w:eastAsiaTheme="minorHAnsi"/>
              <w:lang w:val="en-US" w:eastAsia="en-US"/>
            </w:rPr>
            <w:delText>oil</w:delText>
          </w:r>
        </w:del>
      </w:ins>
      <w:ins w:id="1002" w:author="W" w:date="2014-06-07T14:36:00Z">
        <w:del w:id="1003" w:author="osxadmin" w:date="2014-06-18T23:30:00Z">
          <w:r w:rsidR="00781BA6" w:rsidDel="00866A41">
            <w:rPr>
              <w:rFonts w:eastAsiaTheme="minorHAnsi"/>
              <w:lang w:val="en-US" w:eastAsia="en-US"/>
            </w:rPr>
            <w:delText xml:space="preserve"> </w:delText>
          </w:r>
        </w:del>
        <w:r w:rsidR="00781BA6">
          <w:rPr>
            <w:rFonts w:eastAsiaTheme="minorHAnsi"/>
            <w:lang w:val="en-US" w:eastAsia="en-US"/>
          </w:rPr>
          <w:t>(100</w:t>
        </w:r>
      </w:ins>
      <w:ins w:id="1004" w:author="osxadmin" w:date="2014-06-18T23:30:00Z">
        <w:r w:rsidR="00866A41">
          <w:rPr>
            <w:rFonts w:eastAsiaTheme="minorHAnsi"/>
            <w:lang w:val="en-US" w:eastAsia="en-US"/>
          </w:rPr>
          <w:t>0</w:t>
        </w:r>
      </w:ins>
      <w:ins w:id="1005" w:author="W" w:date="2014-06-07T14:36:00Z">
        <w:r w:rsidR="0011348C" w:rsidRPr="007425AE">
          <w:rPr>
            <w:rFonts w:eastAsiaTheme="minorHAnsi"/>
            <w:lang w:val="en-US" w:eastAsia="en-US"/>
          </w:rPr>
          <w:t>x)</w:t>
        </w:r>
      </w:ins>
      <w:ins w:id="1006" w:author="W" w:date="2014-06-07T14:33:00Z">
        <w:r w:rsidR="0011348C" w:rsidRPr="007425AE">
          <w:rPr>
            <w:rFonts w:eastAsiaTheme="minorHAnsi"/>
            <w:lang w:val="en-US" w:eastAsia="en-US"/>
          </w:rPr>
          <w:t xml:space="preserve">. Despite of </w:t>
        </w:r>
        <w:del w:id="1007" w:author="osxadmin" w:date="2014-06-19T20:44:00Z">
          <w:r w:rsidR="0011348C" w:rsidRPr="007425AE" w:rsidDel="003D38F1">
            <w:rPr>
              <w:rFonts w:eastAsiaTheme="minorHAnsi"/>
              <w:lang w:val="en-US" w:eastAsia="en-US"/>
            </w:rPr>
            <w:delText>it</w:delText>
          </w:r>
        </w:del>
      </w:ins>
      <w:ins w:id="1008" w:author="osxadmin" w:date="2014-06-19T20:44:00Z">
        <w:r w:rsidR="003D38F1">
          <w:rPr>
            <w:rFonts w:eastAsiaTheme="minorHAnsi"/>
            <w:lang w:val="en-US" w:eastAsia="en-US"/>
          </w:rPr>
          <w:t>this</w:t>
        </w:r>
      </w:ins>
      <w:ins w:id="1009" w:author="W" w:date="2014-06-07T14:33:00Z">
        <w:r w:rsidR="0011348C" w:rsidRPr="007425AE">
          <w:rPr>
            <w:rFonts w:eastAsiaTheme="minorHAnsi"/>
            <w:lang w:val="en-US" w:eastAsia="en-US"/>
          </w:rPr>
          <w:t xml:space="preserve">, the Atlantic </w:t>
        </w:r>
      </w:ins>
      <w:ins w:id="1010" w:author="W" w:date="2014-06-07T14:34:00Z">
        <w:r w:rsidR="0011348C" w:rsidRPr="007425AE">
          <w:rPr>
            <w:rFonts w:eastAsiaTheme="minorHAnsi"/>
            <w:lang w:val="en-US" w:eastAsia="en-US"/>
          </w:rPr>
          <w:t>R</w:t>
        </w:r>
      </w:ins>
      <w:ins w:id="1011" w:author="W" w:date="2014-06-07T14:33:00Z">
        <w:r w:rsidR="0011348C" w:rsidRPr="007425AE">
          <w:rPr>
            <w:rFonts w:eastAsiaTheme="minorHAnsi"/>
            <w:lang w:val="en-US" w:eastAsia="en-US"/>
          </w:rPr>
          <w:t>ainforest</w:t>
        </w:r>
      </w:ins>
      <w:ins w:id="1012" w:author="W" w:date="2014-06-07T14:34:00Z">
        <w:r w:rsidR="0011348C" w:rsidRPr="00316929">
          <w:rPr>
            <w:rFonts w:eastAsiaTheme="minorHAnsi"/>
            <w:lang w:val="en-US" w:eastAsia="en-US"/>
          </w:rPr>
          <w:t xml:space="preserve"> population has </w:t>
        </w:r>
      </w:ins>
      <w:ins w:id="1013" w:author="W" w:date="2014-06-07T14:36:00Z">
        <w:r w:rsidR="0011348C" w:rsidRPr="00316929">
          <w:rPr>
            <w:rFonts w:eastAsiaTheme="minorHAnsi"/>
            <w:lang w:val="en-US" w:eastAsia="en-US"/>
          </w:rPr>
          <w:t>the typical</w:t>
        </w:r>
      </w:ins>
      <w:ins w:id="1014" w:author="W" w:date="2014-06-07T14:34:00Z">
        <w:r w:rsidR="0011348C" w:rsidRPr="00D87149">
          <w:rPr>
            <w:rFonts w:eastAsiaTheme="minorHAnsi"/>
            <w:lang w:val="en-US" w:eastAsia="en-US"/>
          </w:rPr>
          <w:t xml:space="preserve"> life cycle described </w:t>
        </w:r>
        <w:del w:id="1015" w:author="osxadmin" w:date="2014-06-19T20:44:00Z">
          <w:r w:rsidR="0011348C" w:rsidRPr="00D87149" w:rsidDel="003D38F1">
            <w:rPr>
              <w:rFonts w:eastAsiaTheme="minorHAnsi"/>
              <w:lang w:val="en-US" w:eastAsia="en-US"/>
            </w:rPr>
            <w:delText>to</w:delText>
          </w:r>
        </w:del>
      </w:ins>
      <w:ins w:id="1016" w:author="osxadmin" w:date="2014-06-19T20:44:00Z">
        <w:r w:rsidR="003D38F1">
          <w:rPr>
            <w:rFonts w:eastAsiaTheme="minorHAnsi"/>
            <w:lang w:val="en-US" w:eastAsia="en-US"/>
          </w:rPr>
          <w:t>for</w:t>
        </w:r>
      </w:ins>
      <w:ins w:id="1017" w:author="W" w:date="2014-06-07T14:34:00Z">
        <w:r w:rsidR="0011348C" w:rsidRPr="00D87149">
          <w:rPr>
            <w:rFonts w:eastAsiaTheme="minorHAnsi"/>
            <w:lang w:val="en-US" w:eastAsia="en-US"/>
          </w:rPr>
          <w:t xml:space="preserve"> </w:t>
        </w:r>
        <w:r w:rsidR="0011348C" w:rsidRPr="00E7789B">
          <w:rPr>
            <w:rFonts w:eastAsiaTheme="minorHAnsi"/>
            <w:i/>
            <w:lang w:val="en-US" w:eastAsia="en-US"/>
            <w:rPrChange w:id="1018" w:author="W" w:date="2014-06-16T03:20:00Z">
              <w:rPr>
                <w:rFonts w:eastAsiaTheme="minorHAnsi"/>
                <w:lang w:val="en-US" w:eastAsia="en-US"/>
              </w:rPr>
            </w:rPrChange>
          </w:rPr>
          <w:t>Asterocapsa</w:t>
        </w:r>
      </w:ins>
      <w:ins w:id="1019" w:author="W" w:date="2014-06-16T12:50:00Z">
        <w:r w:rsidR="00781BA6">
          <w:rPr>
            <w:rFonts w:eastAsiaTheme="minorHAnsi"/>
            <w:lang w:val="en-US" w:eastAsia="en-US"/>
          </w:rPr>
          <w:t xml:space="preserve"> (Chu 1952: 97)</w:t>
        </w:r>
      </w:ins>
      <w:ins w:id="1020" w:author="W" w:date="2014-06-07T14:34:00Z">
        <w:r w:rsidR="0011348C" w:rsidRPr="00E7789B">
          <w:rPr>
            <w:rFonts w:eastAsiaTheme="minorHAnsi"/>
            <w:lang w:val="en-US" w:eastAsia="en-US"/>
          </w:rPr>
          <w:t>, and differ</w:t>
        </w:r>
      </w:ins>
      <w:ins w:id="1021" w:author="osxadmin" w:date="2014-06-19T20:44:00Z">
        <w:r w:rsidR="003D38F1">
          <w:rPr>
            <w:rFonts w:eastAsiaTheme="minorHAnsi"/>
            <w:lang w:val="en-US" w:eastAsia="en-US"/>
          </w:rPr>
          <w:t>s</w:t>
        </w:r>
      </w:ins>
      <w:ins w:id="1022" w:author="W" w:date="2014-06-07T14:34:00Z">
        <w:r w:rsidR="0011348C" w:rsidRPr="00E7789B">
          <w:rPr>
            <w:rFonts w:eastAsiaTheme="minorHAnsi"/>
            <w:lang w:val="en-US" w:eastAsia="en-US"/>
          </w:rPr>
          <w:t xml:space="preserve"> from others species by </w:t>
        </w:r>
      </w:ins>
      <w:ins w:id="1023" w:author="W" w:date="2014-06-07T14:35:00Z">
        <w:r w:rsidR="0011348C" w:rsidRPr="00E7789B">
          <w:rPr>
            <w:rFonts w:eastAsiaTheme="minorHAnsi"/>
            <w:lang w:val="en-US" w:eastAsia="en-US"/>
          </w:rPr>
          <w:t>sheath color, elliptic</w:t>
        </w:r>
      </w:ins>
      <w:ins w:id="1024" w:author="osxadmin" w:date="2014-06-19T20:44:00Z">
        <w:r w:rsidR="003D38F1">
          <w:rPr>
            <w:rFonts w:eastAsiaTheme="minorHAnsi"/>
            <w:lang w:val="en-US" w:eastAsia="en-US"/>
          </w:rPr>
          <w:t>al</w:t>
        </w:r>
      </w:ins>
      <w:ins w:id="1025" w:author="W" w:date="2014-06-07T14:35:00Z">
        <w:r w:rsidR="0011348C" w:rsidRPr="00E7789B">
          <w:rPr>
            <w:rFonts w:eastAsiaTheme="minorHAnsi"/>
            <w:lang w:val="en-US" w:eastAsia="en-US"/>
          </w:rPr>
          <w:t xml:space="preserve"> shape</w:t>
        </w:r>
      </w:ins>
      <w:ins w:id="1026" w:author="osxadmin" w:date="2014-06-19T20:44:00Z">
        <w:r w:rsidR="003D38F1">
          <w:rPr>
            <w:rFonts w:eastAsiaTheme="minorHAnsi"/>
            <w:lang w:val="en-US" w:eastAsia="en-US"/>
          </w:rPr>
          <w:t>,</w:t>
        </w:r>
      </w:ins>
      <w:ins w:id="1027" w:author="W" w:date="2014-06-07T14:35:00Z">
        <w:r w:rsidR="0011348C" w:rsidRPr="00E7789B">
          <w:rPr>
            <w:rFonts w:eastAsiaTheme="minorHAnsi"/>
            <w:lang w:val="en-US" w:eastAsia="en-US"/>
          </w:rPr>
          <w:t xml:space="preserve"> and </w:t>
        </w:r>
      </w:ins>
      <w:ins w:id="1028" w:author="osxadmin" w:date="2014-06-19T20:44:00Z">
        <w:r w:rsidR="003D38F1">
          <w:rPr>
            <w:rFonts w:eastAsiaTheme="minorHAnsi"/>
            <w:lang w:val="en-US" w:eastAsia="en-US"/>
          </w:rPr>
          <w:t>cell</w:t>
        </w:r>
        <w:r w:rsidR="003D38F1" w:rsidRPr="00E7789B">
          <w:rPr>
            <w:rFonts w:eastAsiaTheme="minorHAnsi"/>
            <w:lang w:val="en-US" w:eastAsia="en-US"/>
          </w:rPr>
          <w:t xml:space="preserve"> </w:t>
        </w:r>
      </w:ins>
      <w:ins w:id="1029" w:author="W" w:date="2014-06-07T14:35:00Z">
        <w:r w:rsidR="0011348C" w:rsidRPr="00E7789B">
          <w:rPr>
            <w:rFonts w:eastAsiaTheme="minorHAnsi"/>
            <w:lang w:val="en-US" w:eastAsia="en-US"/>
          </w:rPr>
          <w:t>dimensions</w:t>
        </w:r>
        <w:del w:id="1030" w:author="osxadmin" w:date="2014-06-19T20:44:00Z">
          <w:r w:rsidR="0011348C" w:rsidRPr="00E7789B" w:rsidDel="003D38F1">
            <w:rPr>
              <w:rFonts w:eastAsiaTheme="minorHAnsi"/>
              <w:lang w:val="en-US" w:eastAsia="en-US"/>
            </w:rPr>
            <w:delText xml:space="preserve"> of the cells</w:delText>
          </w:r>
        </w:del>
      </w:ins>
      <w:ins w:id="1031" w:author="osxadmin" w:date="2014-06-19T20:45:00Z">
        <w:r w:rsidR="003D38F1">
          <w:rPr>
            <w:rFonts w:eastAsiaTheme="minorHAnsi"/>
            <w:lang w:val="en-US" w:eastAsia="en-US"/>
          </w:rPr>
          <w:t>.</w:t>
        </w:r>
      </w:ins>
      <w:ins w:id="1032" w:author="W" w:date="2014-06-07T14:35:00Z">
        <w:del w:id="1033" w:author="osxadmin" w:date="2014-06-19T20:44:00Z">
          <w:r w:rsidR="0011348C" w:rsidRPr="00E7789B" w:rsidDel="003D38F1">
            <w:rPr>
              <w:rFonts w:eastAsiaTheme="minorHAnsi"/>
              <w:lang w:val="en-US" w:eastAsia="en-US"/>
            </w:rPr>
            <w:delText>.</w:delText>
          </w:r>
        </w:del>
      </w:ins>
      <w:ins w:id="1034" w:author="W" w:date="2014-06-07T14:33:00Z">
        <w:del w:id="1035" w:author="osxadmin" w:date="2014-06-19T20:44:00Z">
          <w:r w:rsidR="0011348C" w:rsidRPr="00DD19C5" w:rsidDel="003D38F1">
            <w:rPr>
              <w:rFonts w:eastAsiaTheme="minorHAnsi"/>
              <w:lang w:val="en-US" w:eastAsia="en-US"/>
            </w:rPr>
            <w:delText xml:space="preserve"> </w:delText>
          </w:r>
        </w:del>
      </w:ins>
    </w:p>
    <w:p w14:paraId="40497FC1" w14:textId="77777777" w:rsidR="00AB3508" w:rsidRPr="00E7789B" w:rsidRDefault="0011348C">
      <w:pPr>
        <w:autoSpaceDE w:val="0"/>
        <w:autoSpaceDN w:val="0"/>
        <w:adjustRightInd w:val="0"/>
        <w:spacing w:before="0" w:after="0" w:line="480" w:lineRule="auto"/>
        <w:jc w:val="both"/>
        <w:rPr>
          <w:ins w:id="1036" w:author="W" w:date="2014-06-07T14:13:00Z"/>
          <w:rFonts w:eastAsiaTheme="minorHAnsi"/>
          <w:color w:val="000000"/>
          <w:lang w:val="en-US" w:eastAsia="en-US"/>
          <w:rPrChange w:id="1037" w:author="W" w:date="2014-06-16T03:20:00Z">
            <w:rPr>
              <w:ins w:id="1038" w:author="W" w:date="2014-06-07T14:13:00Z"/>
              <w:rFonts w:eastAsiaTheme="minorHAnsi"/>
              <w:color w:val="000000"/>
              <w:sz w:val="23"/>
              <w:szCs w:val="23"/>
              <w:lang w:val="en-US" w:eastAsia="en-US"/>
            </w:rPr>
          </w:rPrChange>
        </w:rPr>
        <w:pPrChange w:id="1039" w:author="W" w:date="2014-06-16T03:20:00Z">
          <w:pPr>
            <w:autoSpaceDE w:val="0"/>
            <w:autoSpaceDN w:val="0"/>
            <w:adjustRightInd w:val="0"/>
            <w:spacing w:before="0" w:after="0" w:line="240" w:lineRule="auto"/>
          </w:pPr>
        </w:pPrChange>
      </w:pPr>
      <w:ins w:id="1040" w:author="W" w:date="2014-06-07T14:30:00Z">
        <w:r w:rsidRPr="00E7789B">
          <w:rPr>
            <w:b/>
            <w:lang w:val="en-US"/>
          </w:rPr>
          <w:t>Studied material</w:t>
        </w:r>
        <w:proofErr w:type="gramStart"/>
        <w:r w:rsidRPr="00E7789B">
          <w:rPr>
            <w:b/>
            <w:lang w:val="en-US"/>
          </w:rPr>
          <w:t>:</w:t>
        </w:r>
      </w:ins>
      <w:ins w:id="1041" w:author="W" w:date="2014-06-16T13:06:00Z">
        <w:r w:rsidR="00A84FF0" w:rsidRPr="00A84FF0">
          <w:rPr>
            <w:rFonts w:eastAsiaTheme="minorHAnsi"/>
            <w:bCs/>
            <w:color w:val="000000"/>
            <w:lang w:val="en-US" w:eastAsia="en-US"/>
            <w:rPrChange w:id="1042" w:author="W" w:date="2014-06-16T13:07:00Z">
              <w:rPr>
                <w:rFonts w:eastAsiaTheme="minorHAnsi"/>
                <w:bCs/>
                <w:color w:val="000000"/>
                <w:lang w:eastAsia="en-US"/>
              </w:rPr>
            </w:rPrChange>
          </w:rPr>
          <w:t>—</w:t>
        </w:r>
        <w:proofErr w:type="gramEnd"/>
        <w:r w:rsidR="00A84FF0" w:rsidRPr="00A84FF0">
          <w:rPr>
            <w:rFonts w:eastAsiaTheme="minorHAnsi"/>
            <w:color w:val="000000"/>
            <w:lang w:val="en-US" w:eastAsia="en-US"/>
            <w:rPrChange w:id="1043" w:author="W" w:date="2014-06-16T13:07:00Z">
              <w:rPr>
                <w:rFonts w:eastAsiaTheme="minorHAnsi"/>
                <w:color w:val="000000"/>
                <w:lang w:eastAsia="en-US"/>
              </w:rPr>
            </w:rPrChange>
          </w:rPr>
          <w:t xml:space="preserve">BRAZIL. São Paulo: Peruíbe, Ecological Station “Juréia-Itatins”, 24°23.013'S, 47°04.836'W, 17 August 2011, </w:t>
        </w:r>
        <w:r w:rsidR="00A84FF0" w:rsidRPr="00A84FF0">
          <w:rPr>
            <w:rFonts w:eastAsiaTheme="minorHAnsi"/>
            <w:i/>
            <w:iCs/>
            <w:color w:val="000000"/>
            <w:lang w:val="en-US" w:eastAsia="en-US"/>
            <w:rPrChange w:id="1044" w:author="W" w:date="2014-06-16T13:07:00Z">
              <w:rPr>
                <w:rFonts w:eastAsiaTheme="minorHAnsi"/>
                <w:i/>
                <w:iCs/>
                <w:color w:val="000000"/>
                <w:lang w:eastAsia="en-US"/>
              </w:rPr>
            </w:rPrChange>
          </w:rPr>
          <w:t>W.A. Gama-Jr.</w:t>
        </w:r>
        <w:r w:rsidR="00A84FF0" w:rsidRPr="00A84FF0">
          <w:rPr>
            <w:rFonts w:eastAsiaTheme="minorHAnsi"/>
            <w:color w:val="000000"/>
            <w:lang w:val="en-US" w:eastAsia="en-US"/>
            <w:rPrChange w:id="1045" w:author="W" w:date="2014-06-16T13:07:00Z">
              <w:rPr>
                <w:rFonts w:eastAsiaTheme="minorHAnsi"/>
                <w:color w:val="000000"/>
                <w:lang w:eastAsia="en-US"/>
              </w:rPr>
            </w:rPrChange>
          </w:rPr>
          <w:t xml:space="preserve">, </w:t>
        </w:r>
        <w:r w:rsidR="00A84FF0" w:rsidRPr="00A84FF0">
          <w:rPr>
            <w:rFonts w:eastAsiaTheme="minorHAnsi"/>
            <w:i/>
            <w:iCs/>
            <w:color w:val="000000"/>
            <w:lang w:val="en-US" w:eastAsia="en-US"/>
            <w:rPrChange w:id="1046" w:author="W" w:date="2014-06-16T13:07:00Z">
              <w:rPr>
                <w:rFonts w:eastAsiaTheme="minorHAnsi"/>
                <w:i/>
                <w:iCs/>
                <w:color w:val="000000"/>
                <w:lang w:eastAsia="en-US"/>
              </w:rPr>
            </w:rPrChange>
          </w:rPr>
          <w:t>G.S. Hentschke</w:t>
        </w:r>
        <w:r w:rsidR="00A84FF0" w:rsidRPr="00A84FF0">
          <w:rPr>
            <w:rFonts w:eastAsiaTheme="minorHAnsi"/>
            <w:color w:val="000000"/>
            <w:lang w:val="en-US" w:eastAsia="en-US"/>
            <w:rPrChange w:id="1047" w:author="W" w:date="2014-06-16T13:07:00Z">
              <w:rPr>
                <w:rFonts w:eastAsiaTheme="minorHAnsi"/>
                <w:color w:val="000000"/>
                <w:lang w:eastAsia="en-US"/>
              </w:rPr>
            </w:rPrChange>
          </w:rPr>
          <w:t xml:space="preserve">, </w:t>
        </w:r>
        <w:r w:rsidR="00A84FF0" w:rsidRPr="00A84FF0">
          <w:rPr>
            <w:rFonts w:eastAsiaTheme="minorHAnsi"/>
            <w:i/>
            <w:iCs/>
            <w:color w:val="000000"/>
            <w:lang w:val="en-US" w:eastAsia="en-US"/>
            <w:rPrChange w:id="1048" w:author="W" w:date="2014-06-16T13:07:00Z">
              <w:rPr>
                <w:rFonts w:eastAsiaTheme="minorHAnsi"/>
                <w:i/>
                <w:iCs/>
                <w:color w:val="000000"/>
                <w:lang w:eastAsia="en-US"/>
              </w:rPr>
            </w:rPrChange>
          </w:rPr>
          <w:t xml:space="preserve">C.F.S. Malone &amp; </w:t>
        </w:r>
        <w:r w:rsidR="00A84FF0" w:rsidRPr="00A84FF0">
          <w:rPr>
            <w:rFonts w:eastAsiaTheme="minorHAnsi"/>
            <w:color w:val="000000"/>
            <w:lang w:val="en-US" w:eastAsia="en-US"/>
            <w:rPrChange w:id="1049" w:author="W" w:date="2014-06-16T13:07:00Z">
              <w:rPr>
                <w:rFonts w:eastAsiaTheme="minorHAnsi"/>
                <w:color w:val="000000"/>
                <w:lang w:eastAsia="en-US"/>
              </w:rPr>
            </w:rPrChange>
          </w:rPr>
          <w:t>C</w:t>
        </w:r>
        <w:r w:rsidR="00A84FF0" w:rsidRPr="00A84FF0">
          <w:rPr>
            <w:rFonts w:eastAsiaTheme="minorHAnsi"/>
            <w:i/>
            <w:iCs/>
            <w:color w:val="000000"/>
            <w:lang w:val="en-US" w:eastAsia="en-US"/>
            <w:rPrChange w:id="1050" w:author="W" w:date="2014-06-16T13:07:00Z">
              <w:rPr>
                <w:rFonts w:eastAsiaTheme="minorHAnsi"/>
                <w:i/>
                <w:iCs/>
                <w:color w:val="000000"/>
                <w:lang w:eastAsia="en-US"/>
              </w:rPr>
            </w:rPrChange>
          </w:rPr>
          <w:t>.L. Sant’Anna</w:t>
        </w:r>
        <w:r w:rsidR="00A84FF0" w:rsidRPr="00A84FF0">
          <w:rPr>
            <w:rFonts w:eastAsiaTheme="minorHAnsi"/>
            <w:bCs/>
            <w:color w:val="000000"/>
            <w:lang w:val="en-US" w:eastAsia="en-US"/>
            <w:rPrChange w:id="1051" w:author="W" w:date="2014-06-16T13:07:00Z">
              <w:rPr>
                <w:rFonts w:eastAsiaTheme="minorHAnsi"/>
                <w:bCs/>
                <w:color w:val="000000"/>
                <w:lang w:eastAsia="en-US"/>
              </w:rPr>
            </w:rPrChange>
          </w:rPr>
          <w:t xml:space="preserve"> (SP 427324)</w:t>
        </w:r>
      </w:ins>
      <w:ins w:id="1052" w:author="W" w:date="2014-06-16T13:07:00Z">
        <w:r w:rsidR="00A84FF0" w:rsidRPr="00A84FF0">
          <w:rPr>
            <w:rFonts w:eastAsiaTheme="minorHAnsi"/>
            <w:bCs/>
            <w:color w:val="000000"/>
            <w:lang w:val="en-US" w:eastAsia="en-US"/>
            <w:rPrChange w:id="1053" w:author="W" w:date="2014-06-16T13:07:00Z">
              <w:rPr>
                <w:rFonts w:eastAsiaTheme="minorHAnsi"/>
                <w:bCs/>
                <w:color w:val="000000"/>
                <w:lang w:eastAsia="en-US"/>
              </w:rPr>
            </w:rPrChange>
          </w:rPr>
          <w:t xml:space="preserve">; </w:t>
        </w:r>
        <w:r w:rsidR="00A84FF0" w:rsidRPr="00A84FF0">
          <w:rPr>
            <w:sz w:val="23"/>
            <w:szCs w:val="23"/>
            <w:lang w:val="en-US"/>
            <w:rPrChange w:id="1054" w:author="W" w:date="2014-06-16T13:07:00Z">
              <w:rPr>
                <w:sz w:val="23"/>
                <w:szCs w:val="23"/>
              </w:rPr>
            </w:rPrChange>
          </w:rPr>
          <w:t xml:space="preserve">24°22.739'S, 47°04.719'W, </w:t>
        </w:r>
        <w:r w:rsidR="00A84FF0" w:rsidRPr="00A84FF0">
          <w:rPr>
            <w:i/>
            <w:iCs/>
            <w:sz w:val="23"/>
            <w:szCs w:val="23"/>
            <w:lang w:val="en-US"/>
            <w:rPrChange w:id="1055" w:author="W" w:date="2014-06-16T13:07:00Z">
              <w:rPr>
                <w:i/>
                <w:iCs/>
                <w:sz w:val="23"/>
                <w:szCs w:val="23"/>
              </w:rPr>
            </w:rPrChange>
          </w:rPr>
          <w:t>W.A. Gama-Jr.</w:t>
        </w:r>
        <w:r w:rsidR="00A84FF0" w:rsidRPr="00A84FF0">
          <w:rPr>
            <w:sz w:val="23"/>
            <w:szCs w:val="23"/>
            <w:lang w:val="en-US"/>
            <w:rPrChange w:id="1056" w:author="W" w:date="2014-06-16T13:07:00Z">
              <w:rPr>
                <w:sz w:val="23"/>
                <w:szCs w:val="23"/>
              </w:rPr>
            </w:rPrChange>
          </w:rPr>
          <w:t xml:space="preserve">, </w:t>
        </w:r>
        <w:r w:rsidR="00A84FF0" w:rsidRPr="00A84FF0">
          <w:rPr>
            <w:i/>
            <w:iCs/>
            <w:sz w:val="23"/>
            <w:szCs w:val="23"/>
            <w:lang w:val="en-US"/>
            <w:rPrChange w:id="1057" w:author="W" w:date="2014-06-16T13:07:00Z">
              <w:rPr>
                <w:i/>
                <w:iCs/>
                <w:sz w:val="23"/>
                <w:szCs w:val="23"/>
              </w:rPr>
            </w:rPrChange>
          </w:rPr>
          <w:t>G.S. Hentschke</w:t>
        </w:r>
        <w:r w:rsidR="00A84FF0" w:rsidRPr="00A84FF0">
          <w:rPr>
            <w:sz w:val="23"/>
            <w:szCs w:val="23"/>
            <w:lang w:val="en-US"/>
            <w:rPrChange w:id="1058" w:author="W" w:date="2014-06-16T13:07:00Z">
              <w:rPr>
                <w:sz w:val="23"/>
                <w:szCs w:val="23"/>
              </w:rPr>
            </w:rPrChange>
          </w:rPr>
          <w:t xml:space="preserve">, </w:t>
        </w:r>
        <w:r w:rsidR="00A84FF0" w:rsidRPr="00A84FF0">
          <w:rPr>
            <w:i/>
            <w:iCs/>
            <w:sz w:val="23"/>
            <w:szCs w:val="23"/>
            <w:lang w:val="en-US"/>
            <w:rPrChange w:id="1059" w:author="W" w:date="2014-06-16T13:07:00Z">
              <w:rPr>
                <w:i/>
                <w:iCs/>
                <w:sz w:val="23"/>
                <w:szCs w:val="23"/>
              </w:rPr>
            </w:rPrChange>
          </w:rPr>
          <w:t xml:space="preserve">C.F.S. Malone &amp; </w:t>
        </w:r>
        <w:r w:rsidR="00A84FF0" w:rsidRPr="00A84FF0">
          <w:rPr>
            <w:sz w:val="23"/>
            <w:szCs w:val="23"/>
            <w:lang w:val="en-US"/>
            <w:rPrChange w:id="1060" w:author="W" w:date="2014-06-16T13:07:00Z">
              <w:rPr>
                <w:sz w:val="23"/>
                <w:szCs w:val="23"/>
              </w:rPr>
            </w:rPrChange>
          </w:rPr>
          <w:t>C</w:t>
        </w:r>
        <w:r w:rsidR="00A84FF0" w:rsidRPr="00A84FF0">
          <w:rPr>
            <w:i/>
            <w:iCs/>
            <w:sz w:val="23"/>
            <w:szCs w:val="23"/>
            <w:lang w:val="en-US"/>
            <w:rPrChange w:id="1061" w:author="W" w:date="2014-06-16T13:07:00Z">
              <w:rPr>
                <w:i/>
                <w:iCs/>
                <w:sz w:val="23"/>
                <w:szCs w:val="23"/>
              </w:rPr>
            </w:rPrChange>
          </w:rPr>
          <w:t xml:space="preserve">.L. Sant’Anna </w:t>
        </w:r>
        <w:r w:rsidR="00A84FF0" w:rsidRPr="00A84FF0">
          <w:rPr>
            <w:bCs/>
            <w:sz w:val="23"/>
            <w:szCs w:val="23"/>
            <w:lang w:val="en-US"/>
            <w:rPrChange w:id="1062" w:author="W" w:date="2014-06-16T13:07:00Z">
              <w:rPr>
                <w:bCs/>
                <w:sz w:val="23"/>
                <w:szCs w:val="23"/>
              </w:rPr>
            </w:rPrChange>
          </w:rPr>
          <w:t>(SP 427333</w:t>
        </w:r>
        <w:r w:rsidR="00A84FF0" w:rsidRPr="00A84FF0">
          <w:rPr>
            <w:sz w:val="23"/>
            <w:szCs w:val="23"/>
            <w:lang w:val="en-US"/>
            <w:rPrChange w:id="1063" w:author="W" w:date="2014-06-16T13:07:00Z">
              <w:rPr>
                <w:sz w:val="23"/>
                <w:szCs w:val="23"/>
              </w:rPr>
            </w:rPrChange>
          </w:rPr>
          <w:t>)</w:t>
        </w:r>
        <w:r w:rsidR="00A84FF0">
          <w:rPr>
            <w:sz w:val="23"/>
            <w:szCs w:val="23"/>
            <w:lang w:val="en-US"/>
          </w:rPr>
          <w:t>;</w:t>
        </w:r>
        <w:r w:rsidR="00A84FF0">
          <w:rPr>
            <w:rFonts w:eastAsiaTheme="minorHAnsi"/>
            <w:color w:val="000000"/>
            <w:lang w:val="en-US" w:eastAsia="en-US"/>
          </w:rPr>
          <w:t xml:space="preserve"> </w:t>
        </w:r>
        <w:r w:rsidR="00A84FF0" w:rsidRPr="00A84FF0">
          <w:rPr>
            <w:sz w:val="23"/>
            <w:szCs w:val="23"/>
            <w:lang w:val="en-US"/>
            <w:rPrChange w:id="1064" w:author="W" w:date="2014-06-16T13:07:00Z">
              <w:rPr>
                <w:sz w:val="23"/>
                <w:szCs w:val="23"/>
              </w:rPr>
            </w:rPrChange>
          </w:rPr>
          <w:t>Cananéia, State Park of “Ilha do Cardoso” (Perequê)</w:t>
        </w:r>
        <w:r w:rsidR="00A84FF0" w:rsidRPr="00A84FF0">
          <w:rPr>
            <w:bCs/>
            <w:sz w:val="23"/>
            <w:szCs w:val="23"/>
            <w:lang w:val="en-US"/>
            <w:rPrChange w:id="1065" w:author="W" w:date="2014-06-16T13:07:00Z">
              <w:rPr>
                <w:bCs/>
                <w:sz w:val="23"/>
                <w:szCs w:val="23"/>
              </w:rPr>
            </w:rPrChange>
          </w:rPr>
          <w:t xml:space="preserve">, </w:t>
        </w:r>
        <w:r w:rsidR="00A84FF0" w:rsidRPr="00A84FF0">
          <w:rPr>
            <w:sz w:val="23"/>
            <w:szCs w:val="23"/>
            <w:lang w:val="en-US"/>
            <w:rPrChange w:id="1066" w:author="W" w:date="2014-06-16T13:07:00Z">
              <w:rPr>
                <w:sz w:val="23"/>
                <w:szCs w:val="23"/>
              </w:rPr>
            </w:rPrChange>
          </w:rPr>
          <w:t xml:space="preserve">25º04'08''S, 47º55'88''W, 29 June 2010, </w:t>
        </w:r>
        <w:r w:rsidR="00A84FF0" w:rsidRPr="00A84FF0">
          <w:rPr>
            <w:i/>
            <w:iCs/>
            <w:sz w:val="23"/>
            <w:szCs w:val="23"/>
            <w:lang w:val="en-US"/>
            <w:rPrChange w:id="1067" w:author="W" w:date="2014-06-16T13:07:00Z">
              <w:rPr>
                <w:i/>
                <w:iCs/>
                <w:sz w:val="23"/>
                <w:szCs w:val="23"/>
              </w:rPr>
            </w:rPrChange>
          </w:rPr>
          <w:t xml:space="preserve">W.A. Gama-Jr. </w:t>
        </w:r>
        <w:r w:rsidR="00A84FF0" w:rsidRPr="00A84FF0">
          <w:rPr>
            <w:sz w:val="23"/>
            <w:szCs w:val="23"/>
            <w:lang w:val="en-US"/>
            <w:rPrChange w:id="1068" w:author="W" w:date="2014-06-16T13:07:00Z">
              <w:rPr>
                <w:sz w:val="23"/>
                <w:szCs w:val="23"/>
              </w:rPr>
            </w:rPrChange>
          </w:rPr>
          <w:t xml:space="preserve">&amp; </w:t>
        </w:r>
        <w:r w:rsidR="00A84FF0" w:rsidRPr="00A84FF0">
          <w:rPr>
            <w:i/>
            <w:iCs/>
            <w:sz w:val="23"/>
            <w:szCs w:val="23"/>
            <w:lang w:val="en-US"/>
            <w:rPrChange w:id="1069" w:author="W" w:date="2014-06-16T13:07:00Z">
              <w:rPr>
                <w:i/>
                <w:iCs/>
                <w:sz w:val="23"/>
                <w:szCs w:val="23"/>
              </w:rPr>
            </w:rPrChange>
          </w:rPr>
          <w:t>C.F.S. Malone</w:t>
        </w:r>
        <w:r w:rsidR="00A84FF0" w:rsidRPr="00A84FF0">
          <w:rPr>
            <w:sz w:val="23"/>
            <w:szCs w:val="23"/>
            <w:lang w:val="en-US"/>
            <w:rPrChange w:id="1070" w:author="W" w:date="2014-06-16T13:07:00Z">
              <w:rPr>
                <w:sz w:val="23"/>
                <w:szCs w:val="23"/>
              </w:rPr>
            </w:rPrChange>
          </w:rPr>
          <w:t xml:space="preserve"> (</w:t>
        </w:r>
        <w:r w:rsidR="00A84FF0" w:rsidRPr="00A84FF0">
          <w:rPr>
            <w:bCs/>
            <w:sz w:val="23"/>
            <w:szCs w:val="23"/>
            <w:lang w:val="en-US"/>
            <w:rPrChange w:id="1071" w:author="W" w:date="2014-06-16T13:07:00Z">
              <w:rPr>
                <w:bCs/>
                <w:sz w:val="23"/>
                <w:szCs w:val="23"/>
              </w:rPr>
            </w:rPrChange>
          </w:rPr>
          <w:t>SP 401440</w:t>
        </w:r>
      </w:ins>
      <w:ins w:id="1072" w:author="W" w:date="2014-06-16T13:08:00Z">
        <w:r w:rsidR="00A84FF0">
          <w:rPr>
            <w:bCs/>
            <w:sz w:val="23"/>
            <w:szCs w:val="23"/>
            <w:lang w:val="en-US"/>
          </w:rPr>
          <w:t>,</w:t>
        </w:r>
        <w:r w:rsidR="00A84FF0" w:rsidRPr="00A84FF0">
          <w:rPr>
            <w:bCs/>
            <w:sz w:val="23"/>
            <w:szCs w:val="23"/>
            <w:lang w:val="en-US"/>
            <w:rPrChange w:id="1073" w:author="W" w:date="2014-06-16T13:08:00Z">
              <w:rPr>
                <w:bCs/>
                <w:sz w:val="23"/>
                <w:szCs w:val="23"/>
              </w:rPr>
            </w:rPrChange>
          </w:rPr>
          <w:t xml:space="preserve"> SP 401438</w:t>
        </w:r>
      </w:ins>
      <w:ins w:id="1074" w:author="W" w:date="2014-06-16T13:07:00Z">
        <w:r w:rsidR="00A84FF0" w:rsidRPr="00A84FF0">
          <w:rPr>
            <w:bCs/>
            <w:sz w:val="23"/>
            <w:szCs w:val="23"/>
            <w:lang w:val="en-US"/>
            <w:rPrChange w:id="1075" w:author="W" w:date="2014-06-16T13:07:00Z">
              <w:rPr>
                <w:bCs/>
                <w:sz w:val="23"/>
                <w:szCs w:val="23"/>
              </w:rPr>
            </w:rPrChange>
          </w:rPr>
          <w:t>)</w:t>
        </w:r>
      </w:ins>
      <w:ins w:id="1076" w:author="W" w:date="2014-06-16T13:08:00Z">
        <w:r w:rsidR="00A84FF0">
          <w:rPr>
            <w:bCs/>
            <w:sz w:val="23"/>
            <w:szCs w:val="23"/>
            <w:lang w:val="en-US"/>
          </w:rPr>
          <w:t>.</w:t>
        </w:r>
      </w:ins>
    </w:p>
    <w:p w14:paraId="5EB6D372" w14:textId="77777777" w:rsidR="00AB3508" w:rsidRPr="00E7789B" w:rsidRDefault="00AB3508" w:rsidP="00E7789B">
      <w:pPr>
        <w:pStyle w:val="NoSpacing"/>
        <w:spacing w:line="480" w:lineRule="auto"/>
        <w:jc w:val="both"/>
        <w:rPr>
          <w:rFonts w:ascii="Times New Roman" w:hAnsi="Times New Roman"/>
          <w:b/>
          <w:iCs/>
          <w:sz w:val="24"/>
          <w:szCs w:val="24"/>
          <w:lang w:val="en-US"/>
        </w:rPr>
      </w:pPr>
    </w:p>
    <w:p w14:paraId="26DAAF6E" w14:textId="77777777" w:rsidR="00001987" w:rsidRPr="007425AE" w:rsidRDefault="00CB6CC6" w:rsidP="00DD19C5">
      <w:pPr>
        <w:spacing w:before="0" w:after="0" w:line="480" w:lineRule="auto"/>
        <w:jc w:val="both"/>
        <w:rPr>
          <w:i/>
          <w:lang w:val="en-US"/>
        </w:rPr>
      </w:pPr>
      <w:r w:rsidRPr="00E7789B">
        <w:rPr>
          <w:b/>
          <w:i/>
          <w:lang w:val="en-US"/>
        </w:rPr>
        <w:t xml:space="preserve">Chroococcus subviolaceus </w:t>
      </w:r>
      <w:r w:rsidRPr="00E7789B">
        <w:rPr>
          <w:lang w:val="en-US"/>
          <w:rPrChange w:id="1077" w:author="W" w:date="2014-06-16T03:20:00Z">
            <w:rPr>
              <w:b/>
              <w:lang w:val="en-US"/>
            </w:rPr>
          </w:rPrChange>
        </w:rPr>
        <w:t xml:space="preserve">(Wille) </w:t>
      </w:r>
      <w:r w:rsidRPr="00E7789B">
        <w:rPr>
          <w:lang w:val="en-US"/>
        </w:rPr>
        <w:t xml:space="preserve">Gama-Jr., </w:t>
      </w:r>
      <w:r w:rsidRPr="00E7789B">
        <w:rPr>
          <w:rFonts w:eastAsia="MS PMincho"/>
          <w:lang w:val="en-US"/>
        </w:rPr>
        <w:t>Laughinghouse IV</w:t>
      </w:r>
      <w:r w:rsidRPr="00DD19C5">
        <w:rPr>
          <w:lang w:val="en-US"/>
        </w:rPr>
        <w:t xml:space="preserve"> &amp; Sant’Anna</w:t>
      </w:r>
      <w:r w:rsidRPr="00DD19C5">
        <w:rPr>
          <w:b/>
          <w:lang w:val="en-US"/>
        </w:rPr>
        <w:t xml:space="preserve"> </w:t>
      </w:r>
      <w:r w:rsidRPr="00DD19C5">
        <w:rPr>
          <w:i/>
          <w:lang w:val="en-US"/>
        </w:rPr>
        <w:t xml:space="preserve">status novus </w:t>
      </w:r>
      <w:r w:rsidRPr="00DD19C5">
        <w:rPr>
          <w:bCs/>
          <w:lang w:val="en-US"/>
        </w:rPr>
        <w:t>(Fig. 4D</w:t>
      </w:r>
      <w:r w:rsidRPr="007425AE">
        <w:rPr>
          <w:lang w:val="en-US"/>
        </w:rPr>
        <w:t>–</w:t>
      </w:r>
      <w:r w:rsidRPr="007425AE">
        <w:rPr>
          <w:bCs/>
          <w:lang w:val="en-US"/>
        </w:rPr>
        <w:t>F)</w:t>
      </w:r>
    </w:p>
    <w:p w14:paraId="2E88E1D5" w14:textId="77777777" w:rsidR="00001987" w:rsidRPr="00E7789B" w:rsidRDefault="00CB6CC6" w:rsidP="00DD19C5">
      <w:pPr>
        <w:spacing w:before="0" w:after="0" w:line="480" w:lineRule="auto"/>
        <w:jc w:val="both"/>
        <w:rPr>
          <w:b/>
          <w:lang w:val="en-US"/>
        </w:rPr>
      </w:pPr>
      <w:r w:rsidRPr="007425AE">
        <w:rPr>
          <w:b/>
          <w:bCs/>
          <w:lang w:val="en-US"/>
        </w:rPr>
        <w:t>Basionym:</w:t>
      </w:r>
      <w:r w:rsidRPr="00316929">
        <w:rPr>
          <w:b/>
          <w:lang w:val="en-US"/>
        </w:rPr>
        <w:t xml:space="preserve"> </w:t>
      </w:r>
      <w:r w:rsidRPr="00316929">
        <w:rPr>
          <w:b/>
          <w:i/>
          <w:lang w:val="en-US"/>
        </w:rPr>
        <w:t xml:space="preserve">Chroococcus turgidus </w:t>
      </w:r>
      <w:r w:rsidRPr="00D87149">
        <w:rPr>
          <w:b/>
          <w:lang w:val="en-US"/>
        </w:rPr>
        <w:t>var.</w:t>
      </w:r>
      <w:r w:rsidRPr="00D87149">
        <w:rPr>
          <w:b/>
          <w:i/>
          <w:lang w:val="en-US"/>
        </w:rPr>
        <w:t xml:space="preserve"> subviolaceus </w:t>
      </w:r>
      <w:r w:rsidRPr="00F7051B">
        <w:rPr>
          <w:lang w:val="en-US"/>
        </w:rPr>
        <w:t>Wille (1913: 144)</w:t>
      </w:r>
      <w:r w:rsidRPr="00E7789B">
        <w:rPr>
          <w:lang w:val="en-US"/>
        </w:rPr>
        <w:fldChar w:fldCharType="begin"/>
      </w:r>
      <w:r w:rsidRPr="00E7789B">
        <w:rPr>
          <w:lang w:val="en-US"/>
        </w:rPr>
        <w:instrText xml:space="preserve"> XE "</w:instrText>
      </w:r>
      <w:r w:rsidRPr="00E7789B">
        <w:rPr>
          <w:b/>
          <w:i/>
          <w:lang w:val="en-US"/>
        </w:rPr>
        <w:instrText xml:space="preserve">Chroococcus turgidus </w:instrText>
      </w:r>
      <w:r w:rsidRPr="00DD19C5">
        <w:rPr>
          <w:b/>
          <w:lang w:val="en-US"/>
        </w:rPr>
        <w:instrText>var.</w:instrText>
      </w:r>
      <w:r w:rsidRPr="00DD19C5">
        <w:rPr>
          <w:b/>
          <w:i/>
          <w:lang w:val="en-US"/>
        </w:rPr>
        <w:instrText xml:space="preserve"> subviolaceus </w:instrText>
      </w:r>
      <w:r w:rsidRPr="00DD19C5">
        <w:rPr>
          <w:lang w:val="en-US"/>
        </w:rPr>
        <w:instrText xml:space="preserve">Wille" </w:instrText>
      </w:r>
      <w:r w:rsidRPr="00E7789B">
        <w:rPr>
          <w:lang w:val="en-US"/>
        </w:rPr>
        <w:fldChar w:fldCharType="end"/>
      </w:r>
      <w:r w:rsidRPr="00E7789B">
        <w:rPr>
          <w:lang w:val="en-US"/>
        </w:rPr>
        <w:t>.</w:t>
      </w:r>
    </w:p>
    <w:p w14:paraId="544C7E2C" w14:textId="77777777" w:rsidR="00001987" w:rsidRPr="007425AE" w:rsidRDefault="00CB6CC6" w:rsidP="007425AE">
      <w:pPr>
        <w:spacing w:before="0" w:after="0" w:line="480" w:lineRule="auto"/>
        <w:jc w:val="both"/>
        <w:rPr>
          <w:lang w:val="en-US"/>
        </w:rPr>
      </w:pPr>
      <w:r w:rsidRPr="007425AE">
        <w:rPr>
          <w:lang w:val="en-US"/>
        </w:rPr>
        <w:t>Elliptical to irregular colonies, 13.0–48.0 µm diam., 2–4–8–16 celled, rarely more. Sheath firm, hyaline, conspicuous, slightly or non-lamellate, smooth. Cells ellipsoidal, hemispherical to polygonal, (</w:t>
      </w:r>
      <w:proofErr w:type="gramStart"/>
      <w:r w:rsidRPr="007425AE">
        <w:rPr>
          <w:lang w:val="en-US"/>
        </w:rPr>
        <w:t>6.1)7.2</w:t>
      </w:r>
      <w:proofErr w:type="gramEnd"/>
      <w:r w:rsidRPr="007425AE">
        <w:rPr>
          <w:lang w:val="en-US"/>
        </w:rPr>
        <w:t>–10.4(17.1) µm diam. Cell content homogeneous to granulated, brown-purple to purple.</w:t>
      </w:r>
    </w:p>
    <w:p w14:paraId="15913701" w14:textId="77777777" w:rsidR="00001987" w:rsidRPr="00781BA6" w:rsidRDefault="00CB6CC6" w:rsidP="007425AE">
      <w:pPr>
        <w:spacing w:before="0" w:after="0" w:line="480" w:lineRule="auto"/>
        <w:jc w:val="both"/>
        <w:rPr>
          <w:lang w:val="en-US"/>
        </w:rPr>
      </w:pPr>
      <w:r w:rsidRPr="00F7051B">
        <w:rPr>
          <w:b/>
          <w:lang w:val="en-US"/>
        </w:rPr>
        <w:t>Habitat:</w:t>
      </w:r>
      <w:r w:rsidRPr="00F7051B">
        <w:rPr>
          <w:lang w:val="en-US"/>
        </w:rPr>
        <w:t>—Rocks near a waterfall and concrete.</w:t>
      </w:r>
    </w:p>
    <w:p w14:paraId="7EF7CCBE" w14:textId="33456798" w:rsidR="00001987" w:rsidRPr="005B36B7" w:rsidRDefault="00CB6CC6" w:rsidP="007425AE">
      <w:pPr>
        <w:spacing w:before="0" w:after="0" w:line="480" w:lineRule="auto"/>
        <w:jc w:val="both"/>
        <w:rPr>
          <w:lang w:val="en-US"/>
        </w:rPr>
      </w:pPr>
      <w:r w:rsidRPr="00781BA6">
        <w:rPr>
          <w:b/>
          <w:lang w:val="en-US"/>
        </w:rPr>
        <w:lastRenderedPageBreak/>
        <w:t>Notes</w:t>
      </w:r>
      <w:proofErr w:type="gramStart"/>
      <w:r w:rsidRPr="00781BA6">
        <w:rPr>
          <w:b/>
          <w:lang w:val="en-US"/>
        </w:rPr>
        <w:t>:</w:t>
      </w:r>
      <w:r w:rsidRPr="00E7789B">
        <w:rPr>
          <w:rFonts w:eastAsiaTheme="minorHAnsi"/>
          <w:lang w:val="en-US" w:eastAsia="en-US"/>
          <w:rPrChange w:id="1078" w:author="W" w:date="2014-06-16T03:20:00Z">
            <w:rPr>
              <w:rFonts w:eastAsiaTheme="minorHAnsi"/>
              <w:sz w:val="20"/>
              <w:szCs w:val="20"/>
              <w:lang w:val="en-US" w:eastAsia="en-US"/>
            </w:rPr>
          </w:rPrChange>
        </w:rPr>
        <w:t>—</w:t>
      </w:r>
      <w:proofErr w:type="gramEnd"/>
      <w:r w:rsidRPr="00E7789B">
        <w:rPr>
          <w:i/>
          <w:lang w:val="en-US"/>
        </w:rPr>
        <w:t xml:space="preserve">Chroococcus turgidus </w:t>
      </w:r>
      <w:r w:rsidRPr="00E7789B">
        <w:rPr>
          <w:lang w:val="en-US"/>
        </w:rPr>
        <w:t>var.</w:t>
      </w:r>
      <w:r w:rsidRPr="00DD19C5">
        <w:rPr>
          <w:i/>
          <w:lang w:val="en-US"/>
        </w:rPr>
        <w:t xml:space="preserve"> subviolaceus </w:t>
      </w:r>
      <w:r w:rsidRPr="00DD19C5">
        <w:rPr>
          <w:lang w:val="en-US"/>
        </w:rPr>
        <w:t xml:space="preserve">Wille (1913: 144) was first found growing on rocks, among </w:t>
      </w:r>
      <w:r w:rsidRPr="007425AE">
        <w:rPr>
          <w:i/>
          <w:lang w:val="en-US"/>
        </w:rPr>
        <w:t xml:space="preserve">Plectonema </w:t>
      </w:r>
      <w:r w:rsidRPr="007425AE">
        <w:rPr>
          <w:lang w:val="en-US"/>
        </w:rPr>
        <w:t xml:space="preserve">and </w:t>
      </w:r>
      <w:r w:rsidRPr="007425AE">
        <w:rPr>
          <w:i/>
          <w:lang w:val="en-US"/>
        </w:rPr>
        <w:t xml:space="preserve">Tolypothrix </w:t>
      </w:r>
      <w:r w:rsidRPr="007425AE">
        <w:rPr>
          <w:lang w:val="en-US"/>
        </w:rPr>
        <w:t xml:space="preserve">trichomes, </w:t>
      </w:r>
      <w:ins w:id="1079" w:author="osxadmin" w:date="2014-06-19T20:45:00Z">
        <w:r w:rsidR="003D38F1">
          <w:rPr>
            <w:lang w:val="en-US"/>
          </w:rPr>
          <w:t>i</w:t>
        </w:r>
      </w:ins>
      <w:del w:id="1080" w:author="osxadmin" w:date="2014-06-19T20:45:00Z">
        <w:r w:rsidRPr="007425AE" w:rsidDel="003D38F1">
          <w:rPr>
            <w:lang w:val="en-US"/>
          </w:rPr>
          <w:delText>o</w:delText>
        </w:r>
      </w:del>
      <w:r w:rsidRPr="007425AE">
        <w:rPr>
          <w:lang w:val="en-US"/>
        </w:rPr>
        <w:t xml:space="preserve">n Samoa (Wille 1914). The features that make this variety different from </w:t>
      </w:r>
      <w:r w:rsidRPr="00316929">
        <w:rPr>
          <w:i/>
          <w:lang w:val="en-US"/>
        </w:rPr>
        <w:t>C. turgidus</w:t>
      </w:r>
      <w:r w:rsidRPr="00316929">
        <w:rPr>
          <w:lang w:val="en-US"/>
        </w:rPr>
        <w:t xml:space="preserve"> (Kützing) Nägeli (1849: 46) are the purple cell content, the epiphytic habitat, the non-l</w:t>
      </w:r>
      <w:r w:rsidRPr="00F7051B">
        <w:rPr>
          <w:lang w:val="en-US"/>
        </w:rPr>
        <w:t>amellated sheath</w:t>
      </w:r>
      <w:ins w:id="1081" w:author="osxadmin" w:date="2014-06-19T20:45:00Z">
        <w:r w:rsidR="003D38F1">
          <w:rPr>
            <w:lang w:val="en-US"/>
          </w:rPr>
          <w:t>,</w:t>
        </w:r>
      </w:ins>
      <w:r w:rsidRPr="00F7051B">
        <w:rPr>
          <w:lang w:val="en-US"/>
        </w:rPr>
        <w:t xml:space="preserve"> and </w:t>
      </w:r>
      <w:ins w:id="1082" w:author="osxadmin" w:date="2014-06-19T20:45:00Z">
        <w:r w:rsidR="003D38F1">
          <w:rPr>
            <w:lang w:val="en-US"/>
          </w:rPr>
          <w:t xml:space="preserve">the </w:t>
        </w:r>
      </w:ins>
      <w:r w:rsidRPr="00F7051B">
        <w:rPr>
          <w:lang w:val="en-US"/>
        </w:rPr>
        <w:t xml:space="preserve">smaller cell diameter. However, these characteristics are substantial enough to classify </w:t>
      </w:r>
      <w:r w:rsidRPr="00F7051B">
        <w:rPr>
          <w:i/>
          <w:lang w:val="en-US"/>
        </w:rPr>
        <w:t xml:space="preserve">Chroococcus turgidus </w:t>
      </w:r>
      <w:r w:rsidRPr="00781BA6">
        <w:rPr>
          <w:lang w:val="en-US"/>
        </w:rPr>
        <w:t>var.</w:t>
      </w:r>
      <w:r w:rsidRPr="00781BA6">
        <w:rPr>
          <w:i/>
          <w:lang w:val="en-US"/>
        </w:rPr>
        <w:t xml:space="preserve"> subviolaceus </w:t>
      </w:r>
      <w:r w:rsidRPr="00781BA6">
        <w:rPr>
          <w:lang w:val="en-US"/>
        </w:rPr>
        <w:t xml:space="preserve">as a separate species from </w:t>
      </w:r>
      <w:r w:rsidRPr="00A84FF0">
        <w:rPr>
          <w:i/>
          <w:lang w:val="en-US"/>
        </w:rPr>
        <w:t>C. turgidus</w:t>
      </w:r>
      <w:r w:rsidRPr="00A84FF0">
        <w:rPr>
          <w:lang w:val="en-US"/>
        </w:rPr>
        <w:t xml:space="preserve">. According to the Atlantic Rainforest material, we can say that </w:t>
      </w:r>
      <w:r w:rsidRPr="00A84FF0">
        <w:rPr>
          <w:i/>
          <w:lang w:val="en-US"/>
        </w:rPr>
        <w:t>C. subviolaceus</w:t>
      </w:r>
      <w:r w:rsidRPr="00A84FF0">
        <w:rPr>
          <w:lang w:val="en-US"/>
        </w:rPr>
        <w:t xml:space="preserve"> (Wille) Gama-Jr.,</w:t>
      </w:r>
      <w:r w:rsidRPr="00A84FF0">
        <w:rPr>
          <w:rFonts w:eastAsia="MS PMincho"/>
          <w:lang w:val="en-US"/>
        </w:rPr>
        <w:t xml:space="preserve"> Laughinghouse IV</w:t>
      </w:r>
      <w:r w:rsidRPr="00A84FF0">
        <w:rPr>
          <w:lang w:val="en-US"/>
        </w:rPr>
        <w:t xml:space="preserve"> &amp; Sant’Anna </w:t>
      </w:r>
      <w:r w:rsidRPr="00A84FF0">
        <w:rPr>
          <w:i/>
          <w:lang w:val="en-US"/>
        </w:rPr>
        <w:t xml:space="preserve">stat. </w:t>
      </w:r>
      <w:proofErr w:type="gramStart"/>
      <w:r w:rsidRPr="00A84FF0">
        <w:rPr>
          <w:i/>
          <w:lang w:val="en-US"/>
        </w:rPr>
        <w:t>nov</w:t>
      </w:r>
      <w:proofErr w:type="gramEnd"/>
      <w:r w:rsidRPr="00A84FF0">
        <w:rPr>
          <w:i/>
          <w:lang w:val="en-US"/>
        </w:rPr>
        <w:t>.</w:t>
      </w:r>
      <w:r w:rsidRPr="00A84FF0">
        <w:rPr>
          <w:lang w:val="en-US"/>
        </w:rPr>
        <w:t xml:space="preserve"> </w:t>
      </w:r>
      <w:proofErr w:type="gramStart"/>
      <w:r w:rsidRPr="00A84FF0">
        <w:rPr>
          <w:lang w:val="en-US"/>
        </w:rPr>
        <w:t>may</w:t>
      </w:r>
      <w:proofErr w:type="gramEnd"/>
      <w:r w:rsidRPr="00A84FF0">
        <w:rPr>
          <w:lang w:val="en-US"/>
        </w:rPr>
        <w:t xml:space="preserve"> be very common in tropical terrestrial habitats of humid forests. </w:t>
      </w:r>
    </w:p>
    <w:p w14:paraId="03769BC0" w14:textId="22FAD515" w:rsidR="00001987" w:rsidRPr="0043609D" w:rsidRDefault="00CB6CC6" w:rsidP="007425AE">
      <w:pPr>
        <w:spacing w:before="0" w:after="0" w:line="480" w:lineRule="auto"/>
        <w:jc w:val="both"/>
        <w:rPr>
          <w:lang w:val="en-US"/>
        </w:rPr>
      </w:pPr>
      <w:r w:rsidRPr="005B36B7">
        <w:rPr>
          <w:lang w:val="en-US"/>
        </w:rPr>
        <w:t xml:space="preserve">Komárek &amp; Anagnostidis (1998) </w:t>
      </w:r>
      <w:ins w:id="1083" w:author="osxadmin" w:date="2014-06-19T20:46:00Z">
        <w:r w:rsidR="003D38F1">
          <w:rPr>
            <w:lang w:val="en-US"/>
          </w:rPr>
          <w:t>considered</w:t>
        </w:r>
      </w:ins>
      <w:del w:id="1084" w:author="osxadmin" w:date="2014-06-19T20:46:00Z">
        <w:r w:rsidRPr="005B36B7" w:rsidDel="003D38F1">
          <w:rPr>
            <w:lang w:val="en-US"/>
          </w:rPr>
          <w:delText>put</w:delText>
        </w:r>
      </w:del>
      <w:r w:rsidRPr="005B36B7">
        <w:rPr>
          <w:lang w:val="en-US"/>
        </w:rPr>
        <w:t xml:space="preserve"> this variety as a synonym of </w:t>
      </w:r>
      <w:r w:rsidRPr="00A026B4">
        <w:rPr>
          <w:i/>
          <w:lang w:val="en-US"/>
        </w:rPr>
        <w:t xml:space="preserve">Chroococcus westii </w:t>
      </w:r>
      <w:r w:rsidRPr="00A026B4">
        <w:rPr>
          <w:lang w:val="en-US"/>
        </w:rPr>
        <w:t xml:space="preserve">Boye-Petersen (1923: 263). However, this species was first described in small Iceland lakes, and besides the habitat, Boye-Petersen (1923) mentioned that </w:t>
      </w:r>
      <w:r w:rsidRPr="00FA5BA7">
        <w:rPr>
          <w:i/>
          <w:lang w:val="en-US"/>
        </w:rPr>
        <w:t>C. westii</w:t>
      </w:r>
      <w:r w:rsidRPr="00FA5BA7">
        <w:rPr>
          <w:lang w:val="en-US"/>
        </w:rPr>
        <w:t xml:space="preserve"> is quite different from </w:t>
      </w:r>
      <w:r w:rsidRPr="00FA5BA7">
        <w:rPr>
          <w:i/>
          <w:lang w:val="en-US"/>
        </w:rPr>
        <w:t xml:space="preserve">C. turgidus </w:t>
      </w:r>
      <w:r w:rsidRPr="00FA5BA7">
        <w:rPr>
          <w:lang w:val="en-US"/>
        </w:rPr>
        <w:t>var.</w:t>
      </w:r>
      <w:r w:rsidRPr="00FA5BA7">
        <w:rPr>
          <w:i/>
          <w:lang w:val="en-US"/>
        </w:rPr>
        <w:t xml:space="preserve"> subviolaceus</w:t>
      </w:r>
      <w:r w:rsidRPr="00FA5BA7">
        <w:rPr>
          <w:lang w:val="en-US"/>
        </w:rPr>
        <w:t xml:space="preserve"> by its bigger cell diameter and by the sheaths being distinctly lamella</w:t>
      </w:r>
      <w:r w:rsidRPr="008877E2">
        <w:rPr>
          <w:lang w:val="en-US"/>
        </w:rPr>
        <w:t xml:space="preserve">te. Thus, we also do not agree with the proposal by </w:t>
      </w:r>
      <w:del w:id="1085" w:author="W" w:date="2014-05-31T15:27:00Z">
        <w:r w:rsidRPr="008877E2" w:rsidDel="00DD2BFB">
          <w:rPr>
            <w:lang w:val="en-US"/>
          </w:rPr>
          <w:delText>Komarek</w:delText>
        </w:r>
      </w:del>
      <w:ins w:id="1086" w:author="W" w:date="2014-05-31T15:27:00Z">
        <w:r w:rsidR="00DD2BFB" w:rsidRPr="0043609D">
          <w:rPr>
            <w:lang w:val="en-US"/>
          </w:rPr>
          <w:t>Komárek</w:t>
        </w:r>
      </w:ins>
      <w:del w:id="1087" w:author="W" w:date="2014-05-31T15:27:00Z">
        <w:r w:rsidRPr="0043609D" w:rsidDel="00DD2BFB">
          <w:rPr>
            <w:lang w:val="en-US"/>
          </w:rPr>
          <w:delText xml:space="preserve"> </w:delText>
        </w:r>
      </w:del>
      <w:ins w:id="1088" w:author="W" w:date="2014-05-31T15:27:00Z">
        <w:r w:rsidR="00DD2BFB" w:rsidRPr="0043609D">
          <w:rPr>
            <w:lang w:val="en-US"/>
          </w:rPr>
          <w:t xml:space="preserve"> </w:t>
        </w:r>
      </w:ins>
      <w:r w:rsidRPr="0043609D">
        <w:rPr>
          <w:lang w:val="en-US"/>
        </w:rPr>
        <w:t xml:space="preserve">&amp; Anagnostidis (1998) and </w:t>
      </w:r>
      <w:del w:id="1089" w:author="osxadmin" w:date="2014-06-19T20:49:00Z">
        <w:r w:rsidRPr="0043609D" w:rsidDel="003D38F1">
          <w:rPr>
            <w:lang w:val="en-US"/>
          </w:rPr>
          <w:delText xml:space="preserve">we </w:delText>
        </w:r>
      </w:del>
      <w:r w:rsidRPr="0043609D">
        <w:rPr>
          <w:lang w:val="en-US"/>
        </w:rPr>
        <w:t>propose the new status of this variety.</w:t>
      </w:r>
    </w:p>
    <w:p w14:paraId="7841B8A3" w14:textId="77777777" w:rsidR="00001987" w:rsidRPr="00E7789B" w:rsidRDefault="00CB6CC6" w:rsidP="007425AE">
      <w:pPr>
        <w:spacing w:before="0" w:after="0" w:line="480" w:lineRule="auto"/>
        <w:jc w:val="both"/>
        <w:rPr>
          <w:lang w:val="en-US"/>
        </w:rPr>
      </w:pPr>
      <w:r w:rsidRPr="0043609D">
        <w:rPr>
          <w:b/>
          <w:lang w:val="en-US"/>
        </w:rPr>
        <w:t>Studied material:</w:t>
      </w:r>
      <w:r w:rsidRPr="00470408">
        <w:rPr>
          <w:bCs/>
          <w:lang w:val="en-US"/>
        </w:rPr>
        <w:t>—</w:t>
      </w:r>
      <w:r w:rsidRPr="00470408">
        <w:rPr>
          <w:lang w:val="en-US"/>
        </w:rPr>
        <w:t xml:space="preserve">BRAZIL. São Paulo: Peruíbe, Ecological Station “Juréia-Itatins”, 24°23.737'S, 47°00.699'W, 16 August </w:t>
      </w:r>
      <w:r w:rsidRPr="00E03A02">
        <w:rPr>
          <w:lang w:val="en-US"/>
        </w:rPr>
        <w:t xml:space="preserve">2011, </w:t>
      </w:r>
      <w:r w:rsidRPr="00E03A02">
        <w:rPr>
          <w:i/>
          <w:iCs/>
          <w:lang w:val="en-US"/>
        </w:rPr>
        <w:t>W.A. Gama-Jr.</w:t>
      </w:r>
      <w:r w:rsidRPr="00FA5A0F">
        <w:rPr>
          <w:lang w:val="en-US"/>
        </w:rPr>
        <w:t xml:space="preserve">, </w:t>
      </w:r>
      <w:r w:rsidRPr="00FA5A0F">
        <w:rPr>
          <w:i/>
          <w:iCs/>
          <w:lang w:val="en-US"/>
        </w:rPr>
        <w:t>G.S. Hentschke</w:t>
      </w:r>
      <w:r w:rsidRPr="00FA5A0F">
        <w:rPr>
          <w:lang w:val="en-US"/>
        </w:rPr>
        <w:t xml:space="preserve">, </w:t>
      </w:r>
      <w:r w:rsidRPr="0075724A">
        <w:rPr>
          <w:i/>
          <w:iCs/>
          <w:lang w:val="en-US"/>
        </w:rPr>
        <w:t xml:space="preserve">C.F.S. Malone &amp; </w:t>
      </w:r>
      <w:r w:rsidRPr="0075724A">
        <w:rPr>
          <w:lang w:val="en-US"/>
        </w:rPr>
        <w:t>C</w:t>
      </w:r>
      <w:r w:rsidRPr="0075724A">
        <w:rPr>
          <w:i/>
          <w:iCs/>
          <w:lang w:val="en-US"/>
        </w:rPr>
        <w:t>.L. Sant’Anna</w:t>
      </w:r>
      <w:r w:rsidRPr="0075724A">
        <w:rPr>
          <w:bCs/>
          <w:lang w:val="en-US"/>
        </w:rPr>
        <w:t xml:space="preserve"> (SP 427320); 24°22.694'S, 47°04.793'W, 16 August 2011, </w:t>
      </w:r>
      <w:r w:rsidRPr="0075724A">
        <w:rPr>
          <w:bCs/>
          <w:i/>
          <w:iCs/>
          <w:lang w:val="en-US"/>
        </w:rPr>
        <w:t>W.A. Gama-Jr.</w:t>
      </w:r>
      <w:r w:rsidRPr="0075724A">
        <w:rPr>
          <w:bCs/>
          <w:lang w:val="en-US"/>
        </w:rPr>
        <w:t xml:space="preserve">, </w:t>
      </w:r>
      <w:r w:rsidRPr="0075724A">
        <w:rPr>
          <w:bCs/>
          <w:i/>
          <w:iCs/>
          <w:lang w:val="en-US"/>
        </w:rPr>
        <w:t>G.S. Hentschke</w:t>
      </w:r>
      <w:r w:rsidRPr="0075724A">
        <w:rPr>
          <w:bCs/>
          <w:lang w:val="en-US"/>
        </w:rPr>
        <w:t xml:space="preserve">, </w:t>
      </w:r>
      <w:r w:rsidRPr="0075724A">
        <w:rPr>
          <w:bCs/>
          <w:i/>
          <w:iCs/>
          <w:lang w:val="en-US"/>
        </w:rPr>
        <w:t xml:space="preserve">C.F.S. Malone &amp; </w:t>
      </w:r>
      <w:r w:rsidRPr="0075724A">
        <w:rPr>
          <w:bCs/>
          <w:lang w:val="en-US"/>
        </w:rPr>
        <w:t>C</w:t>
      </w:r>
      <w:r w:rsidRPr="0075724A">
        <w:rPr>
          <w:bCs/>
          <w:i/>
          <w:iCs/>
          <w:lang w:val="en-US"/>
        </w:rPr>
        <w:t xml:space="preserve">.L. Sant’Anna </w:t>
      </w:r>
      <w:r w:rsidRPr="007A19F3">
        <w:rPr>
          <w:bCs/>
          <w:iCs/>
          <w:lang w:val="en-US"/>
        </w:rPr>
        <w:t>(</w:t>
      </w:r>
      <w:r w:rsidRPr="007A19F3">
        <w:rPr>
          <w:bCs/>
          <w:lang w:val="en-US"/>
        </w:rPr>
        <w:t xml:space="preserve">SP 427321); 24°22.685'S, 47°04.797'W, 16 August 2011,  </w:t>
      </w:r>
      <w:r w:rsidRPr="007A19F3">
        <w:rPr>
          <w:bCs/>
          <w:i/>
          <w:iCs/>
          <w:lang w:val="en-US"/>
        </w:rPr>
        <w:t>W.A. Gama-Jr.</w:t>
      </w:r>
      <w:r w:rsidRPr="007A19F3">
        <w:rPr>
          <w:bCs/>
          <w:lang w:val="en-US"/>
        </w:rPr>
        <w:t xml:space="preserve">, </w:t>
      </w:r>
      <w:r w:rsidRPr="009D4F78">
        <w:rPr>
          <w:bCs/>
          <w:i/>
          <w:iCs/>
          <w:lang w:val="en-US"/>
        </w:rPr>
        <w:t>G.S. Hentschke</w:t>
      </w:r>
      <w:r w:rsidRPr="009D4F78">
        <w:rPr>
          <w:bCs/>
          <w:lang w:val="en-US"/>
        </w:rPr>
        <w:t xml:space="preserve">, </w:t>
      </w:r>
      <w:r w:rsidRPr="009D4F78">
        <w:rPr>
          <w:bCs/>
          <w:i/>
          <w:iCs/>
          <w:lang w:val="en-US"/>
        </w:rPr>
        <w:t xml:space="preserve">C.F.S. Malone &amp; </w:t>
      </w:r>
      <w:r w:rsidRPr="00E63FFF">
        <w:rPr>
          <w:bCs/>
          <w:lang w:val="en-US"/>
        </w:rPr>
        <w:t>C</w:t>
      </w:r>
      <w:r w:rsidRPr="00E63FFF">
        <w:rPr>
          <w:bCs/>
          <w:i/>
          <w:iCs/>
          <w:lang w:val="en-US"/>
        </w:rPr>
        <w:t>.L. Sant’Anna</w:t>
      </w:r>
      <w:r w:rsidRPr="00E63FFF">
        <w:rPr>
          <w:bCs/>
          <w:lang w:val="en-US"/>
        </w:rPr>
        <w:t xml:space="preserve"> (SP 427322);</w:t>
      </w:r>
      <w:r w:rsidRPr="00F41070">
        <w:rPr>
          <w:lang w:val="en-US"/>
        </w:rPr>
        <w:t xml:space="preserve"> 24°23.013'S, 47°04.836'W, 17 August 2011, </w:t>
      </w:r>
      <w:r w:rsidRPr="00F41070">
        <w:rPr>
          <w:i/>
          <w:iCs/>
          <w:lang w:val="en-US"/>
        </w:rPr>
        <w:t>W.A. Gama-Jr.</w:t>
      </w:r>
      <w:r w:rsidRPr="00F41070">
        <w:rPr>
          <w:lang w:val="en-US"/>
        </w:rPr>
        <w:t xml:space="preserve">, </w:t>
      </w:r>
      <w:r w:rsidRPr="00F41070">
        <w:rPr>
          <w:i/>
          <w:iCs/>
          <w:lang w:val="en-US"/>
        </w:rPr>
        <w:t>G.S. Hentschke</w:t>
      </w:r>
      <w:r w:rsidRPr="00F41070">
        <w:rPr>
          <w:lang w:val="en-US"/>
        </w:rPr>
        <w:t xml:space="preserve">, </w:t>
      </w:r>
      <w:r w:rsidRPr="00977C6E">
        <w:rPr>
          <w:i/>
          <w:iCs/>
          <w:lang w:val="en-US"/>
        </w:rPr>
        <w:t xml:space="preserve">C.F.S. Malone &amp; </w:t>
      </w:r>
      <w:r w:rsidRPr="00977C6E">
        <w:rPr>
          <w:lang w:val="en-US"/>
        </w:rPr>
        <w:t>C</w:t>
      </w:r>
      <w:r w:rsidRPr="00977C6E">
        <w:rPr>
          <w:i/>
          <w:iCs/>
          <w:lang w:val="en-US"/>
        </w:rPr>
        <w:t>.L. Sant’Anna</w:t>
      </w:r>
      <w:r w:rsidRPr="00977C6E">
        <w:rPr>
          <w:bCs/>
          <w:lang w:val="en-US"/>
        </w:rPr>
        <w:t xml:space="preserve"> (SP 427324); 24° 23.708'S, 47°07.324'W, 17 August 2011, </w:t>
      </w:r>
      <w:r w:rsidRPr="00E7789B">
        <w:rPr>
          <w:bCs/>
          <w:i/>
          <w:iCs/>
          <w:lang w:val="en-US"/>
        </w:rPr>
        <w:t>W.A. Gama-Jr.</w:t>
      </w:r>
      <w:r w:rsidRPr="00E7789B">
        <w:rPr>
          <w:bCs/>
          <w:lang w:val="en-US"/>
        </w:rPr>
        <w:t xml:space="preserve">, </w:t>
      </w:r>
      <w:r w:rsidRPr="00E7789B">
        <w:rPr>
          <w:bCs/>
          <w:i/>
          <w:iCs/>
          <w:lang w:val="en-US"/>
        </w:rPr>
        <w:t>G.S. Hentschke</w:t>
      </w:r>
      <w:r w:rsidRPr="00E7789B">
        <w:rPr>
          <w:bCs/>
          <w:lang w:val="en-US"/>
        </w:rPr>
        <w:t xml:space="preserve">, </w:t>
      </w:r>
      <w:r w:rsidRPr="00E7789B">
        <w:rPr>
          <w:bCs/>
          <w:i/>
          <w:iCs/>
          <w:lang w:val="en-US"/>
        </w:rPr>
        <w:t xml:space="preserve">C.F.S. Malone &amp; </w:t>
      </w:r>
      <w:r w:rsidRPr="00E7789B">
        <w:rPr>
          <w:bCs/>
          <w:lang w:val="en-US"/>
        </w:rPr>
        <w:t>C</w:t>
      </w:r>
      <w:r w:rsidRPr="00E7789B">
        <w:rPr>
          <w:bCs/>
          <w:i/>
          <w:iCs/>
          <w:lang w:val="en-US"/>
        </w:rPr>
        <w:t>.L. Sant’Anna</w:t>
      </w:r>
      <w:r w:rsidRPr="00E7789B">
        <w:rPr>
          <w:bCs/>
          <w:lang w:val="en-US"/>
        </w:rPr>
        <w:t xml:space="preserve"> (SP 427330); 24°22.739'S, 47°04.719'W, </w:t>
      </w:r>
      <w:r w:rsidRPr="00E7789B">
        <w:rPr>
          <w:bCs/>
          <w:i/>
          <w:iCs/>
          <w:lang w:val="en-US"/>
        </w:rPr>
        <w:t>W.A. Gama-Jr.</w:t>
      </w:r>
      <w:r w:rsidRPr="00E7789B">
        <w:rPr>
          <w:bCs/>
          <w:lang w:val="en-US"/>
        </w:rPr>
        <w:t xml:space="preserve">, </w:t>
      </w:r>
      <w:r w:rsidRPr="00E7789B">
        <w:rPr>
          <w:bCs/>
          <w:i/>
          <w:iCs/>
          <w:lang w:val="en-US"/>
        </w:rPr>
        <w:t>G.S. Hentschke</w:t>
      </w:r>
      <w:r w:rsidRPr="00E7789B">
        <w:rPr>
          <w:bCs/>
          <w:lang w:val="en-US"/>
        </w:rPr>
        <w:t xml:space="preserve">, </w:t>
      </w:r>
      <w:r w:rsidRPr="00E7789B">
        <w:rPr>
          <w:bCs/>
          <w:i/>
          <w:iCs/>
          <w:lang w:val="en-US"/>
        </w:rPr>
        <w:t xml:space="preserve">C.F.S. Malone &amp; </w:t>
      </w:r>
      <w:r w:rsidRPr="00E7789B">
        <w:rPr>
          <w:bCs/>
          <w:lang w:val="en-US"/>
        </w:rPr>
        <w:t>C</w:t>
      </w:r>
      <w:r w:rsidRPr="00E7789B">
        <w:rPr>
          <w:bCs/>
          <w:i/>
          <w:iCs/>
          <w:lang w:val="en-US"/>
        </w:rPr>
        <w:t xml:space="preserve">.L. Sant’Anna </w:t>
      </w:r>
      <w:r w:rsidRPr="00E7789B">
        <w:rPr>
          <w:bCs/>
          <w:lang w:val="en-US"/>
        </w:rPr>
        <w:t>(SP 427333).</w:t>
      </w:r>
    </w:p>
    <w:p w14:paraId="0C5545A5" w14:textId="77777777" w:rsidR="00001987" w:rsidRPr="00E7789B" w:rsidRDefault="00001987" w:rsidP="00F7051B">
      <w:pPr>
        <w:pStyle w:val="NoSpacing"/>
        <w:spacing w:line="480" w:lineRule="auto"/>
        <w:jc w:val="both"/>
        <w:rPr>
          <w:rFonts w:ascii="Times New Roman" w:hAnsi="Times New Roman"/>
          <w:b/>
          <w:iCs/>
          <w:sz w:val="24"/>
          <w:szCs w:val="24"/>
          <w:lang w:val="en-US"/>
        </w:rPr>
      </w:pPr>
    </w:p>
    <w:p w14:paraId="3E5D8B4E" w14:textId="77777777" w:rsidR="00001987" w:rsidRPr="00E7789B" w:rsidRDefault="00CB6CC6" w:rsidP="00F7051B">
      <w:pPr>
        <w:pStyle w:val="NoSpacing"/>
        <w:spacing w:line="480" w:lineRule="auto"/>
        <w:jc w:val="both"/>
        <w:rPr>
          <w:rFonts w:ascii="Times New Roman" w:hAnsi="Times New Roman"/>
          <w:bCs/>
          <w:sz w:val="24"/>
          <w:szCs w:val="24"/>
          <w:lang w:val="en-US"/>
        </w:rPr>
      </w:pPr>
      <w:proofErr w:type="gramStart"/>
      <w:r w:rsidRPr="00E7789B">
        <w:rPr>
          <w:rFonts w:ascii="Times New Roman" w:hAnsi="Times New Roman"/>
          <w:b/>
          <w:bCs/>
          <w:i/>
          <w:sz w:val="24"/>
          <w:szCs w:val="24"/>
          <w:lang w:val="en-US"/>
        </w:rPr>
        <w:t>Chroococcus tenax</w:t>
      </w:r>
      <w:r w:rsidRPr="00E7789B">
        <w:rPr>
          <w:rFonts w:ascii="Times New Roman" w:hAnsi="Times New Roman"/>
          <w:b/>
          <w:bCs/>
          <w:sz w:val="24"/>
          <w:szCs w:val="24"/>
          <w:lang w:val="en-US"/>
        </w:rPr>
        <w:t xml:space="preserve"> </w:t>
      </w:r>
      <w:r w:rsidRPr="00E7789B">
        <w:rPr>
          <w:rFonts w:ascii="Times New Roman" w:hAnsi="Times New Roman"/>
          <w:bCs/>
          <w:sz w:val="24"/>
          <w:szCs w:val="24"/>
          <w:lang w:val="en-US"/>
        </w:rPr>
        <w:t>(Kirchner) Hieronymus (1892: 483).</w:t>
      </w:r>
      <w:proofErr w:type="gramEnd"/>
      <w:r w:rsidRPr="00E7789B">
        <w:rPr>
          <w:rFonts w:ascii="Times New Roman" w:hAnsi="Times New Roman"/>
          <w:bCs/>
          <w:sz w:val="24"/>
          <w:szCs w:val="24"/>
          <w:lang w:val="en-US"/>
        </w:rPr>
        <w:t xml:space="preserve"> (Fig. 4G–H)</w:t>
      </w:r>
      <w:r w:rsidRPr="00E7789B">
        <w:rPr>
          <w:rFonts w:ascii="Times New Roman" w:hAnsi="Times New Roman"/>
          <w:sz w:val="24"/>
          <w:szCs w:val="24"/>
          <w:lang w:val="en-US"/>
        </w:rPr>
        <w:fldChar w:fldCharType="begin"/>
      </w:r>
      <w:r w:rsidRPr="00E7789B">
        <w:rPr>
          <w:rFonts w:ascii="Times New Roman" w:hAnsi="Times New Roman"/>
          <w:sz w:val="24"/>
          <w:szCs w:val="24"/>
          <w:lang w:val="en-US"/>
        </w:rPr>
        <w:instrText xml:space="preserve"> XE "</w:instrText>
      </w:r>
      <w:r w:rsidRPr="00DD19C5">
        <w:rPr>
          <w:rFonts w:ascii="Times New Roman" w:hAnsi="Times New Roman"/>
          <w:b/>
          <w:bCs/>
          <w:i/>
          <w:sz w:val="24"/>
          <w:szCs w:val="24"/>
          <w:lang w:val="en-US"/>
        </w:rPr>
        <w:instrText>Chroococcus tenax</w:instrText>
      </w:r>
      <w:r w:rsidRPr="00DD19C5">
        <w:rPr>
          <w:rFonts w:ascii="Times New Roman" w:hAnsi="Times New Roman"/>
          <w:b/>
          <w:bCs/>
          <w:sz w:val="24"/>
          <w:szCs w:val="24"/>
          <w:lang w:val="en-US"/>
        </w:rPr>
        <w:instrText xml:space="preserve"> </w:instrText>
      </w:r>
      <w:r w:rsidRPr="00DD19C5">
        <w:rPr>
          <w:rFonts w:ascii="Times New Roman" w:hAnsi="Times New Roman"/>
          <w:bCs/>
          <w:sz w:val="24"/>
          <w:szCs w:val="24"/>
          <w:lang w:val="en-US"/>
        </w:rPr>
        <w:instrText>(Kirchner) Hieronymus</w:instrText>
      </w:r>
      <w:r w:rsidRPr="00DD19C5">
        <w:rPr>
          <w:rFonts w:ascii="Times New Roman" w:hAnsi="Times New Roman"/>
          <w:sz w:val="24"/>
          <w:szCs w:val="24"/>
          <w:lang w:val="en-US"/>
        </w:rPr>
        <w:instrText xml:space="preserve">" </w:instrText>
      </w:r>
      <w:r w:rsidRPr="00E7789B">
        <w:rPr>
          <w:rFonts w:ascii="Times New Roman" w:hAnsi="Times New Roman"/>
          <w:sz w:val="24"/>
          <w:szCs w:val="24"/>
          <w:lang w:val="en-US"/>
        </w:rPr>
        <w:fldChar w:fldCharType="end"/>
      </w:r>
    </w:p>
    <w:p w14:paraId="25B60A4D" w14:textId="77777777" w:rsidR="00001987" w:rsidRPr="007425AE" w:rsidRDefault="00CB6CC6" w:rsidP="00A84FF0">
      <w:pPr>
        <w:pStyle w:val="NoSpacing"/>
        <w:spacing w:line="480" w:lineRule="auto"/>
        <w:jc w:val="both"/>
        <w:rPr>
          <w:rFonts w:ascii="Times New Roman" w:hAnsi="Times New Roman"/>
          <w:bCs/>
          <w:sz w:val="24"/>
          <w:szCs w:val="24"/>
          <w:lang w:val="en-US"/>
        </w:rPr>
      </w:pPr>
      <w:r w:rsidRPr="00DD19C5">
        <w:rPr>
          <w:rFonts w:ascii="Times New Roman" w:hAnsi="Times New Roman"/>
          <w:b/>
          <w:bCs/>
          <w:sz w:val="24"/>
          <w:szCs w:val="24"/>
          <w:lang w:val="en-US"/>
        </w:rPr>
        <w:lastRenderedPageBreak/>
        <w:t xml:space="preserve">Basionym: </w:t>
      </w:r>
      <w:r w:rsidRPr="007425AE">
        <w:rPr>
          <w:rFonts w:ascii="Times New Roman" w:hAnsi="Times New Roman"/>
          <w:bCs/>
          <w:i/>
          <w:sz w:val="24"/>
          <w:szCs w:val="24"/>
          <w:lang w:val="en-US"/>
        </w:rPr>
        <w:t>Chroococcus turgidus</w:t>
      </w:r>
      <w:r w:rsidRPr="007425AE">
        <w:rPr>
          <w:rFonts w:ascii="Times New Roman" w:hAnsi="Times New Roman"/>
          <w:bCs/>
          <w:sz w:val="24"/>
          <w:szCs w:val="24"/>
          <w:lang w:val="en-US"/>
        </w:rPr>
        <w:t xml:space="preserve"> var. </w:t>
      </w:r>
      <w:r w:rsidRPr="007425AE">
        <w:rPr>
          <w:rFonts w:ascii="Times New Roman" w:hAnsi="Times New Roman"/>
          <w:bCs/>
          <w:i/>
          <w:sz w:val="24"/>
          <w:szCs w:val="24"/>
          <w:lang w:val="en-US"/>
        </w:rPr>
        <w:t>tenax</w:t>
      </w:r>
      <w:r w:rsidRPr="007425AE">
        <w:rPr>
          <w:rFonts w:ascii="Times New Roman" w:hAnsi="Times New Roman"/>
          <w:bCs/>
          <w:sz w:val="24"/>
          <w:szCs w:val="24"/>
          <w:lang w:val="en-US"/>
        </w:rPr>
        <w:t xml:space="preserve"> Kirchner (1878: 262).</w:t>
      </w:r>
    </w:p>
    <w:p w14:paraId="53B5F314" w14:textId="77777777" w:rsidR="00001987" w:rsidRPr="00F7051B" w:rsidRDefault="00CB6CC6" w:rsidP="00A84FF0">
      <w:pPr>
        <w:spacing w:before="0" w:after="0" w:line="480" w:lineRule="auto"/>
        <w:jc w:val="both"/>
        <w:rPr>
          <w:lang w:val="en-US"/>
        </w:rPr>
      </w:pPr>
      <w:r w:rsidRPr="007425AE">
        <w:rPr>
          <w:lang w:val="en-US"/>
        </w:rPr>
        <w:t>Rounded to elliptical colonies, 18.0–54.7 µm diam., 2–4(8–16) c</w:t>
      </w:r>
      <w:r w:rsidRPr="00316929">
        <w:rPr>
          <w:lang w:val="en-US"/>
        </w:rPr>
        <w:t xml:space="preserve">elled. Sheath firm, hyaline, conspicuous, intensely lamellate, </w:t>
      </w:r>
      <w:proofErr w:type="gramStart"/>
      <w:r w:rsidRPr="00316929">
        <w:rPr>
          <w:lang w:val="en-US"/>
        </w:rPr>
        <w:t>smooth</w:t>
      </w:r>
      <w:proofErr w:type="gramEnd"/>
      <w:r w:rsidRPr="00316929">
        <w:rPr>
          <w:lang w:val="en-US"/>
        </w:rPr>
        <w:t>. Cells ellipsoidal to hemispherical after division, 12.7–20.7</w:t>
      </w:r>
      <w:r w:rsidRPr="00F7051B">
        <w:rPr>
          <w:lang w:val="en-US"/>
        </w:rPr>
        <w:t xml:space="preserve"> µm diam. Cell content granulated, blue-green to olive green.</w:t>
      </w:r>
    </w:p>
    <w:p w14:paraId="063B2E92" w14:textId="77777777" w:rsidR="00001987" w:rsidRPr="00A84FF0" w:rsidRDefault="00CB6CC6" w:rsidP="00A84FF0">
      <w:pPr>
        <w:spacing w:before="0" w:after="0" w:line="480" w:lineRule="auto"/>
        <w:jc w:val="both"/>
        <w:rPr>
          <w:lang w:val="en-US"/>
        </w:rPr>
      </w:pPr>
      <w:r w:rsidRPr="00A84FF0">
        <w:rPr>
          <w:b/>
          <w:lang w:val="en-US"/>
        </w:rPr>
        <w:t>Habitat:</w:t>
      </w:r>
      <w:r w:rsidRPr="00A84FF0">
        <w:rPr>
          <w:lang w:val="en-US"/>
        </w:rPr>
        <w:t>—Waterlogged soil.</w:t>
      </w:r>
    </w:p>
    <w:p w14:paraId="27764486" w14:textId="77777777" w:rsidR="00001987" w:rsidRPr="00FA5BA7" w:rsidRDefault="00CB6CC6" w:rsidP="00A84FF0">
      <w:pPr>
        <w:spacing w:before="0" w:after="0" w:line="480" w:lineRule="auto"/>
        <w:jc w:val="both"/>
        <w:rPr>
          <w:lang w:val="en-US"/>
        </w:rPr>
      </w:pPr>
      <w:r w:rsidRPr="00A84FF0">
        <w:rPr>
          <w:b/>
        </w:rPr>
        <w:t>Studied material:</w:t>
      </w:r>
      <w:r w:rsidRPr="00A84FF0">
        <w:t>—BRAZIL. São Paulo: Cananéia, State Park of “Ilha do Cardoso” (Perequê)</w:t>
      </w:r>
      <w:r w:rsidRPr="00A84FF0">
        <w:rPr>
          <w:bCs/>
        </w:rPr>
        <w:t xml:space="preserve">, </w:t>
      </w:r>
      <w:r w:rsidRPr="005B36B7">
        <w:t xml:space="preserve">25º04'08''S, 47º55'88''W, 29 June 2010, </w:t>
      </w:r>
      <w:r w:rsidRPr="005B36B7">
        <w:rPr>
          <w:i/>
          <w:iCs/>
        </w:rPr>
        <w:t xml:space="preserve">W.A. Gama-Jr. </w:t>
      </w:r>
      <w:r w:rsidRPr="00A026B4">
        <w:rPr>
          <w:lang w:val="en-US"/>
        </w:rPr>
        <w:t xml:space="preserve">&amp; </w:t>
      </w:r>
      <w:r w:rsidRPr="00A026B4">
        <w:rPr>
          <w:i/>
          <w:iCs/>
          <w:lang w:val="en-US"/>
        </w:rPr>
        <w:t>C.F.S. Malone</w:t>
      </w:r>
      <w:r w:rsidRPr="00A026B4">
        <w:rPr>
          <w:lang w:val="en-US"/>
        </w:rPr>
        <w:t xml:space="preserve"> (</w:t>
      </w:r>
      <w:r w:rsidRPr="00A026B4">
        <w:rPr>
          <w:bCs/>
          <w:lang w:val="en-US"/>
        </w:rPr>
        <w:t>SP 401</w:t>
      </w:r>
      <w:r w:rsidRPr="00FA5BA7">
        <w:rPr>
          <w:bCs/>
          <w:lang w:val="en-US"/>
        </w:rPr>
        <w:t>439).</w:t>
      </w:r>
    </w:p>
    <w:p w14:paraId="7F2F85F8" w14:textId="77777777" w:rsidR="00001987" w:rsidRPr="00FA5BA7" w:rsidRDefault="00001987" w:rsidP="005B36B7">
      <w:pPr>
        <w:spacing w:before="0" w:after="0" w:line="480" w:lineRule="auto"/>
        <w:jc w:val="both"/>
        <w:rPr>
          <w:lang w:val="en-US"/>
        </w:rPr>
      </w:pPr>
    </w:p>
    <w:p w14:paraId="5D336B43" w14:textId="77777777" w:rsidR="00001987" w:rsidRPr="00DD19C5" w:rsidRDefault="00CB6CC6" w:rsidP="005B36B7">
      <w:pPr>
        <w:pStyle w:val="NoSpacing"/>
        <w:spacing w:line="480" w:lineRule="auto"/>
        <w:jc w:val="both"/>
        <w:rPr>
          <w:rFonts w:ascii="Times New Roman" w:hAnsi="Times New Roman"/>
          <w:b/>
          <w:bCs/>
          <w:sz w:val="24"/>
          <w:szCs w:val="24"/>
          <w:lang w:val="en-US"/>
        </w:rPr>
      </w:pPr>
      <w:proofErr w:type="gramStart"/>
      <w:r w:rsidRPr="00FA5BA7">
        <w:rPr>
          <w:rFonts w:ascii="Times New Roman" w:hAnsi="Times New Roman"/>
          <w:b/>
          <w:bCs/>
          <w:i/>
          <w:sz w:val="24"/>
          <w:szCs w:val="24"/>
          <w:lang w:val="en-US"/>
        </w:rPr>
        <w:t>Chroococcus varius</w:t>
      </w:r>
      <w:r w:rsidRPr="00FA5BA7">
        <w:rPr>
          <w:rFonts w:ascii="Times New Roman" w:hAnsi="Times New Roman"/>
          <w:b/>
          <w:bCs/>
          <w:sz w:val="24"/>
          <w:szCs w:val="24"/>
          <w:lang w:val="en-US"/>
        </w:rPr>
        <w:t xml:space="preserve"> </w:t>
      </w:r>
      <w:r w:rsidRPr="00FA5BA7">
        <w:rPr>
          <w:rFonts w:ascii="Times New Roman" w:hAnsi="Times New Roman"/>
          <w:bCs/>
          <w:sz w:val="24"/>
          <w:szCs w:val="24"/>
          <w:lang w:val="en-US"/>
        </w:rPr>
        <w:t>A. Braun in Rabenhorst (1876: 2451)</w:t>
      </w:r>
      <w:r w:rsidRPr="00E7789B">
        <w:rPr>
          <w:rFonts w:ascii="Times New Roman" w:hAnsi="Times New Roman"/>
          <w:sz w:val="24"/>
          <w:szCs w:val="24"/>
          <w:lang w:val="en-US"/>
        </w:rPr>
        <w:fldChar w:fldCharType="begin"/>
      </w:r>
      <w:r w:rsidRPr="00E7789B">
        <w:rPr>
          <w:rFonts w:ascii="Times New Roman" w:hAnsi="Times New Roman"/>
          <w:sz w:val="24"/>
          <w:szCs w:val="24"/>
          <w:lang w:val="en-US"/>
        </w:rPr>
        <w:instrText xml:space="preserve"> XE "</w:instrText>
      </w:r>
      <w:r w:rsidRPr="00DD19C5">
        <w:rPr>
          <w:rFonts w:ascii="Times New Roman" w:hAnsi="Times New Roman"/>
          <w:b/>
          <w:bCs/>
          <w:i/>
          <w:sz w:val="24"/>
          <w:szCs w:val="24"/>
          <w:lang w:val="en-US"/>
        </w:rPr>
        <w:instrText>Chroococcus varius</w:instrText>
      </w:r>
      <w:r w:rsidRPr="00DD19C5">
        <w:rPr>
          <w:rFonts w:ascii="Times New Roman" w:hAnsi="Times New Roman"/>
          <w:b/>
          <w:bCs/>
          <w:sz w:val="24"/>
          <w:szCs w:val="24"/>
          <w:lang w:val="en-US"/>
        </w:rPr>
        <w:instrText xml:space="preserve"> </w:instrText>
      </w:r>
      <w:r w:rsidRPr="00DD19C5">
        <w:rPr>
          <w:rFonts w:ascii="Times New Roman" w:hAnsi="Times New Roman"/>
          <w:bCs/>
          <w:sz w:val="24"/>
          <w:szCs w:val="24"/>
          <w:lang w:val="en-US"/>
        </w:rPr>
        <w:instrText>A. Braun in Rabenhorst</w:instrText>
      </w:r>
      <w:r w:rsidRPr="00DD19C5">
        <w:rPr>
          <w:rFonts w:ascii="Times New Roman" w:hAnsi="Times New Roman"/>
          <w:sz w:val="24"/>
          <w:szCs w:val="24"/>
          <w:lang w:val="en-US"/>
        </w:rPr>
        <w:instrText xml:space="preserve">" </w:instrText>
      </w:r>
      <w:r w:rsidRPr="00E7789B">
        <w:rPr>
          <w:rFonts w:ascii="Times New Roman" w:hAnsi="Times New Roman"/>
          <w:sz w:val="24"/>
          <w:szCs w:val="24"/>
          <w:lang w:val="en-US"/>
        </w:rPr>
        <w:fldChar w:fldCharType="end"/>
      </w:r>
      <w:r w:rsidRPr="00E7789B">
        <w:rPr>
          <w:rFonts w:ascii="Times New Roman" w:hAnsi="Times New Roman"/>
          <w:sz w:val="24"/>
          <w:szCs w:val="24"/>
          <w:lang w:val="en-US"/>
        </w:rPr>
        <w:t>.</w:t>
      </w:r>
      <w:proofErr w:type="gramEnd"/>
      <w:r w:rsidRPr="00DD19C5">
        <w:rPr>
          <w:rFonts w:ascii="Times New Roman" w:hAnsi="Times New Roman"/>
          <w:b/>
          <w:bCs/>
          <w:sz w:val="24"/>
          <w:szCs w:val="24"/>
          <w:lang w:val="en-US"/>
        </w:rPr>
        <w:t xml:space="preserve"> </w:t>
      </w:r>
      <w:r w:rsidRPr="00DD19C5">
        <w:rPr>
          <w:rFonts w:ascii="Times New Roman" w:hAnsi="Times New Roman"/>
          <w:bCs/>
          <w:sz w:val="24"/>
          <w:szCs w:val="24"/>
          <w:lang w:val="en-US"/>
        </w:rPr>
        <w:t>(Fig. 4I)</w:t>
      </w:r>
    </w:p>
    <w:p w14:paraId="18A6C009" w14:textId="77777777" w:rsidR="00001987" w:rsidRPr="00316929" w:rsidRDefault="00CB6CC6" w:rsidP="00A026B4">
      <w:pPr>
        <w:spacing w:before="0" w:after="0" w:line="480" w:lineRule="auto"/>
        <w:jc w:val="both"/>
        <w:rPr>
          <w:lang w:val="en-US"/>
        </w:rPr>
      </w:pPr>
      <w:r w:rsidRPr="007425AE">
        <w:rPr>
          <w:lang w:val="en-US"/>
        </w:rPr>
        <w:t xml:space="preserve">Rounded, elliptical to irregular colonies, 8.8–12.2 µm diam., 2–4–8–16 celled. Sheath firm, hyaline to brown, conspicuous, non-lamellate, </w:t>
      </w:r>
      <w:proofErr w:type="gramStart"/>
      <w:r w:rsidRPr="007425AE">
        <w:rPr>
          <w:lang w:val="en-US"/>
        </w:rPr>
        <w:t>smooth</w:t>
      </w:r>
      <w:proofErr w:type="gramEnd"/>
      <w:r w:rsidRPr="007425AE">
        <w:rPr>
          <w:lang w:val="en-US"/>
        </w:rPr>
        <w:t>. Cells spherical to hemispherical, 3.2–4.6(5.1) µm diam. Cell content homogeneous to slightly granulated, blue-green up to yellowish.</w:t>
      </w:r>
    </w:p>
    <w:p w14:paraId="5021D2D0" w14:textId="77777777" w:rsidR="00001987" w:rsidRPr="00781BA6" w:rsidRDefault="00CB6CC6" w:rsidP="00A026B4">
      <w:pPr>
        <w:spacing w:before="0" w:after="0" w:line="480" w:lineRule="auto"/>
        <w:jc w:val="both"/>
        <w:rPr>
          <w:lang w:val="en-US"/>
        </w:rPr>
      </w:pPr>
      <w:r w:rsidRPr="00F7051B">
        <w:rPr>
          <w:b/>
          <w:lang w:val="en-US"/>
        </w:rPr>
        <w:t>Habitat:</w:t>
      </w:r>
      <w:r w:rsidRPr="00F7051B">
        <w:rPr>
          <w:lang w:val="en-US"/>
        </w:rPr>
        <w:t>—Wet rocks.</w:t>
      </w:r>
    </w:p>
    <w:p w14:paraId="3CA16295" w14:textId="77777777" w:rsidR="00001987" w:rsidRPr="00FA5BA7" w:rsidRDefault="00CB6CC6" w:rsidP="00A026B4">
      <w:pPr>
        <w:spacing w:before="0" w:after="0" w:line="480" w:lineRule="auto"/>
        <w:jc w:val="both"/>
        <w:rPr>
          <w:lang w:val="en-US"/>
        </w:rPr>
      </w:pPr>
      <w:r w:rsidRPr="00A84FF0">
        <w:rPr>
          <w:b/>
          <w:lang w:val="en-US"/>
        </w:rPr>
        <w:t>Studied material:</w:t>
      </w:r>
      <w:r w:rsidRPr="00A84FF0">
        <w:rPr>
          <w:bCs/>
          <w:lang w:val="en-US"/>
        </w:rPr>
        <w:t>—</w:t>
      </w:r>
      <w:r w:rsidRPr="00A84FF0">
        <w:rPr>
          <w:lang w:val="en-US"/>
        </w:rPr>
        <w:t xml:space="preserve">BRAZIL. São Paulo: Peruíbe, Ecological Station “Juréia-Itatins”, 24°24.146'S, 47°03.648'W, 15 August 2011, </w:t>
      </w:r>
      <w:r w:rsidRPr="005B36B7">
        <w:rPr>
          <w:i/>
          <w:iCs/>
          <w:lang w:val="en-US"/>
        </w:rPr>
        <w:t>W.A. Gama-Jr.</w:t>
      </w:r>
      <w:r w:rsidRPr="005B36B7">
        <w:rPr>
          <w:lang w:val="en-US"/>
        </w:rPr>
        <w:t xml:space="preserve">, </w:t>
      </w:r>
      <w:r w:rsidRPr="00A026B4">
        <w:rPr>
          <w:i/>
          <w:iCs/>
          <w:lang w:val="en-US"/>
        </w:rPr>
        <w:t>G.S. Hentschke</w:t>
      </w:r>
      <w:r w:rsidRPr="00A026B4">
        <w:rPr>
          <w:lang w:val="en-US"/>
        </w:rPr>
        <w:t xml:space="preserve">, </w:t>
      </w:r>
      <w:r w:rsidRPr="00A026B4">
        <w:rPr>
          <w:i/>
          <w:iCs/>
          <w:lang w:val="en-US"/>
        </w:rPr>
        <w:t xml:space="preserve">C.F.S. Malone &amp; </w:t>
      </w:r>
      <w:r w:rsidRPr="00A026B4">
        <w:rPr>
          <w:lang w:val="en-US"/>
        </w:rPr>
        <w:t>C</w:t>
      </w:r>
      <w:r w:rsidRPr="00FA5BA7">
        <w:rPr>
          <w:i/>
          <w:iCs/>
          <w:lang w:val="en-US"/>
        </w:rPr>
        <w:t>.L. Sant’Anna</w:t>
      </w:r>
      <w:r w:rsidRPr="00FA5BA7">
        <w:rPr>
          <w:bCs/>
          <w:lang w:val="en-US"/>
        </w:rPr>
        <w:t xml:space="preserve"> (SP 427310).</w:t>
      </w:r>
    </w:p>
    <w:p w14:paraId="164FD2FC" w14:textId="77777777" w:rsidR="00001987" w:rsidRPr="00FA5BA7" w:rsidRDefault="00001987" w:rsidP="00FA5BA7">
      <w:pPr>
        <w:pStyle w:val="NoSpacing"/>
        <w:spacing w:line="480" w:lineRule="auto"/>
        <w:jc w:val="both"/>
        <w:rPr>
          <w:rFonts w:ascii="Times New Roman" w:hAnsi="Times New Roman"/>
          <w:b/>
          <w:bCs/>
          <w:i/>
          <w:sz w:val="24"/>
          <w:szCs w:val="24"/>
          <w:lang w:val="en-US"/>
        </w:rPr>
      </w:pPr>
    </w:p>
    <w:p w14:paraId="0F5DD3C2" w14:textId="77777777" w:rsidR="00001987" w:rsidRPr="00DD19C5" w:rsidRDefault="00CB6CC6" w:rsidP="00FA5BA7">
      <w:pPr>
        <w:pStyle w:val="NoSpacing"/>
        <w:spacing w:line="480" w:lineRule="auto"/>
        <w:jc w:val="both"/>
        <w:rPr>
          <w:rFonts w:ascii="Times New Roman" w:hAnsi="Times New Roman"/>
          <w:sz w:val="24"/>
          <w:szCs w:val="24"/>
          <w:lang w:val="en-US"/>
        </w:rPr>
      </w:pPr>
      <w:r w:rsidRPr="00FA5BA7">
        <w:rPr>
          <w:rFonts w:ascii="Times New Roman" w:hAnsi="Times New Roman"/>
          <w:b/>
          <w:bCs/>
          <w:i/>
          <w:sz w:val="24"/>
          <w:szCs w:val="24"/>
          <w:lang w:val="en-US"/>
        </w:rPr>
        <w:t xml:space="preserve">Chroococcus </w:t>
      </w:r>
      <w:r w:rsidRPr="00FA5BA7">
        <w:rPr>
          <w:rFonts w:ascii="Times New Roman" w:hAnsi="Times New Roman"/>
          <w:b/>
          <w:bCs/>
          <w:sz w:val="24"/>
          <w:szCs w:val="24"/>
          <w:lang w:val="en-US"/>
        </w:rPr>
        <w:t xml:space="preserve">cf. </w:t>
      </w:r>
      <w:r w:rsidRPr="008877E2">
        <w:rPr>
          <w:rFonts w:ascii="Times New Roman" w:hAnsi="Times New Roman"/>
          <w:b/>
          <w:bCs/>
          <w:i/>
          <w:sz w:val="24"/>
          <w:szCs w:val="24"/>
          <w:lang w:val="en-US"/>
        </w:rPr>
        <w:t>minor</w:t>
      </w:r>
      <w:r w:rsidRPr="008877E2">
        <w:rPr>
          <w:rFonts w:ascii="Times New Roman" w:hAnsi="Times New Roman"/>
          <w:b/>
          <w:bCs/>
          <w:sz w:val="24"/>
          <w:szCs w:val="24"/>
          <w:lang w:val="en-US"/>
        </w:rPr>
        <w:t xml:space="preserve"> </w:t>
      </w:r>
      <w:r w:rsidRPr="0043609D">
        <w:rPr>
          <w:rFonts w:ascii="Times New Roman" w:hAnsi="Times New Roman"/>
          <w:bCs/>
          <w:sz w:val="24"/>
          <w:szCs w:val="24"/>
          <w:lang w:val="en-US"/>
        </w:rPr>
        <w:t>(Kützing) Nägeli (1849: 47)</w:t>
      </w:r>
      <w:r w:rsidRPr="00E7789B">
        <w:rPr>
          <w:rFonts w:ascii="Times New Roman" w:hAnsi="Times New Roman"/>
          <w:sz w:val="24"/>
          <w:szCs w:val="24"/>
          <w:lang w:val="en-US"/>
        </w:rPr>
        <w:fldChar w:fldCharType="begin"/>
      </w:r>
      <w:r w:rsidRPr="00E7789B">
        <w:rPr>
          <w:rFonts w:ascii="Times New Roman" w:hAnsi="Times New Roman"/>
          <w:sz w:val="24"/>
          <w:szCs w:val="24"/>
          <w:lang w:val="en-US"/>
        </w:rPr>
        <w:instrText xml:space="preserve"> XE "</w:instrText>
      </w:r>
      <w:r w:rsidRPr="00DD19C5">
        <w:rPr>
          <w:rFonts w:ascii="Times New Roman" w:hAnsi="Times New Roman"/>
          <w:b/>
          <w:bCs/>
          <w:i/>
          <w:sz w:val="24"/>
          <w:szCs w:val="24"/>
          <w:lang w:val="en-US"/>
        </w:rPr>
        <w:instrText xml:space="preserve">Chroococcus </w:instrText>
      </w:r>
      <w:r w:rsidRPr="00DD19C5">
        <w:rPr>
          <w:rFonts w:ascii="Times New Roman" w:hAnsi="Times New Roman"/>
          <w:b/>
          <w:bCs/>
          <w:sz w:val="24"/>
          <w:szCs w:val="24"/>
          <w:lang w:val="en-US"/>
        </w:rPr>
        <w:instrText xml:space="preserve">cf. </w:instrText>
      </w:r>
      <w:r w:rsidRPr="00DD19C5">
        <w:rPr>
          <w:rFonts w:ascii="Times New Roman" w:hAnsi="Times New Roman"/>
          <w:b/>
          <w:bCs/>
          <w:i/>
          <w:sz w:val="24"/>
          <w:szCs w:val="24"/>
          <w:lang w:val="en-US"/>
        </w:rPr>
        <w:instrText>minor</w:instrText>
      </w:r>
      <w:r w:rsidRPr="00DD19C5">
        <w:rPr>
          <w:rFonts w:ascii="Times New Roman" w:hAnsi="Times New Roman"/>
          <w:b/>
          <w:bCs/>
          <w:sz w:val="24"/>
          <w:szCs w:val="24"/>
          <w:lang w:val="en-US"/>
        </w:rPr>
        <w:instrText xml:space="preserve"> </w:instrText>
      </w:r>
      <w:r w:rsidRPr="005F3331">
        <w:rPr>
          <w:rFonts w:ascii="Times New Roman" w:hAnsi="Times New Roman"/>
          <w:bCs/>
          <w:sz w:val="24"/>
          <w:szCs w:val="24"/>
          <w:lang w:val="en-US"/>
        </w:rPr>
        <w:instrText>(Kützing) Nägeli</w:instrText>
      </w:r>
      <w:r w:rsidRPr="005F3331">
        <w:rPr>
          <w:rFonts w:ascii="Times New Roman" w:hAnsi="Times New Roman"/>
          <w:sz w:val="24"/>
          <w:szCs w:val="24"/>
          <w:lang w:val="en-US"/>
        </w:rPr>
        <w:instrText xml:space="preserve">" </w:instrText>
      </w:r>
      <w:r w:rsidRPr="00E7789B">
        <w:rPr>
          <w:rFonts w:ascii="Times New Roman" w:hAnsi="Times New Roman"/>
          <w:sz w:val="24"/>
          <w:szCs w:val="24"/>
          <w:lang w:val="en-US"/>
        </w:rPr>
        <w:fldChar w:fldCharType="end"/>
      </w:r>
      <w:r w:rsidRPr="00E7789B">
        <w:rPr>
          <w:rFonts w:ascii="Times New Roman" w:hAnsi="Times New Roman"/>
          <w:sz w:val="24"/>
          <w:szCs w:val="24"/>
          <w:lang w:val="en-US"/>
        </w:rPr>
        <w:t xml:space="preserve">. </w:t>
      </w:r>
      <w:r w:rsidRPr="00DD19C5">
        <w:rPr>
          <w:rFonts w:ascii="Times New Roman" w:hAnsi="Times New Roman"/>
          <w:bCs/>
          <w:sz w:val="24"/>
          <w:szCs w:val="24"/>
          <w:lang w:val="en-US"/>
        </w:rPr>
        <w:t>(Fig. 4J–K)</w:t>
      </w:r>
    </w:p>
    <w:p w14:paraId="1D917486" w14:textId="77777777" w:rsidR="00001987" w:rsidRPr="007425AE" w:rsidRDefault="00CB6CC6" w:rsidP="00FA5BA7">
      <w:pPr>
        <w:pStyle w:val="NoSpacing"/>
        <w:spacing w:line="480" w:lineRule="auto"/>
        <w:jc w:val="both"/>
        <w:rPr>
          <w:rFonts w:ascii="Times New Roman" w:hAnsi="Times New Roman"/>
          <w:bCs/>
          <w:sz w:val="24"/>
          <w:szCs w:val="24"/>
          <w:lang w:val="en-US"/>
        </w:rPr>
      </w:pPr>
      <w:r w:rsidRPr="007425AE">
        <w:rPr>
          <w:rFonts w:ascii="Times New Roman" w:hAnsi="Times New Roman"/>
          <w:b/>
          <w:sz w:val="24"/>
          <w:szCs w:val="24"/>
          <w:lang w:val="en-US"/>
        </w:rPr>
        <w:t xml:space="preserve">Basionym: </w:t>
      </w:r>
      <w:r w:rsidRPr="007425AE">
        <w:rPr>
          <w:rFonts w:ascii="Times New Roman" w:hAnsi="Times New Roman"/>
          <w:i/>
          <w:sz w:val="24"/>
          <w:szCs w:val="24"/>
          <w:lang w:val="en-US"/>
        </w:rPr>
        <w:t>Protococcus minor</w:t>
      </w:r>
      <w:r w:rsidRPr="007425AE">
        <w:rPr>
          <w:rFonts w:ascii="Times New Roman" w:hAnsi="Times New Roman"/>
          <w:sz w:val="24"/>
          <w:szCs w:val="24"/>
          <w:lang w:val="en-US"/>
        </w:rPr>
        <w:t xml:space="preserve"> Kützing (1845: 144).</w:t>
      </w:r>
    </w:p>
    <w:p w14:paraId="702FF13F" w14:textId="77777777" w:rsidR="00001987" w:rsidRPr="00F7051B" w:rsidRDefault="00CB6CC6" w:rsidP="00FA5BA7">
      <w:pPr>
        <w:spacing w:before="0" w:after="0" w:line="480" w:lineRule="auto"/>
        <w:jc w:val="both"/>
        <w:rPr>
          <w:lang w:val="en-US"/>
        </w:rPr>
      </w:pPr>
      <w:r w:rsidRPr="007425AE">
        <w:rPr>
          <w:lang w:val="en-US"/>
        </w:rPr>
        <w:t xml:space="preserve">Irregular colonies, 8.6–24.2 µm diam., 2–4–8 celled. </w:t>
      </w:r>
      <w:proofErr w:type="gramStart"/>
      <w:r w:rsidRPr="007425AE">
        <w:rPr>
          <w:lang w:val="en-US"/>
        </w:rPr>
        <w:t>Sheath diffluent, hyaline, inconspicuous, homogeneous, smo</w:t>
      </w:r>
      <w:r w:rsidRPr="00F7051B">
        <w:rPr>
          <w:lang w:val="en-US"/>
        </w:rPr>
        <w:t>oth.</w:t>
      </w:r>
      <w:proofErr w:type="gramEnd"/>
      <w:r w:rsidRPr="00F7051B">
        <w:rPr>
          <w:lang w:val="en-US"/>
        </w:rPr>
        <w:t xml:space="preserve"> Cells spherical to hemispherical, 2.8–3.4 µm diam. Cell content homogeneous to slightly granulated, blue-green.</w:t>
      </w:r>
    </w:p>
    <w:p w14:paraId="7A470368" w14:textId="77777777" w:rsidR="00001987" w:rsidRPr="00A84FF0" w:rsidRDefault="00CB6CC6" w:rsidP="00FA5BA7">
      <w:pPr>
        <w:spacing w:before="0" w:after="0" w:line="480" w:lineRule="auto"/>
        <w:jc w:val="both"/>
        <w:rPr>
          <w:lang w:val="en-US"/>
        </w:rPr>
      </w:pPr>
      <w:r w:rsidRPr="00A84FF0">
        <w:rPr>
          <w:b/>
          <w:lang w:val="en-US"/>
        </w:rPr>
        <w:t>Habitat:</w:t>
      </w:r>
      <w:r w:rsidRPr="00A84FF0">
        <w:rPr>
          <w:lang w:val="en-US"/>
        </w:rPr>
        <w:t>—Dry soil.</w:t>
      </w:r>
    </w:p>
    <w:p w14:paraId="115AA100" w14:textId="3551D31F" w:rsidR="00001987" w:rsidRPr="00A84FF0" w:rsidRDefault="00CB6CC6" w:rsidP="00FA5BA7">
      <w:pPr>
        <w:spacing w:before="0" w:after="0" w:line="480" w:lineRule="auto"/>
        <w:jc w:val="both"/>
        <w:rPr>
          <w:lang w:val="en-US"/>
        </w:rPr>
      </w:pPr>
      <w:r w:rsidRPr="00A84FF0">
        <w:rPr>
          <w:b/>
          <w:lang w:val="en-US"/>
        </w:rPr>
        <w:lastRenderedPageBreak/>
        <w:t>Notes:</w:t>
      </w:r>
      <w:r w:rsidRPr="00E7789B">
        <w:rPr>
          <w:rFonts w:eastAsiaTheme="minorHAnsi"/>
          <w:lang w:val="en-US" w:eastAsia="en-US"/>
          <w:rPrChange w:id="1090" w:author="W" w:date="2014-06-16T03:20:00Z">
            <w:rPr>
              <w:rFonts w:eastAsiaTheme="minorHAnsi"/>
              <w:sz w:val="20"/>
              <w:szCs w:val="20"/>
              <w:lang w:val="en-US" w:eastAsia="en-US"/>
            </w:rPr>
          </w:rPrChange>
        </w:rPr>
        <w:t>—</w:t>
      </w:r>
      <w:r w:rsidRPr="00E7789B">
        <w:rPr>
          <w:i/>
          <w:lang w:val="en-US"/>
        </w:rPr>
        <w:t xml:space="preserve">Chroococcus minor </w:t>
      </w:r>
      <w:r w:rsidRPr="00E7789B">
        <w:rPr>
          <w:lang w:val="en-US"/>
        </w:rPr>
        <w:t xml:space="preserve">(Kützing) Nägeli </w:t>
      </w:r>
      <w:r w:rsidRPr="00DD19C5">
        <w:rPr>
          <w:bCs/>
          <w:lang w:val="en-US"/>
        </w:rPr>
        <w:t>(1849: 47)</w:t>
      </w:r>
      <w:r w:rsidRPr="00E7789B">
        <w:rPr>
          <w:lang w:val="en-US"/>
        </w:rPr>
        <w:fldChar w:fldCharType="begin"/>
      </w:r>
      <w:r w:rsidRPr="00E7789B">
        <w:rPr>
          <w:lang w:val="en-US"/>
        </w:rPr>
        <w:instrText xml:space="preserve"> XE "</w:instrText>
      </w:r>
      <w:r w:rsidRPr="00E7789B">
        <w:rPr>
          <w:b/>
          <w:bCs/>
          <w:i/>
          <w:lang w:val="en-US"/>
        </w:rPr>
        <w:instrText xml:space="preserve">Chroococcus </w:instrText>
      </w:r>
      <w:r w:rsidRPr="00DD19C5">
        <w:rPr>
          <w:b/>
          <w:bCs/>
          <w:lang w:val="en-US"/>
        </w:rPr>
        <w:instrText xml:space="preserve">cf. </w:instrText>
      </w:r>
      <w:r w:rsidRPr="00DD19C5">
        <w:rPr>
          <w:b/>
          <w:bCs/>
          <w:i/>
          <w:lang w:val="en-US"/>
        </w:rPr>
        <w:instrText>minor</w:instrText>
      </w:r>
      <w:r w:rsidRPr="00DD19C5">
        <w:rPr>
          <w:b/>
          <w:bCs/>
          <w:lang w:val="en-US"/>
        </w:rPr>
        <w:instrText xml:space="preserve"> </w:instrText>
      </w:r>
      <w:r w:rsidRPr="00DD19C5">
        <w:rPr>
          <w:bCs/>
          <w:lang w:val="en-US"/>
        </w:rPr>
        <w:instrText>(Kützing) Nägeli</w:instrText>
      </w:r>
      <w:r w:rsidRPr="005F3331">
        <w:rPr>
          <w:lang w:val="en-US"/>
        </w:rPr>
        <w:instrText xml:space="preserve">" </w:instrText>
      </w:r>
      <w:r w:rsidRPr="00E7789B">
        <w:rPr>
          <w:lang w:val="en-US"/>
        </w:rPr>
        <w:fldChar w:fldCharType="end"/>
      </w:r>
      <w:r w:rsidRPr="00E7789B">
        <w:rPr>
          <w:lang w:val="en-US"/>
        </w:rPr>
        <w:t xml:space="preserve"> is probably a polyph</w:t>
      </w:r>
      <w:r w:rsidRPr="00DD19C5">
        <w:rPr>
          <w:lang w:val="en-US"/>
        </w:rPr>
        <w:t xml:space="preserve">yletic species, since it is reported for distinct environments (Komárek &amp; Anagnostidis 1998). Kützing (1845) predicted this variability when he described three different varieties for </w:t>
      </w:r>
      <w:r w:rsidRPr="007425AE">
        <w:rPr>
          <w:i/>
          <w:lang w:val="en-US"/>
        </w:rPr>
        <w:t>C. minor</w:t>
      </w:r>
      <w:r w:rsidRPr="007425AE">
        <w:rPr>
          <w:lang w:val="en-US"/>
        </w:rPr>
        <w:t xml:space="preserve">, separating them by habitat. Hence, the population found in the Atlantic Rainforest is similar to var. </w:t>
      </w:r>
      <w:r w:rsidRPr="00316929">
        <w:rPr>
          <w:i/>
          <w:lang w:val="en-US"/>
        </w:rPr>
        <w:t>mucosus</w:t>
      </w:r>
      <w:r w:rsidRPr="00316929">
        <w:rPr>
          <w:lang w:val="en-US"/>
        </w:rPr>
        <w:t xml:space="preserve">, since both grow on soils, a habitat not related to the typical </w:t>
      </w:r>
      <w:r w:rsidRPr="00F7051B">
        <w:rPr>
          <w:i/>
          <w:lang w:val="en-US"/>
        </w:rPr>
        <w:t>C. minor</w:t>
      </w:r>
      <w:r w:rsidRPr="00F7051B">
        <w:rPr>
          <w:lang w:val="en-US"/>
        </w:rPr>
        <w:t xml:space="preserve">. However, </w:t>
      </w:r>
      <w:r w:rsidRPr="00781BA6">
        <w:rPr>
          <w:lang w:val="en-US"/>
        </w:rPr>
        <w:t xml:space="preserve">the utilization of varieties in cyanobacteria seems incongruent to </w:t>
      </w:r>
      <w:commentRangeStart w:id="1091"/>
      <w:r w:rsidRPr="00781BA6">
        <w:rPr>
          <w:lang w:val="en-US"/>
        </w:rPr>
        <w:t>the species concept</w:t>
      </w:r>
      <w:commentRangeEnd w:id="1091"/>
      <w:r w:rsidR="003D38F1">
        <w:rPr>
          <w:rStyle w:val="CommentReference"/>
          <w:rFonts w:ascii="Calibri" w:hAnsi="Calibri"/>
          <w:szCs w:val="20"/>
          <w:lang w:eastAsia="en-US"/>
        </w:rPr>
        <w:commentReference w:id="1091"/>
      </w:r>
      <w:r w:rsidRPr="00781BA6">
        <w:rPr>
          <w:lang w:val="en-US"/>
        </w:rPr>
        <w:t xml:space="preserve">, but the species concept is not well defined (Johansen &amp; Casamatta 2005). Moreover, these varieties were never used, not </w:t>
      </w:r>
      <w:del w:id="1092" w:author="osxadmin" w:date="2014-06-19T20:52:00Z">
        <w:r w:rsidRPr="00781BA6" w:rsidDel="003D38F1">
          <w:rPr>
            <w:lang w:val="en-US"/>
          </w:rPr>
          <w:delText>being mentioned</w:delText>
        </w:r>
      </w:del>
      <w:ins w:id="1093" w:author="osxadmin" w:date="2014-06-19T20:52:00Z">
        <w:r w:rsidR="003D38F1">
          <w:rPr>
            <w:lang w:val="en-US"/>
          </w:rPr>
          <w:t>cited</w:t>
        </w:r>
      </w:ins>
      <w:r w:rsidRPr="00781BA6">
        <w:rPr>
          <w:lang w:val="en-US"/>
        </w:rPr>
        <w:t xml:space="preserve"> by Nägeli (1849) or any other au</w:t>
      </w:r>
      <w:r w:rsidRPr="00A84FF0">
        <w:rPr>
          <w:lang w:val="en-US"/>
        </w:rPr>
        <w:t xml:space="preserve">thor.    </w:t>
      </w:r>
    </w:p>
    <w:p w14:paraId="5CDF25FC" w14:textId="77777777" w:rsidR="00001987" w:rsidRPr="00FA5BA7" w:rsidRDefault="00CB6CC6" w:rsidP="00FA5BA7">
      <w:pPr>
        <w:spacing w:before="0" w:after="0" w:line="480" w:lineRule="auto"/>
        <w:jc w:val="both"/>
        <w:rPr>
          <w:lang w:val="en-US"/>
        </w:rPr>
      </w:pPr>
      <w:r w:rsidRPr="00A84FF0">
        <w:rPr>
          <w:b/>
        </w:rPr>
        <w:t>Studied material:</w:t>
      </w:r>
      <w:r w:rsidRPr="00A84FF0">
        <w:t xml:space="preserve">—BRAZIL. São Paulo: São Luís do Paraitinga, State Park of “Serra do Mar” (Santa Virgínia), 23º20'36''S, 45º07'44''W, 24 February 2010, </w:t>
      </w:r>
      <w:r w:rsidRPr="00A84FF0">
        <w:rPr>
          <w:i/>
          <w:iCs/>
        </w:rPr>
        <w:t>W.A. Gama-Jr.</w:t>
      </w:r>
      <w:r w:rsidRPr="00A84FF0">
        <w:t xml:space="preserve"> (</w:t>
      </w:r>
      <w:r w:rsidRPr="00A84FF0">
        <w:rPr>
          <w:bCs/>
        </w:rPr>
        <w:t>SP 401425);</w:t>
      </w:r>
      <w:r w:rsidRPr="00A84FF0">
        <w:t xml:space="preserve"> Cananéia, “</w:t>
      </w:r>
      <w:r w:rsidRPr="005B36B7">
        <w:rPr>
          <w:bCs/>
        </w:rPr>
        <w:t xml:space="preserve">Recanto do Mar” Inn, </w:t>
      </w:r>
      <w:r w:rsidRPr="005B36B7">
        <w:t>25º01'16''S, 47º55'31''W, 30 June 2</w:t>
      </w:r>
      <w:r w:rsidRPr="00A026B4">
        <w:t>010,</w:t>
      </w:r>
      <w:r w:rsidRPr="00A026B4">
        <w:rPr>
          <w:i/>
          <w:iCs/>
        </w:rPr>
        <w:t xml:space="preserve">W.A. Gama-Jr. </w:t>
      </w:r>
      <w:r w:rsidRPr="00A026B4">
        <w:rPr>
          <w:lang w:val="en-US"/>
        </w:rPr>
        <w:t xml:space="preserve">&amp; </w:t>
      </w:r>
      <w:r w:rsidRPr="00A026B4">
        <w:rPr>
          <w:i/>
          <w:iCs/>
          <w:lang w:val="en-US"/>
        </w:rPr>
        <w:t>C.F.S. Malone</w:t>
      </w:r>
      <w:r w:rsidRPr="00FA5BA7">
        <w:rPr>
          <w:lang w:val="en-US"/>
        </w:rPr>
        <w:t xml:space="preserve"> (</w:t>
      </w:r>
      <w:r w:rsidRPr="00FA5BA7">
        <w:rPr>
          <w:bCs/>
          <w:lang w:val="en-US"/>
        </w:rPr>
        <w:t>SP 401446)</w:t>
      </w:r>
      <w:r w:rsidRPr="00FA5BA7">
        <w:rPr>
          <w:lang w:val="en-US"/>
        </w:rPr>
        <w:t>.</w:t>
      </w:r>
    </w:p>
    <w:p w14:paraId="77C11C18" w14:textId="77777777" w:rsidR="00001987" w:rsidRPr="00FA5BA7" w:rsidRDefault="00001987" w:rsidP="008877E2">
      <w:pPr>
        <w:spacing w:before="0" w:after="0" w:line="480" w:lineRule="auto"/>
        <w:jc w:val="both"/>
        <w:rPr>
          <w:lang w:val="en-US"/>
        </w:rPr>
      </w:pPr>
    </w:p>
    <w:p w14:paraId="465FC5F8" w14:textId="77777777" w:rsidR="00001987" w:rsidRPr="00E7789B" w:rsidRDefault="00CB6CC6" w:rsidP="008877E2">
      <w:pPr>
        <w:spacing w:before="0" w:after="0" w:line="480" w:lineRule="auto"/>
        <w:jc w:val="both"/>
        <w:rPr>
          <w:lang w:val="en-US"/>
        </w:rPr>
      </w:pPr>
      <w:r w:rsidRPr="00FA5BA7">
        <w:rPr>
          <w:b/>
          <w:i/>
          <w:lang w:val="en-US"/>
        </w:rPr>
        <w:t>Chroococcus</w:t>
      </w:r>
      <w:r w:rsidRPr="008877E2">
        <w:rPr>
          <w:b/>
          <w:lang w:val="en-US"/>
        </w:rPr>
        <w:t xml:space="preserve"> cf.</w:t>
      </w:r>
      <w:r w:rsidRPr="008877E2">
        <w:rPr>
          <w:b/>
          <w:i/>
          <w:lang w:val="en-US"/>
        </w:rPr>
        <w:t xml:space="preserve"> turgidus</w:t>
      </w:r>
      <w:r w:rsidRPr="0043609D">
        <w:rPr>
          <w:b/>
          <w:lang w:val="en-US"/>
        </w:rPr>
        <w:t xml:space="preserve"> </w:t>
      </w:r>
      <w:r w:rsidRPr="0043609D">
        <w:rPr>
          <w:lang w:val="en-US"/>
        </w:rPr>
        <w:t>(Kützing) Nägeli (1849: 46).</w:t>
      </w:r>
      <w:r w:rsidRPr="0043609D">
        <w:rPr>
          <w:bCs/>
          <w:lang w:val="en-US"/>
        </w:rPr>
        <w:t xml:space="preserve"> (Fig. 5A–C)</w:t>
      </w:r>
      <w:r w:rsidRPr="00E7789B">
        <w:rPr>
          <w:lang w:val="en-US"/>
        </w:rPr>
        <w:fldChar w:fldCharType="begin"/>
      </w:r>
      <w:r w:rsidRPr="00E7789B">
        <w:rPr>
          <w:lang w:val="en-US"/>
        </w:rPr>
        <w:instrText xml:space="preserve"> XE "</w:instrText>
      </w:r>
      <w:r w:rsidRPr="00E7789B">
        <w:rPr>
          <w:b/>
          <w:i/>
          <w:lang w:val="en-US"/>
        </w:rPr>
        <w:instrText>Chrooc</w:instrText>
      </w:r>
      <w:r w:rsidRPr="00DD19C5">
        <w:rPr>
          <w:b/>
          <w:i/>
          <w:lang w:val="en-US"/>
        </w:rPr>
        <w:instrText>occus</w:instrText>
      </w:r>
      <w:r w:rsidRPr="00DD19C5">
        <w:rPr>
          <w:b/>
          <w:lang w:val="en-US"/>
        </w:rPr>
        <w:instrText xml:space="preserve"> cf.</w:instrText>
      </w:r>
      <w:r w:rsidRPr="00DD19C5">
        <w:rPr>
          <w:b/>
          <w:i/>
          <w:lang w:val="en-US"/>
        </w:rPr>
        <w:instrText xml:space="preserve"> turgidus</w:instrText>
      </w:r>
      <w:r w:rsidRPr="00DD19C5">
        <w:rPr>
          <w:b/>
          <w:lang w:val="en-US"/>
        </w:rPr>
        <w:instrText xml:space="preserve"> </w:instrText>
      </w:r>
      <w:r w:rsidRPr="005F3331">
        <w:rPr>
          <w:lang w:val="en-US"/>
        </w:rPr>
        <w:instrText xml:space="preserve">(Kützing) Nägeli" </w:instrText>
      </w:r>
      <w:r w:rsidRPr="00E7789B">
        <w:rPr>
          <w:lang w:val="en-US"/>
        </w:rPr>
        <w:fldChar w:fldCharType="end"/>
      </w:r>
    </w:p>
    <w:p w14:paraId="633AA1AB" w14:textId="77777777" w:rsidR="00001987" w:rsidRPr="00DD19C5" w:rsidRDefault="00CB6CC6" w:rsidP="0043609D">
      <w:pPr>
        <w:spacing w:before="0" w:after="0" w:line="480" w:lineRule="auto"/>
        <w:jc w:val="both"/>
        <w:rPr>
          <w:lang w:val="en-US"/>
        </w:rPr>
      </w:pPr>
      <w:r w:rsidRPr="00E7789B">
        <w:rPr>
          <w:b/>
          <w:lang w:val="en-US"/>
        </w:rPr>
        <w:t xml:space="preserve">Basionym: </w:t>
      </w:r>
      <w:r w:rsidRPr="00DD19C5">
        <w:rPr>
          <w:i/>
          <w:lang w:val="en-US"/>
        </w:rPr>
        <w:t xml:space="preserve">Protococcus turgidus </w:t>
      </w:r>
      <w:r w:rsidRPr="00DD19C5">
        <w:rPr>
          <w:lang w:val="en-US"/>
        </w:rPr>
        <w:t>Kützing (1846: 5).</w:t>
      </w:r>
    </w:p>
    <w:p w14:paraId="5B591082" w14:textId="77777777" w:rsidR="00001987" w:rsidRPr="007425AE" w:rsidRDefault="00CB6CC6" w:rsidP="0043609D">
      <w:pPr>
        <w:spacing w:before="0" w:after="0" w:line="480" w:lineRule="auto"/>
        <w:jc w:val="both"/>
        <w:rPr>
          <w:lang w:val="en-US"/>
        </w:rPr>
      </w:pPr>
      <w:r w:rsidRPr="00B0101C">
        <w:rPr>
          <w:lang w:val="en-US"/>
        </w:rPr>
        <w:t xml:space="preserve">Elliptical colonies, 17.7–25.8 </w:t>
      </w:r>
      <w:r w:rsidR="00364E62" w:rsidRPr="00327606">
        <w:rPr>
          <w:lang w:val="en-US"/>
        </w:rPr>
        <w:t>×</w:t>
      </w:r>
      <w:r w:rsidRPr="00327606">
        <w:rPr>
          <w:lang w:val="en-US"/>
        </w:rPr>
        <w:t xml:space="preserve"> 13.4–16.8 µm, 2–4 celled, rarely more. Sheath firm, hyaline, conspicuous, non-lamellate, </w:t>
      </w:r>
      <w:proofErr w:type="gramStart"/>
      <w:r w:rsidRPr="00327606">
        <w:rPr>
          <w:lang w:val="en-US"/>
        </w:rPr>
        <w:t>smooth</w:t>
      </w:r>
      <w:proofErr w:type="gramEnd"/>
      <w:r w:rsidRPr="00327606">
        <w:rPr>
          <w:lang w:val="en-US"/>
        </w:rPr>
        <w:t>. Cells hemispherical, rarely elliptica</w:t>
      </w:r>
      <w:r w:rsidRPr="007425AE">
        <w:rPr>
          <w:lang w:val="en-US"/>
        </w:rPr>
        <w:t>l, 7.8–14.1 µm diam. Cell content granulated, blue-green to olive green.</w:t>
      </w:r>
    </w:p>
    <w:p w14:paraId="02DB40F1" w14:textId="77777777" w:rsidR="00001987" w:rsidRPr="00316929" w:rsidRDefault="00CB6CC6" w:rsidP="0043609D">
      <w:pPr>
        <w:spacing w:before="0" w:after="0" w:line="480" w:lineRule="auto"/>
        <w:jc w:val="both"/>
        <w:rPr>
          <w:lang w:val="en-US"/>
        </w:rPr>
      </w:pPr>
      <w:r w:rsidRPr="007425AE">
        <w:rPr>
          <w:b/>
          <w:lang w:val="en-US"/>
        </w:rPr>
        <w:t>Habitat:</w:t>
      </w:r>
      <w:r w:rsidRPr="00316929">
        <w:rPr>
          <w:lang w:val="en-US"/>
        </w:rPr>
        <w:t>—Dry soil.</w:t>
      </w:r>
    </w:p>
    <w:p w14:paraId="30571EBD" w14:textId="5F63400F" w:rsidR="00001987" w:rsidRPr="00A84FF0" w:rsidRDefault="00CB6CC6" w:rsidP="0043609D">
      <w:pPr>
        <w:spacing w:before="0" w:after="0" w:line="480" w:lineRule="auto"/>
        <w:jc w:val="both"/>
        <w:rPr>
          <w:lang w:val="en-US"/>
        </w:rPr>
      </w:pPr>
      <w:r w:rsidRPr="00D87149">
        <w:rPr>
          <w:b/>
          <w:lang w:val="en-US"/>
        </w:rPr>
        <w:t>Notes:</w:t>
      </w:r>
      <w:r w:rsidRPr="00E7789B">
        <w:rPr>
          <w:rFonts w:eastAsiaTheme="minorHAnsi"/>
          <w:lang w:val="en-US" w:eastAsia="en-US"/>
          <w:rPrChange w:id="1094" w:author="W" w:date="2014-06-16T03:20:00Z">
            <w:rPr>
              <w:rFonts w:eastAsiaTheme="minorHAnsi"/>
              <w:sz w:val="20"/>
              <w:szCs w:val="20"/>
              <w:lang w:val="en-US" w:eastAsia="en-US"/>
            </w:rPr>
          </w:rPrChange>
        </w:rPr>
        <w:t>—</w:t>
      </w:r>
      <w:r w:rsidRPr="00E7789B">
        <w:rPr>
          <w:i/>
          <w:lang w:val="en-US"/>
        </w:rPr>
        <w:t>Chroococcus turgidus</w:t>
      </w:r>
      <w:r w:rsidRPr="00E7789B">
        <w:rPr>
          <w:lang w:val="en-US"/>
        </w:rPr>
        <w:t xml:space="preserve"> (Kützing) Nägeli (1849: 46) is a problematic species. Kützing (1846) described it with a wide cell diameter, 20.0–71.4 µm </w:t>
      </w:r>
      <w:r w:rsidRPr="007425AE">
        <w:rPr>
          <w:lang w:val="en-US"/>
        </w:rPr>
        <w:t>(1/100–1/28''', converted as proposed by Stearn (1992)</w:t>
      </w:r>
      <w:ins w:id="1095" w:author="W" w:date="2014-05-31T15:46:00Z">
        <w:r w:rsidR="002B460C" w:rsidRPr="007425AE">
          <w:rPr>
            <w:lang w:val="en-US"/>
          </w:rPr>
          <w:t>)</w:t>
        </w:r>
      </w:ins>
      <w:r w:rsidRPr="00316929">
        <w:rPr>
          <w:lang w:val="en-US"/>
        </w:rPr>
        <w:t>, and did not indicate the habitat, only separating two varieties by color. Nowadays, ther</w:t>
      </w:r>
      <w:r w:rsidRPr="00F7051B">
        <w:rPr>
          <w:lang w:val="en-US"/>
        </w:rPr>
        <w:t xml:space="preserve">e are many different species/varieties related and similar to </w:t>
      </w:r>
      <w:r w:rsidRPr="00F7051B">
        <w:rPr>
          <w:i/>
          <w:lang w:val="en-US"/>
        </w:rPr>
        <w:t>C. turgidus</w:t>
      </w:r>
      <w:r w:rsidRPr="00781BA6">
        <w:rPr>
          <w:lang w:val="en-US"/>
        </w:rPr>
        <w:t xml:space="preserve">, but none of them are typically </w:t>
      </w:r>
      <w:del w:id="1096" w:author="osxadmin" w:date="2014-06-19T21:01:00Z">
        <w:r w:rsidRPr="00781BA6" w:rsidDel="00161B8F">
          <w:rPr>
            <w:lang w:val="en-US"/>
          </w:rPr>
          <w:delText>from soils</w:delText>
        </w:r>
      </w:del>
      <w:ins w:id="1097" w:author="osxadmin" w:date="2014-06-19T21:01:00Z">
        <w:r w:rsidR="00161B8F">
          <w:rPr>
            <w:lang w:val="en-US"/>
          </w:rPr>
          <w:t>terrestrial</w:t>
        </w:r>
      </w:ins>
      <w:r w:rsidRPr="00781BA6">
        <w:rPr>
          <w:lang w:val="en-US"/>
        </w:rPr>
        <w:t xml:space="preserve">, which makes the Atlantic Rainforest population distinguishable from </w:t>
      </w:r>
      <w:r w:rsidRPr="00A84FF0">
        <w:rPr>
          <w:i/>
          <w:lang w:val="en-US"/>
        </w:rPr>
        <w:t xml:space="preserve">C. turgidus </w:t>
      </w:r>
      <w:r w:rsidRPr="00A84FF0">
        <w:rPr>
          <w:lang w:val="en-US"/>
        </w:rPr>
        <w:t>and its relatives.</w:t>
      </w:r>
    </w:p>
    <w:p w14:paraId="1943138E" w14:textId="77777777" w:rsidR="00001987" w:rsidRPr="00FA5BA7" w:rsidRDefault="00CB6CC6" w:rsidP="0043609D">
      <w:pPr>
        <w:spacing w:before="0" w:after="0" w:line="480" w:lineRule="auto"/>
        <w:jc w:val="both"/>
        <w:rPr>
          <w:lang w:val="en-US"/>
        </w:rPr>
      </w:pPr>
      <w:r w:rsidRPr="00A84FF0">
        <w:rPr>
          <w:b/>
        </w:rPr>
        <w:lastRenderedPageBreak/>
        <w:t>Studied material:</w:t>
      </w:r>
      <w:r w:rsidRPr="00A84FF0">
        <w:rPr>
          <w:bCs/>
        </w:rPr>
        <w:t>—</w:t>
      </w:r>
      <w:r w:rsidRPr="00A84FF0">
        <w:t>BRAZIL. São Paulo: Cananéia, “</w:t>
      </w:r>
      <w:r w:rsidRPr="00A84FF0">
        <w:rPr>
          <w:bCs/>
        </w:rPr>
        <w:t xml:space="preserve">Recanto do Mar” Inn, </w:t>
      </w:r>
      <w:r w:rsidRPr="00A84FF0">
        <w:t>25º01'16''S, 47º55'31''W, 30 June 2010,</w:t>
      </w:r>
      <w:ins w:id="1098" w:author="W" w:date="2014-05-31T15:47:00Z">
        <w:r w:rsidR="002B460C" w:rsidRPr="005B36B7">
          <w:t xml:space="preserve"> </w:t>
        </w:r>
      </w:ins>
      <w:r w:rsidRPr="005B36B7">
        <w:rPr>
          <w:i/>
          <w:iCs/>
        </w:rPr>
        <w:t xml:space="preserve">W.A. Gama-Jr. </w:t>
      </w:r>
      <w:r w:rsidRPr="00A026B4">
        <w:rPr>
          <w:lang w:val="en-US"/>
        </w:rPr>
        <w:t xml:space="preserve">&amp; </w:t>
      </w:r>
      <w:r w:rsidRPr="00A026B4">
        <w:rPr>
          <w:i/>
          <w:iCs/>
          <w:lang w:val="en-US"/>
        </w:rPr>
        <w:t>C.F.S. Malone</w:t>
      </w:r>
      <w:r w:rsidRPr="00A026B4">
        <w:rPr>
          <w:lang w:val="en-US"/>
        </w:rPr>
        <w:t xml:space="preserve"> (</w:t>
      </w:r>
      <w:r w:rsidRPr="00A026B4">
        <w:rPr>
          <w:bCs/>
          <w:lang w:val="en-US"/>
        </w:rPr>
        <w:t>SP 401446).</w:t>
      </w:r>
    </w:p>
    <w:p w14:paraId="3D51DF5D" w14:textId="77777777" w:rsidR="00001987" w:rsidRPr="00FA5BA7" w:rsidRDefault="00001987" w:rsidP="0043609D">
      <w:pPr>
        <w:spacing w:before="0" w:after="0" w:line="480" w:lineRule="auto"/>
        <w:ind w:firstLine="708"/>
        <w:jc w:val="both"/>
        <w:rPr>
          <w:b/>
          <w:bCs/>
          <w:i/>
          <w:lang w:val="en-US"/>
        </w:rPr>
      </w:pPr>
    </w:p>
    <w:p w14:paraId="08F2D625" w14:textId="77777777" w:rsidR="00001987" w:rsidRPr="00E7789B" w:rsidRDefault="00CB6CC6" w:rsidP="00470408">
      <w:pPr>
        <w:pStyle w:val="NoSpacing"/>
        <w:spacing w:line="480" w:lineRule="auto"/>
        <w:jc w:val="both"/>
        <w:rPr>
          <w:rFonts w:ascii="Times New Roman" w:hAnsi="Times New Roman"/>
          <w:sz w:val="24"/>
          <w:szCs w:val="24"/>
          <w:lang w:val="en-US"/>
          <w:rPrChange w:id="1099" w:author="W" w:date="2014-06-16T03:20:00Z">
            <w:rPr>
              <w:lang w:val="en-US"/>
            </w:rPr>
          </w:rPrChange>
        </w:rPr>
      </w:pPr>
      <w:r w:rsidRPr="00FA5BA7">
        <w:rPr>
          <w:rFonts w:ascii="Times New Roman" w:hAnsi="Times New Roman"/>
          <w:b/>
          <w:bCs/>
          <w:i/>
          <w:sz w:val="24"/>
          <w:szCs w:val="24"/>
          <w:lang w:val="en-US"/>
        </w:rPr>
        <w:t xml:space="preserve">Chroococcus </w:t>
      </w:r>
      <w:r w:rsidRPr="00FA5BA7">
        <w:rPr>
          <w:rFonts w:ascii="Times New Roman" w:hAnsi="Times New Roman"/>
          <w:b/>
          <w:bCs/>
          <w:sz w:val="24"/>
          <w:szCs w:val="24"/>
          <w:lang w:val="en-US"/>
        </w:rPr>
        <w:t xml:space="preserve">cf. </w:t>
      </w:r>
      <w:r w:rsidRPr="00FA5BA7">
        <w:rPr>
          <w:rFonts w:ascii="Times New Roman" w:hAnsi="Times New Roman"/>
          <w:b/>
          <w:bCs/>
          <w:i/>
          <w:sz w:val="24"/>
          <w:szCs w:val="24"/>
          <w:lang w:val="en-US"/>
        </w:rPr>
        <w:t>varius</w:t>
      </w:r>
      <w:r w:rsidRPr="00FA5BA7">
        <w:rPr>
          <w:rFonts w:ascii="Times New Roman" w:hAnsi="Times New Roman"/>
          <w:b/>
          <w:bCs/>
          <w:sz w:val="24"/>
          <w:szCs w:val="24"/>
          <w:lang w:val="en-US"/>
        </w:rPr>
        <w:t xml:space="preserve"> </w:t>
      </w:r>
      <w:r w:rsidRPr="008877E2">
        <w:rPr>
          <w:rFonts w:ascii="Times New Roman" w:hAnsi="Times New Roman"/>
          <w:bCs/>
          <w:sz w:val="24"/>
          <w:szCs w:val="24"/>
          <w:lang w:val="en-US"/>
        </w:rPr>
        <w:t>A. Braun in Rabenhorst (1876: 2451). (Fig. 5D–E)</w:t>
      </w:r>
      <w:r w:rsidRPr="00E7789B">
        <w:rPr>
          <w:rFonts w:ascii="Times New Roman" w:hAnsi="Times New Roman"/>
          <w:sz w:val="24"/>
          <w:szCs w:val="24"/>
          <w:lang w:val="en-US"/>
        </w:rPr>
        <w:fldChar w:fldCharType="begin"/>
      </w:r>
      <w:r w:rsidRPr="00E7789B">
        <w:rPr>
          <w:rFonts w:ascii="Times New Roman" w:hAnsi="Times New Roman"/>
          <w:sz w:val="24"/>
          <w:szCs w:val="24"/>
          <w:lang w:val="en-US"/>
        </w:rPr>
        <w:instrText xml:space="preserve"> XE "</w:instrText>
      </w:r>
      <w:r w:rsidRPr="00DD19C5">
        <w:rPr>
          <w:rFonts w:ascii="Times New Roman" w:hAnsi="Times New Roman"/>
          <w:b/>
          <w:bCs/>
          <w:i/>
          <w:sz w:val="24"/>
          <w:szCs w:val="24"/>
          <w:lang w:val="en-US"/>
        </w:rPr>
        <w:instrText xml:space="preserve">Chroococcus </w:instrText>
      </w:r>
      <w:r w:rsidRPr="00DD19C5">
        <w:rPr>
          <w:rFonts w:ascii="Times New Roman" w:hAnsi="Times New Roman"/>
          <w:b/>
          <w:bCs/>
          <w:sz w:val="24"/>
          <w:szCs w:val="24"/>
          <w:lang w:val="en-US"/>
        </w:rPr>
        <w:instrText xml:space="preserve">cf. </w:instrText>
      </w:r>
      <w:r w:rsidRPr="00DD19C5">
        <w:rPr>
          <w:rFonts w:ascii="Times New Roman" w:hAnsi="Times New Roman"/>
          <w:b/>
          <w:bCs/>
          <w:i/>
          <w:sz w:val="24"/>
          <w:szCs w:val="24"/>
          <w:lang w:val="en-US"/>
        </w:rPr>
        <w:instrText>varius</w:instrText>
      </w:r>
      <w:r w:rsidRPr="00DD19C5">
        <w:rPr>
          <w:rFonts w:ascii="Times New Roman" w:hAnsi="Times New Roman"/>
          <w:b/>
          <w:bCs/>
          <w:sz w:val="24"/>
          <w:szCs w:val="24"/>
          <w:lang w:val="en-US"/>
        </w:rPr>
        <w:instrText xml:space="preserve"> </w:instrText>
      </w:r>
      <w:r w:rsidRPr="005F3331">
        <w:rPr>
          <w:rFonts w:ascii="Times New Roman" w:hAnsi="Times New Roman"/>
          <w:bCs/>
          <w:sz w:val="24"/>
          <w:szCs w:val="24"/>
          <w:lang w:val="en-US"/>
        </w:rPr>
        <w:instrText>A. Braun in Rabenhorst</w:instrText>
      </w:r>
      <w:r w:rsidRPr="005F3331">
        <w:rPr>
          <w:rFonts w:ascii="Times New Roman" w:hAnsi="Times New Roman"/>
          <w:sz w:val="24"/>
          <w:szCs w:val="24"/>
          <w:lang w:val="en-US"/>
        </w:rPr>
        <w:instrText xml:space="preserve">" </w:instrText>
      </w:r>
      <w:r w:rsidRPr="00E7789B">
        <w:rPr>
          <w:rFonts w:ascii="Times New Roman" w:hAnsi="Times New Roman"/>
          <w:sz w:val="24"/>
          <w:szCs w:val="24"/>
          <w:lang w:val="en-US"/>
        </w:rPr>
        <w:fldChar w:fldCharType="end"/>
      </w:r>
    </w:p>
    <w:p w14:paraId="670DF75F" w14:textId="77777777" w:rsidR="00001987" w:rsidRPr="007425AE" w:rsidRDefault="00CB6CC6" w:rsidP="00470408">
      <w:pPr>
        <w:spacing w:before="0" w:after="0" w:line="480" w:lineRule="auto"/>
        <w:jc w:val="both"/>
        <w:rPr>
          <w:lang w:val="en-US"/>
        </w:rPr>
      </w:pPr>
      <w:r w:rsidRPr="00E7789B">
        <w:rPr>
          <w:lang w:val="en-US"/>
        </w:rPr>
        <w:t xml:space="preserve">Rounded, elliptical to irregular colonies, 8.8–17.4 µm diam., 2–4–8 celled, forming packets. Sheath firm, hyaline, conspicuous, </w:t>
      </w:r>
      <w:proofErr w:type="gramStart"/>
      <w:r w:rsidRPr="00E7789B">
        <w:rPr>
          <w:lang w:val="en-US"/>
        </w:rPr>
        <w:t>distinctly</w:t>
      </w:r>
      <w:proofErr w:type="gramEnd"/>
      <w:r w:rsidRPr="00E7789B">
        <w:rPr>
          <w:lang w:val="en-US"/>
        </w:rPr>
        <w:t xml:space="preserve"> la</w:t>
      </w:r>
      <w:r w:rsidRPr="00DD19C5">
        <w:rPr>
          <w:lang w:val="en-US"/>
        </w:rPr>
        <w:t>mellate to non-lamellate, smooth. Cells spherical to hemispherical, 2.5–4.2 µm diam. Cell content homogeneous to slightly granulated, olive green to yellowish.</w:t>
      </w:r>
    </w:p>
    <w:p w14:paraId="1DD7DE9E" w14:textId="25AB1CA2" w:rsidR="00001987" w:rsidRPr="007425AE" w:rsidRDefault="00CB6CC6" w:rsidP="00470408">
      <w:pPr>
        <w:spacing w:before="0" w:after="0" w:line="480" w:lineRule="auto"/>
        <w:jc w:val="both"/>
        <w:rPr>
          <w:lang w:val="en-US"/>
        </w:rPr>
      </w:pPr>
      <w:r w:rsidRPr="007425AE">
        <w:rPr>
          <w:b/>
          <w:lang w:val="en-US"/>
        </w:rPr>
        <w:t>Habitat</w:t>
      </w:r>
      <w:proofErr w:type="gramStart"/>
      <w:r w:rsidRPr="007425AE">
        <w:rPr>
          <w:b/>
          <w:lang w:val="en-US"/>
        </w:rPr>
        <w:t>:</w:t>
      </w:r>
      <w:r w:rsidRPr="007425AE">
        <w:rPr>
          <w:lang w:val="en-US"/>
        </w:rPr>
        <w:t>—</w:t>
      </w:r>
      <w:proofErr w:type="gramEnd"/>
      <w:r w:rsidRPr="007425AE">
        <w:rPr>
          <w:lang w:val="en-US"/>
        </w:rPr>
        <w:t xml:space="preserve">Dry wood and </w:t>
      </w:r>
      <w:del w:id="1100" w:author="osxadmin" w:date="2014-06-19T21:01:00Z">
        <w:r w:rsidRPr="007425AE" w:rsidDel="001E3690">
          <w:rPr>
            <w:lang w:val="en-US"/>
          </w:rPr>
          <w:delText xml:space="preserve">bark of </w:delText>
        </w:r>
      </w:del>
      <w:r w:rsidRPr="007425AE">
        <w:rPr>
          <w:lang w:val="en-US"/>
        </w:rPr>
        <w:t>tree</w:t>
      </w:r>
      <w:ins w:id="1101" w:author="osxadmin" w:date="2014-06-19T21:01:00Z">
        <w:r w:rsidR="001E3690">
          <w:rPr>
            <w:lang w:val="en-US"/>
          </w:rPr>
          <w:t xml:space="preserve"> </w:t>
        </w:r>
      </w:ins>
      <w:del w:id="1102" w:author="osxadmin" w:date="2014-06-19T21:01:00Z">
        <w:r w:rsidRPr="007425AE" w:rsidDel="001E3690">
          <w:rPr>
            <w:lang w:val="en-US"/>
          </w:rPr>
          <w:delText>s</w:delText>
        </w:r>
      </w:del>
      <w:ins w:id="1103" w:author="osxadmin" w:date="2014-06-19T21:01:00Z">
        <w:r w:rsidR="001E3690" w:rsidRPr="007425AE">
          <w:rPr>
            <w:lang w:val="en-US"/>
          </w:rPr>
          <w:t>bark</w:t>
        </w:r>
      </w:ins>
      <w:r w:rsidRPr="007425AE">
        <w:rPr>
          <w:lang w:val="en-US"/>
        </w:rPr>
        <w:t>.</w:t>
      </w:r>
    </w:p>
    <w:p w14:paraId="7D840479" w14:textId="77777777" w:rsidR="00001987" w:rsidRPr="007425AE" w:rsidRDefault="00CB6CC6" w:rsidP="00E03A02">
      <w:pPr>
        <w:spacing w:before="0" w:after="0" w:line="480" w:lineRule="auto"/>
        <w:jc w:val="both"/>
        <w:rPr>
          <w:lang w:val="en-US"/>
        </w:rPr>
      </w:pPr>
      <w:r w:rsidRPr="007425AE">
        <w:rPr>
          <w:b/>
          <w:lang w:val="en-US"/>
        </w:rPr>
        <w:t>Notes</w:t>
      </w:r>
      <w:proofErr w:type="gramStart"/>
      <w:r w:rsidRPr="007425AE">
        <w:rPr>
          <w:b/>
          <w:lang w:val="en-US"/>
        </w:rPr>
        <w:t>:</w:t>
      </w:r>
      <w:r w:rsidRPr="00E7789B">
        <w:rPr>
          <w:rFonts w:eastAsiaTheme="minorHAnsi"/>
          <w:lang w:val="en-US" w:eastAsia="en-US"/>
          <w:rPrChange w:id="1104" w:author="W" w:date="2014-06-16T03:20:00Z">
            <w:rPr>
              <w:rFonts w:eastAsiaTheme="minorHAnsi"/>
              <w:sz w:val="20"/>
              <w:szCs w:val="20"/>
              <w:lang w:val="en-US" w:eastAsia="en-US"/>
            </w:rPr>
          </w:rPrChange>
        </w:rPr>
        <w:t>—</w:t>
      </w:r>
      <w:proofErr w:type="gramEnd"/>
      <w:r w:rsidRPr="00E7789B">
        <w:rPr>
          <w:lang w:val="en-US"/>
        </w:rPr>
        <w:t xml:space="preserve">The present population is different from </w:t>
      </w:r>
      <w:r w:rsidRPr="00E7789B">
        <w:rPr>
          <w:i/>
          <w:lang w:val="en-US"/>
        </w:rPr>
        <w:t>C. varius</w:t>
      </w:r>
      <w:r w:rsidRPr="00DD19C5">
        <w:rPr>
          <w:lang w:val="en-US"/>
        </w:rPr>
        <w:t xml:space="preserve"> </w:t>
      </w:r>
      <w:r w:rsidRPr="00DD19C5">
        <w:rPr>
          <w:bCs/>
          <w:lang w:val="en-US"/>
        </w:rPr>
        <w:t xml:space="preserve">A. Braun in Rabenhorst in relation to habitat, since it was found on wood and it is typically described from rocks </w:t>
      </w:r>
      <w:r w:rsidRPr="007425AE">
        <w:rPr>
          <w:lang w:val="en-US"/>
        </w:rPr>
        <w:t xml:space="preserve">(Komárek &amp; Anagnostidis 1998). </w:t>
      </w:r>
    </w:p>
    <w:p w14:paraId="4CAC952F" w14:textId="77777777" w:rsidR="00001987" w:rsidRPr="005B36B7" w:rsidRDefault="00CB6CC6" w:rsidP="00E03A02">
      <w:pPr>
        <w:spacing w:before="0" w:after="0" w:line="480" w:lineRule="auto"/>
        <w:jc w:val="both"/>
        <w:rPr>
          <w:lang w:val="en-US"/>
        </w:rPr>
      </w:pPr>
      <w:r w:rsidRPr="007425AE">
        <w:rPr>
          <w:b/>
        </w:rPr>
        <w:t>Studied material:</w:t>
      </w:r>
      <w:r w:rsidRPr="00316929">
        <w:t xml:space="preserve">—BRAZIL. São Paulo: São Luís do Paraitinga, State Park of “Serra do Mar” (Santa Virgínia), 23º20'16''S, 45º09'01''W, 22 February 2010, </w:t>
      </w:r>
      <w:r w:rsidRPr="00F7051B">
        <w:rPr>
          <w:i/>
          <w:iCs/>
        </w:rPr>
        <w:t>W.A. Gama-Jr.</w:t>
      </w:r>
      <w:r w:rsidRPr="00F7051B">
        <w:t xml:space="preserve"> (</w:t>
      </w:r>
      <w:r w:rsidRPr="00781BA6">
        <w:rPr>
          <w:bCs/>
        </w:rPr>
        <w:t xml:space="preserve">SP 401420); </w:t>
      </w:r>
      <w:r w:rsidRPr="00A84FF0">
        <w:t xml:space="preserve">23º20'12''S, 45º08'44''W, 23 February 2010, </w:t>
      </w:r>
      <w:r w:rsidRPr="00A84FF0">
        <w:rPr>
          <w:i/>
          <w:iCs/>
        </w:rPr>
        <w:t>W.A. Gama-Jr.</w:t>
      </w:r>
      <w:r w:rsidRPr="00A84FF0">
        <w:t xml:space="preserve"> (</w:t>
      </w:r>
      <w:r w:rsidRPr="00A84FF0">
        <w:rPr>
          <w:bCs/>
        </w:rPr>
        <w:t>SP 401421);</w:t>
      </w:r>
      <w:r w:rsidRPr="00A84FF0">
        <w:t xml:space="preserve"> Cananéia, State Park of “Ilha do Cardoso” (Perequê)</w:t>
      </w:r>
      <w:r w:rsidRPr="00A84FF0">
        <w:rPr>
          <w:bCs/>
        </w:rPr>
        <w:t xml:space="preserve">, </w:t>
      </w:r>
      <w:r w:rsidRPr="00A84FF0">
        <w:t xml:space="preserve">25º04'46''S, 47º55'18''W, 29 June 2010, </w:t>
      </w:r>
      <w:r w:rsidRPr="00A84FF0">
        <w:rPr>
          <w:i/>
          <w:iCs/>
        </w:rPr>
        <w:t xml:space="preserve">W.A. Gama-Jr. </w:t>
      </w:r>
      <w:r w:rsidRPr="00A84FF0">
        <w:rPr>
          <w:lang w:val="en-US"/>
        </w:rPr>
        <w:t xml:space="preserve">&amp; </w:t>
      </w:r>
      <w:r w:rsidRPr="00A84FF0">
        <w:rPr>
          <w:i/>
          <w:iCs/>
          <w:lang w:val="en-US"/>
        </w:rPr>
        <w:t>C.F.S. Malone</w:t>
      </w:r>
      <w:r w:rsidRPr="005B36B7">
        <w:rPr>
          <w:bCs/>
          <w:lang w:val="en-US"/>
        </w:rPr>
        <w:t xml:space="preserve"> (SP 401441). </w:t>
      </w:r>
    </w:p>
    <w:p w14:paraId="13E41667" w14:textId="77777777" w:rsidR="00001987" w:rsidRPr="00A026B4" w:rsidRDefault="00001987" w:rsidP="00FA5A0F">
      <w:pPr>
        <w:spacing w:before="0" w:after="0" w:line="480" w:lineRule="auto"/>
        <w:ind w:firstLine="708"/>
        <w:jc w:val="both"/>
        <w:rPr>
          <w:ins w:id="1105" w:author="W" w:date="2014-06-07T16:40:00Z"/>
          <w:b/>
          <w:lang w:val="en-US"/>
        </w:rPr>
      </w:pPr>
    </w:p>
    <w:p w14:paraId="303C173B" w14:textId="77777777" w:rsidR="00021061" w:rsidRPr="00E7789B" w:rsidRDefault="00021061">
      <w:pPr>
        <w:autoSpaceDE w:val="0"/>
        <w:autoSpaceDN w:val="0"/>
        <w:adjustRightInd w:val="0"/>
        <w:spacing w:before="0" w:after="0" w:line="480" w:lineRule="auto"/>
        <w:jc w:val="both"/>
        <w:rPr>
          <w:ins w:id="1106" w:author="W" w:date="2014-06-07T16:40:00Z"/>
          <w:rFonts w:eastAsiaTheme="minorHAnsi"/>
          <w:color w:val="000000"/>
          <w:lang w:val="en-US" w:eastAsia="en-US"/>
          <w:rPrChange w:id="1107" w:author="W" w:date="2014-06-16T03:20:00Z">
            <w:rPr>
              <w:ins w:id="1108" w:author="W" w:date="2014-06-07T16:40:00Z"/>
              <w:rFonts w:eastAsiaTheme="minorHAnsi"/>
              <w:color w:val="000000"/>
              <w:sz w:val="23"/>
              <w:szCs w:val="23"/>
              <w:lang w:val="en-US" w:eastAsia="en-US"/>
            </w:rPr>
          </w:rPrChange>
        </w:rPr>
        <w:pPrChange w:id="1109" w:author="W" w:date="2014-06-16T03:20:00Z">
          <w:pPr>
            <w:autoSpaceDE w:val="0"/>
            <w:autoSpaceDN w:val="0"/>
            <w:adjustRightInd w:val="0"/>
            <w:spacing w:before="0" w:after="0" w:line="240" w:lineRule="auto"/>
          </w:pPr>
        </w:pPrChange>
      </w:pPr>
      <w:ins w:id="1110" w:author="W" w:date="2014-06-07T16:40:00Z">
        <w:r w:rsidRPr="00E7789B">
          <w:rPr>
            <w:rFonts w:eastAsiaTheme="minorHAnsi"/>
            <w:b/>
            <w:bCs/>
            <w:i/>
            <w:iCs/>
            <w:color w:val="000000"/>
            <w:lang w:val="en-US" w:eastAsia="en-US"/>
            <w:rPrChange w:id="1111" w:author="W" w:date="2014-06-16T03:20:00Z">
              <w:rPr>
                <w:rFonts w:eastAsiaTheme="minorHAnsi"/>
                <w:b/>
                <w:bCs/>
                <w:i/>
                <w:iCs/>
                <w:color w:val="000000"/>
                <w:sz w:val="23"/>
                <w:szCs w:val="23"/>
                <w:lang w:val="en-US" w:eastAsia="en-US"/>
              </w:rPr>
            </w:rPrChange>
          </w:rPr>
          <w:t xml:space="preserve">Cyanosarcina </w:t>
        </w:r>
        <w:r w:rsidRPr="00E7789B">
          <w:rPr>
            <w:rFonts w:eastAsiaTheme="minorHAnsi"/>
            <w:b/>
            <w:bCs/>
            <w:color w:val="000000"/>
            <w:lang w:val="en-US" w:eastAsia="en-US"/>
            <w:rPrChange w:id="1112" w:author="W" w:date="2014-06-16T03:20:00Z">
              <w:rPr>
                <w:rFonts w:eastAsiaTheme="minorHAnsi"/>
                <w:b/>
                <w:bCs/>
                <w:color w:val="000000"/>
                <w:sz w:val="23"/>
                <w:szCs w:val="23"/>
                <w:lang w:val="en-US" w:eastAsia="en-US"/>
              </w:rPr>
            </w:rPrChange>
          </w:rPr>
          <w:t xml:space="preserve">sp. </w:t>
        </w:r>
        <w:r w:rsidRPr="00781BA6">
          <w:rPr>
            <w:rFonts w:eastAsiaTheme="minorHAnsi"/>
            <w:bCs/>
            <w:color w:val="000000"/>
            <w:lang w:val="en-US" w:eastAsia="en-US"/>
            <w:rPrChange w:id="1113" w:author="W" w:date="2014-06-16T12:51:00Z">
              <w:rPr>
                <w:rFonts w:eastAsiaTheme="minorHAnsi"/>
                <w:b/>
                <w:bCs/>
                <w:color w:val="000000"/>
                <w:sz w:val="23"/>
                <w:szCs w:val="23"/>
                <w:lang w:eastAsia="en-US"/>
              </w:rPr>
            </w:rPrChange>
          </w:rPr>
          <w:t>Kováčik (1988:</w:t>
        </w:r>
      </w:ins>
      <w:ins w:id="1114" w:author="W" w:date="2014-06-16T12:51:00Z">
        <w:r w:rsidR="00781BA6" w:rsidRPr="00781BA6">
          <w:rPr>
            <w:rFonts w:eastAsiaTheme="minorHAnsi"/>
            <w:bCs/>
            <w:color w:val="000000"/>
            <w:lang w:val="en-US" w:eastAsia="en-US"/>
            <w:rPrChange w:id="1115" w:author="W" w:date="2014-06-16T12:51:00Z">
              <w:rPr>
                <w:rFonts w:eastAsiaTheme="minorHAnsi"/>
                <w:bCs/>
                <w:color w:val="000000"/>
                <w:highlight w:val="yellow"/>
                <w:lang w:val="en-US" w:eastAsia="en-US"/>
              </w:rPr>
            </w:rPrChange>
          </w:rPr>
          <w:t xml:space="preserve"> 175</w:t>
        </w:r>
      </w:ins>
      <w:ins w:id="1116" w:author="W" w:date="2014-06-07T16:40:00Z">
        <w:r w:rsidRPr="00781BA6">
          <w:rPr>
            <w:rFonts w:eastAsiaTheme="minorHAnsi"/>
            <w:bCs/>
            <w:color w:val="000000"/>
            <w:lang w:val="en-US" w:eastAsia="en-US"/>
            <w:rPrChange w:id="1117" w:author="W" w:date="2014-06-16T12:51:00Z">
              <w:rPr>
                <w:rFonts w:eastAsiaTheme="minorHAnsi"/>
                <w:b/>
                <w:bCs/>
                <w:color w:val="000000"/>
                <w:sz w:val="23"/>
                <w:szCs w:val="23"/>
                <w:lang w:eastAsia="en-US"/>
              </w:rPr>
            </w:rPrChange>
          </w:rPr>
          <w:t xml:space="preserve">) </w:t>
        </w:r>
        <w:r w:rsidRPr="00E7789B">
          <w:rPr>
            <w:rFonts w:eastAsiaTheme="minorHAnsi"/>
            <w:bCs/>
            <w:color w:val="000000"/>
            <w:highlight w:val="yellow"/>
            <w:lang w:val="en-US" w:eastAsia="en-US"/>
            <w:rPrChange w:id="1118" w:author="W" w:date="2014-06-16T03:20:00Z">
              <w:rPr>
                <w:rFonts w:eastAsiaTheme="minorHAnsi"/>
                <w:b/>
                <w:bCs/>
                <w:color w:val="000000"/>
                <w:sz w:val="23"/>
                <w:szCs w:val="23"/>
                <w:lang w:eastAsia="en-US"/>
              </w:rPr>
            </w:rPrChange>
          </w:rPr>
          <w:t>(Fig.)</w:t>
        </w:r>
      </w:ins>
    </w:p>
    <w:p w14:paraId="0C53F38D" w14:textId="77777777" w:rsidR="00021061" w:rsidRPr="00781BA6" w:rsidRDefault="00021061">
      <w:pPr>
        <w:autoSpaceDE w:val="0"/>
        <w:autoSpaceDN w:val="0"/>
        <w:adjustRightInd w:val="0"/>
        <w:spacing w:before="0" w:after="0" w:line="480" w:lineRule="auto"/>
        <w:jc w:val="both"/>
        <w:rPr>
          <w:ins w:id="1119" w:author="W" w:date="2014-06-07T16:42:00Z"/>
          <w:lang w:val="en-US"/>
        </w:rPr>
        <w:pPrChange w:id="1120" w:author="W" w:date="2014-06-16T03:20:00Z">
          <w:pPr>
            <w:autoSpaceDE w:val="0"/>
            <w:autoSpaceDN w:val="0"/>
            <w:adjustRightInd w:val="0"/>
            <w:spacing w:before="0" w:after="0" w:line="240" w:lineRule="auto"/>
          </w:pPr>
        </w:pPrChange>
      </w:pPr>
      <w:ins w:id="1121" w:author="W" w:date="2014-06-07T16:42:00Z">
        <w:r w:rsidRPr="00E7789B">
          <w:rPr>
            <w:lang w:val="en-US"/>
          </w:rPr>
          <w:t>Irregular</w:t>
        </w:r>
      </w:ins>
      <w:ins w:id="1122" w:author="W" w:date="2014-06-07T16:43:00Z">
        <w:r w:rsidRPr="00E7789B">
          <w:rPr>
            <w:lang w:val="en-US"/>
          </w:rPr>
          <w:t xml:space="preserve"> packed</w:t>
        </w:r>
      </w:ins>
      <w:ins w:id="1123" w:author="W" w:date="2014-06-07T16:42:00Z">
        <w:r w:rsidRPr="00DD19C5">
          <w:rPr>
            <w:lang w:val="en-US"/>
          </w:rPr>
          <w:t xml:space="preserve"> and rare colonies</w:t>
        </w:r>
      </w:ins>
      <w:ins w:id="1124" w:author="W" w:date="2014-06-07T16:44:00Z">
        <w:r w:rsidRPr="00DD19C5">
          <w:rPr>
            <w:lang w:val="en-US"/>
          </w:rPr>
          <w:t>;</w:t>
        </w:r>
      </w:ins>
      <w:ins w:id="1125" w:author="W" w:date="2014-06-07T16:43:00Z">
        <w:r w:rsidRPr="00DD19C5">
          <w:rPr>
            <w:lang w:val="en-US"/>
          </w:rPr>
          <w:t xml:space="preserve"> isolated cells often present</w:t>
        </w:r>
      </w:ins>
      <w:ins w:id="1126" w:author="W" w:date="2014-06-07T16:42:00Z">
        <w:r w:rsidRPr="00DD19C5">
          <w:rPr>
            <w:lang w:val="en-US"/>
          </w:rPr>
          <w:t>. Sheath firm</w:t>
        </w:r>
      </w:ins>
      <w:ins w:id="1127" w:author="W" w:date="2014-06-07T16:43:00Z">
        <w:r w:rsidRPr="005F3331">
          <w:rPr>
            <w:lang w:val="en-US"/>
          </w:rPr>
          <w:t xml:space="preserve"> to </w:t>
        </w:r>
      </w:ins>
      <w:ins w:id="1128" w:author="W" w:date="2014-06-07T16:45:00Z">
        <w:r w:rsidRPr="005F3331">
          <w:rPr>
            <w:lang w:val="en-US"/>
          </w:rPr>
          <w:t>diffluent</w:t>
        </w:r>
      </w:ins>
      <w:ins w:id="1129" w:author="W" w:date="2014-06-07T16:42:00Z">
        <w:r w:rsidRPr="005F3331">
          <w:rPr>
            <w:lang w:val="en-US"/>
          </w:rPr>
          <w:t>, hyaline</w:t>
        </w:r>
      </w:ins>
      <w:ins w:id="1130" w:author="W" w:date="2014-06-07T16:45:00Z">
        <w:r w:rsidRPr="00B0101C">
          <w:rPr>
            <w:lang w:val="en-US"/>
          </w:rPr>
          <w:t xml:space="preserve"> to dark red</w:t>
        </w:r>
      </w:ins>
      <w:ins w:id="1131" w:author="W" w:date="2014-06-07T16:42:00Z">
        <w:r w:rsidRPr="007425AE">
          <w:rPr>
            <w:lang w:val="en-US"/>
          </w:rPr>
          <w:t>, conspicuous</w:t>
        </w:r>
      </w:ins>
      <w:ins w:id="1132" w:author="W" w:date="2014-06-07T16:45:00Z">
        <w:r w:rsidRPr="007425AE">
          <w:rPr>
            <w:lang w:val="en-US"/>
          </w:rPr>
          <w:t xml:space="preserve"> to inconspicuous</w:t>
        </w:r>
      </w:ins>
      <w:ins w:id="1133" w:author="W" w:date="2014-06-07T16:42:00Z">
        <w:r w:rsidRPr="007425AE">
          <w:rPr>
            <w:lang w:val="en-US"/>
          </w:rPr>
          <w:t>, non-lamellate, smooth. Cells spherical</w:t>
        </w:r>
      </w:ins>
      <w:ins w:id="1134" w:author="W" w:date="2014-06-07T16:45:00Z">
        <w:r w:rsidRPr="007425AE">
          <w:rPr>
            <w:lang w:val="en-US"/>
          </w:rPr>
          <w:t>,</w:t>
        </w:r>
      </w:ins>
      <w:ins w:id="1135" w:author="W" w:date="2014-06-07T16:42:00Z">
        <w:r w:rsidRPr="00316929">
          <w:rPr>
            <w:lang w:val="en-US"/>
          </w:rPr>
          <w:t xml:space="preserve"> hemispherical</w:t>
        </w:r>
      </w:ins>
      <w:ins w:id="1136" w:author="W" w:date="2014-06-07T16:45:00Z">
        <w:r w:rsidRPr="00316929">
          <w:rPr>
            <w:lang w:val="en-US"/>
          </w:rPr>
          <w:t xml:space="preserve"> to irreg</w:t>
        </w:r>
      </w:ins>
      <w:ins w:id="1137" w:author="W" w:date="2014-06-07T16:46:00Z">
        <w:r w:rsidRPr="00F7051B">
          <w:rPr>
            <w:lang w:val="en-US"/>
          </w:rPr>
          <w:t>u</w:t>
        </w:r>
      </w:ins>
      <w:ins w:id="1138" w:author="W" w:date="2014-06-07T16:45:00Z">
        <w:r w:rsidRPr="00F7051B">
          <w:rPr>
            <w:lang w:val="en-US"/>
          </w:rPr>
          <w:t>lar</w:t>
        </w:r>
      </w:ins>
      <w:ins w:id="1139" w:author="W" w:date="2014-06-07T16:42:00Z">
        <w:r w:rsidRPr="00781BA6">
          <w:rPr>
            <w:lang w:val="en-US"/>
          </w:rPr>
          <w:t xml:space="preserve">, </w:t>
        </w:r>
      </w:ins>
      <w:ins w:id="1140" w:author="W" w:date="2014-06-07T16:46:00Z">
        <w:r w:rsidRPr="00781BA6">
          <w:rPr>
            <w:lang w:val="en-US"/>
          </w:rPr>
          <w:t>(</w:t>
        </w:r>
        <w:proofErr w:type="gramStart"/>
        <w:r w:rsidRPr="00781BA6">
          <w:rPr>
            <w:lang w:val="en-US"/>
          </w:rPr>
          <w:t>4.4)5</w:t>
        </w:r>
      </w:ins>
      <w:ins w:id="1141" w:author="W" w:date="2014-06-07T16:42:00Z">
        <w:r w:rsidRPr="00781BA6">
          <w:rPr>
            <w:lang w:val="en-US"/>
          </w:rPr>
          <w:t>.</w:t>
        </w:r>
      </w:ins>
      <w:ins w:id="1142" w:author="W" w:date="2014-06-07T16:46:00Z">
        <w:r w:rsidRPr="00781BA6">
          <w:rPr>
            <w:lang w:val="en-US"/>
          </w:rPr>
          <w:t>2</w:t>
        </w:r>
      </w:ins>
      <w:proofErr w:type="gramEnd"/>
      <w:ins w:id="1143" w:author="W" w:date="2014-06-07T16:42:00Z">
        <w:r w:rsidRPr="00781BA6">
          <w:rPr>
            <w:lang w:val="en-US"/>
          </w:rPr>
          <w:t>–</w:t>
        </w:r>
      </w:ins>
      <w:ins w:id="1144" w:author="W" w:date="2014-06-07T16:46:00Z">
        <w:r w:rsidRPr="00781BA6">
          <w:rPr>
            <w:lang w:val="en-US"/>
          </w:rPr>
          <w:t>6</w:t>
        </w:r>
      </w:ins>
      <w:ins w:id="1145" w:author="W" w:date="2014-06-07T16:42:00Z">
        <w:r w:rsidRPr="00781BA6">
          <w:rPr>
            <w:lang w:val="en-US"/>
          </w:rPr>
          <w:t>.</w:t>
        </w:r>
      </w:ins>
      <w:ins w:id="1146" w:author="W" w:date="2014-06-07T16:46:00Z">
        <w:r w:rsidRPr="00781BA6">
          <w:rPr>
            <w:lang w:val="en-US"/>
          </w:rPr>
          <w:t>7</w:t>
        </w:r>
      </w:ins>
      <w:ins w:id="1147" w:author="W" w:date="2014-06-07T16:42:00Z">
        <w:r w:rsidRPr="00781BA6">
          <w:rPr>
            <w:lang w:val="en-US"/>
          </w:rPr>
          <w:t xml:space="preserve"> µm diam. Cell content homogeneous to slightly granulated, </w:t>
        </w:r>
      </w:ins>
      <w:ins w:id="1148" w:author="W" w:date="2014-06-07T16:46:00Z">
        <w:r w:rsidRPr="00781BA6">
          <w:rPr>
            <w:lang w:val="en-US"/>
          </w:rPr>
          <w:t>brownish purple</w:t>
        </w:r>
      </w:ins>
      <w:ins w:id="1149" w:author="W" w:date="2014-06-07T16:42:00Z">
        <w:r w:rsidRPr="00781BA6">
          <w:rPr>
            <w:lang w:val="en-US"/>
          </w:rPr>
          <w:t>.</w:t>
        </w:r>
      </w:ins>
    </w:p>
    <w:p w14:paraId="0BB315C8" w14:textId="77777777" w:rsidR="00021061" w:rsidRPr="00E7789B" w:rsidRDefault="00021061" w:rsidP="00E7789B">
      <w:pPr>
        <w:spacing w:before="0" w:after="0" w:line="480" w:lineRule="auto"/>
        <w:jc w:val="both"/>
        <w:rPr>
          <w:ins w:id="1150" w:author="W" w:date="2014-06-07T16:47:00Z"/>
          <w:lang w:val="en-US"/>
        </w:rPr>
      </w:pPr>
      <w:ins w:id="1151" w:author="W" w:date="2014-06-07T16:41:00Z">
        <w:r w:rsidRPr="00E7789B">
          <w:rPr>
            <w:lang w:val="en-US"/>
            <w:rPrChange w:id="1152" w:author="W" w:date="2014-06-16T03:20:00Z">
              <w:rPr>
                <w:sz w:val="23"/>
                <w:szCs w:val="23"/>
              </w:rPr>
            </w:rPrChange>
          </w:rPr>
          <w:t xml:space="preserve"> </w:t>
        </w:r>
      </w:ins>
      <w:ins w:id="1153" w:author="W" w:date="2014-06-07T16:47:00Z">
        <w:r w:rsidRPr="00E7789B">
          <w:rPr>
            <w:b/>
            <w:lang w:val="en-US"/>
          </w:rPr>
          <w:t>Habitat:</w:t>
        </w:r>
        <w:r w:rsidRPr="00E7789B">
          <w:rPr>
            <w:lang w:val="en-US"/>
          </w:rPr>
          <w:t>—Dry concrete wall.</w:t>
        </w:r>
      </w:ins>
    </w:p>
    <w:p w14:paraId="70575DEA" w14:textId="267CBD32" w:rsidR="00021061" w:rsidRPr="00E7789B" w:rsidRDefault="00021061">
      <w:pPr>
        <w:pStyle w:val="Default"/>
        <w:spacing w:line="480" w:lineRule="auto"/>
        <w:jc w:val="both"/>
        <w:rPr>
          <w:ins w:id="1154" w:author="W" w:date="2014-06-07T16:41:00Z"/>
          <w:rPrChange w:id="1155" w:author="W" w:date="2014-06-16T03:20:00Z">
            <w:rPr>
              <w:ins w:id="1156" w:author="W" w:date="2014-06-07T16:41:00Z"/>
              <w:sz w:val="23"/>
              <w:szCs w:val="23"/>
            </w:rPr>
          </w:rPrChange>
        </w:rPr>
        <w:pPrChange w:id="1157" w:author="W" w:date="2014-06-16T03:20:00Z">
          <w:pPr>
            <w:pStyle w:val="Default"/>
          </w:pPr>
        </w:pPrChange>
      </w:pPr>
      <w:ins w:id="1158" w:author="W" w:date="2014-06-07T16:47:00Z">
        <w:r w:rsidRPr="00DD19C5">
          <w:rPr>
            <w:b/>
          </w:rPr>
          <w:t>Notes</w:t>
        </w:r>
        <w:proofErr w:type="gramStart"/>
        <w:r w:rsidRPr="00DD19C5">
          <w:rPr>
            <w:b/>
          </w:rPr>
          <w:t>:</w:t>
        </w:r>
        <w:r w:rsidRPr="00E7789B">
          <w:rPr>
            <w:rPrChange w:id="1159" w:author="W" w:date="2014-06-16T03:20:00Z">
              <w:rPr>
                <w:sz w:val="20"/>
                <w:szCs w:val="20"/>
              </w:rPr>
            </w:rPrChange>
          </w:rPr>
          <w:t>—</w:t>
        </w:r>
      </w:ins>
      <w:proofErr w:type="gramEnd"/>
      <w:ins w:id="1160" w:author="W" w:date="2014-06-07T17:02:00Z">
        <w:r w:rsidR="003801D0" w:rsidRPr="00E7789B">
          <w:t xml:space="preserve">This morphotype </w:t>
        </w:r>
        <w:del w:id="1161" w:author="osxadmin" w:date="2014-06-19T21:03:00Z">
          <w:r w:rsidR="003801D0" w:rsidRPr="00E7789B" w:rsidDel="001E3690">
            <w:delText xml:space="preserve">is very particular since </w:delText>
          </w:r>
        </w:del>
      </w:ins>
      <w:ins w:id="1162" w:author="W" w:date="2014-06-07T17:03:00Z">
        <w:del w:id="1163" w:author="osxadmin" w:date="2014-06-19T21:03:00Z">
          <w:r w:rsidR="003801D0" w:rsidRPr="00E7789B" w:rsidDel="001E3690">
            <w:delText xml:space="preserve">it is </w:delText>
          </w:r>
          <w:r w:rsidR="003801D0" w:rsidRPr="00DD19C5" w:rsidDel="001E3690">
            <w:delText xml:space="preserve">close to </w:delText>
          </w:r>
        </w:del>
      </w:ins>
      <w:ins w:id="1164" w:author="osxadmin" w:date="2014-06-19T21:03:00Z">
        <w:r w:rsidR="001E3690">
          <w:t xml:space="preserve">resembles both the genera </w:t>
        </w:r>
      </w:ins>
      <w:ins w:id="1165" w:author="W" w:date="2014-06-07T16:51:00Z">
        <w:r w:rsidR="004533C4" w:rsidRPr="00781BA6">
          <w:rPr>
            <w:i/>
            <w:rPrChange w:id="1166" w:author="W" w:date="2014-06-16T12:52:00Z">
              <w:rPr>
                <w:sz w:val="20"/>
                <w:szCs w:val="20"/>
              </w:rPr>
            </w:rPrChange>
          </w:rPr>
          <w:t>Cyanosarcina</w:t>
        </w:r>
        <w:r w:rsidR="004533C4" w:rsidRPr="00781BA6">
          <w:rPr>
            <w:rPrChange w:id="1167" w:author="W" w:date="2014-06-16T12:52:00Z">
              <w:rPr>
                <w:sz w:val="20"/>
                <w:szCs w:val="20"/>
              </w:rPr>
            </w:rPrChange>
          </w:rPr>
          <w:t xml:space="preserve"> </w:t>
        </w:r>
        <w:r w:rsidR="004533C4" w:rsidRPr="00781BA6">
          <w:rPr>
            <w:bCs/>
            <w:rPrChange w:id="1168" w:author="W" w:date="2014-06-16T12:52:00Z">
              <w:rPr>
                <w:bCs/>
                <w:highlight w:val="yellow"/>
              </w:rPr>
            </w:rPrChange>
          </w:rPr>
          <w:t>Kováčik</w:t>
        </w:r>
        <w:r w:rsidR="004533C4" w:rsidRPr="00781BA6">
          <w:rPr>
            <w:bCs/>
          </w:rPr>
          <w:t xml:space="preserve"> (</w:t>
        </w:r>
      </w:ins>
      <w:ins w:id="1169" w:author="W" w:date="2014-06-16T12:51:00Z">
        <w:r w:rsidR="00781BA6" w:rsidRPr="00781BA6">
          <w:rPr>
            <w:bCs/>
            <w:rPrChange w:id="1170" w:author="W" w:date="2014-06-16T12:52:00Z">
              <w:rPr>
                <w:bCs/>
                <w:highlight w:val="yellow"/>
              </w:rPr>
            </w:rPrChange>
          </w:rPr>
          <w:t>1988: 175</w:t>
        </w:r>
      </w:ins>
      <w:ins w:id="1171" w:author="W" w:date="2014-06-07T16:51:00Z">
        <w:r w:rsidR="004533C4" w:rsidRPr="00781BA6">
          <w:rPr>
            <w:bCs/>
          </w:rPr>
          <w:t>)</w:t>
        </w:r>
      </w:ins>
      <w:ins w:id="1172" w:author="W" w:date="2014-06-07T17:03:00Z">
        <w:r w:rsidR="003801D0" w:rsidRPr="00E7789B">
          <w:rPr>
            <w:bCs/>
          </w:rPr>
          <w:t xml:space="preserve"> and </w:t>
        </w:r>
        <w:r w:rsidR="003801D0" w:rsidRPr="00781BA6">
          <w:rPr>
            <w:bCs/>
            <w:i/>
            <w:rPrChange w:id="1173" w:author="W" w:date="2014-06-16T12:58:00Z">
              <w:rPr>
                <w:bCs/>
              </w:rPr>
            </w:rPrChange>
          </w:rPr>
          <w:t>Chroococcus</w:t>
        </w:r>
      </w:ins>
      <w:ins w:id="1174" w:author="W" w:date="2014-06-07T17:16:00Z">
        <w:r w:rsidR="00666AC0" w:rsidRPr="00781BA6">
          <w:rPr>
            <w:bCs/>
          </w:rPr>
          <w:t xml:space="preserve"> </w:t>
        </w:r>
        <w:r w:rsidR="00666AC0" w:rsidRPr="00A84FF0">
          <w:rPr>
            <w:bCs/>
          </w:rPr>
          <w:t>Nägeli (1849:</w:t>
        </w:r>
      </w:ins>
      <w:ins w:id="1175" w:author="W" w:date="2014-06-16T12:58:00Z">
        <w:r w:rsidR="00781BA6" w:rsidRPr="00781BA6">
          <w:rPr>
            <w:bCs/>
            <w:rPrChange w:id="1176" w:author="W" w:date="2014-06-16T12:58:00Z">
              <w:rPr>
                <w:bCs/>
                <w:highlight w:val="yellow"/>
              </w:rPr>
            </w:rPrChange>
          </w:rPr>
          <w:t xml:space="preserve"> 45</w:t>
        </w:r>
      </w:ins>
      <w:ins w:id="1177" w:author="W" w:date="2014-06-07T17:16:00Z">
        <w:r w:rsidR="00666AC0" w:rsidRPr="00781BA6">
          <w:rPr>
            <w:bCs/>
          </w:rPr>
          <w:t>)</w:t>
        </w:r>
      </w:ins>
      <w:ins w:id="1178" w:author="W" w:date="2014-06-07T17:03:00Z">
        <w:del w:id="1179" w:author="osxadmin" w:date="2014-06-19T21:03:00Z">
          <w:r w:rsidR="003801D0" w:rsidRPr="00E7789B" w:rsidDel="001E3690">
            <w:rPr>
              <w:bCs/>
            </w:rPr>
            <w:delText xml:space="preserve"> genera</w:delText>
          </w:r>
        </w:del>
        <w:r w:rsidR="003801D0" w:rsidRPr="00E7789B">
          <w:rPr>
            <w:bCs/>
          </w:rPr>
          <w:t>.</w:t>
        </w:r>
      </w:ins>
      <w:ins w:id="1180" w:author="W" w:date="2014-06-07T16:51:00Z">
        <w:r w:rsidR="004533C4" w:rsidRPr="00E7789B">
          <w:rPr>
            <w:rPrChange w:id="1181" w:author="W" w:date="2014-06-16T03:20:00Z">
              <w:rPr>
                <w:sz w:val="20"/>
                <w:szCs w:val="20"/>
              </w:rPr>
            </w:rPrChange>
          </w:rPr>
          <w:t xml:space="preserve"> </w:t>
        </w:r>
      </w:ins>
      <w:ins w:id="1182" w:author="W" w:date="2014-06-07T17:03:00Z">
        <w:del w:id="1183" w:author="osxadmin" w:date="2014-06-19T21:03:00Z">
          <w:r w:rsidR="003801D0" w:rsidRPr="00E7789B" w:rsidDel="001E3690">
            <w:delText>To</w:delText>
          </w:r>
        </w:del>
      </w:ins>
      <w:ins w:id="1184" w:author="osxadmin" w:date="2014-06-19T21:03:00Z">
        <w:r w:rsidR="001E3690">
          <w:t>With</w:t>
        </w:r>
      </w:ins>
      <w:ins w:id="1185" w:author="W" w:date="2014-06-07T17:03:00Z">
        <w:r w:rsidR="003801D0" w:rsidRPr="00E7789B">
          <w:t xml:space="preserve"> </w:t>
        </w:r>
      </w:ins>
      <w:ins w:id="1186" w:author="W" w:date="2014-06-07T17:10:00Z">
        <w:r w:rsidR="00430210" w:rsidRPr="00E7789B">
          <w:t xml:space="preserve">the </w:t>
        </w:r>
      </w:ins>
      <w:ins w:id="1187" w:author="W" w:date="2014-06-07T17:03:00Z">
        <w:r w:rsidR="003801D0" w:rsidRPr="00DD19C5">
          <w:t>first, it has</w:t>
        </w:r>
      </w:ins>
      <w:ins w:id="1188" w:author="W" w:date="2014-06-07T16:49:00Z">
        <w:r w:rsidR="004533C4" w:rsidRPr="00E7789B">
          <w:rPr>
            <w:rPrChange w:id="1189" w:author="W" w:date="2014-06-16T03:20:00Z">
              <w:rPr>
                <w:sz w:val="20"/>
                <w:szCs w:val="20"/>
                <w:lang w:val="pt-BR"/>
              </w:rPr>
            </w:rPrChange>
          </w:rPr>
          <w:t xml:space="preserve"> </w:t>
        </w:r>
      </w:ins>
      <w:ins w:id="1190" w:author="W" w:date="2014-06-07T17:04:00Z">
        <w:del w:id="1191" w:author="osxadmin" w:date="2014-06-19T21:03:00Z">
          <w:r w:rsidR="003801D0" w:rsidRPr="00E7789B" w:rsidDel="001E3690">
            <w:delText xml:space="preserve">in common </w:delText>
          </w:r>
        </w:del>
        <w:r w:rsidR="003801D0" w:rsidRPr="00E7789B">
          <w:t xml:space="preserve">the giant </w:t>
        </w:r>
      </w:ins>
      <w:ins w:id="1192" w:author="W" w:date="2014-06-07T16:49:00Z">
        <w:r w:rsidR="004533C4" w:rsidRPr="00E7789B">
          <w:rPr>
            <w:rPrChange w:id="1193" w:author="W" w:date="2014-06-16T03:20:00Z">
              <w:rPr>
                <w:sz w:val="20"/>
                <w:szCs w:val="20"/>
                <w:lang w:val="pt-BR"/>
              </w:rPr>
            </w:rPrChange>
          </w:rPr>
          <w:t xml:space="preserve">sarcinoid </w:t>
        </w:r>
      </w:ins>
      <w:ins w:id="1194" w:author="W" w:date="2014-06-07T17:04:00Z">
        <w:r w:rsidR="003801D0" w:rsidRPr="00E7789B">
          <w:t>cells</w:t>
        </w:r>
      </w:ins>
      <w:ins w:id="1195" w:author="osxadmin" w:date="2014-06-19T21:03:00Z">
        <w:r w:rsidR="001E3690" w:rsidRPr="001E3690">
          <w:t xml:space="preserve"> </w:t>
        </w:r>
        <w:r w:rsidR="001E3690" w:rsidRPr="00E7789B">
          <w:t>in common</w:t>
        </w:r>
      </w:ins>
      <w:ins w:id="1196" w:author="W" w:date="2014-06-07T17:04:00Z">
        <w:r w:rsidR="003801D0" w:rsidRPr="00E7789B">
          <w:t xml:space="preserve">, formed </w:t>
        </w:r>
        <w:r w:rsidR="003801D0" w:rsidRPr="00E7789B">
          <w:lastRenderedPageBreak/>
          <w:t xml:space="preserve">by successive divisions. </w:t>
        </w:r>
        <w:del w:id="1197" w:author="osxadmin" w:date="2014-06-19T21:04:00Z">
          <w:r w:rsidR="003801D0" w:rsidRPr="00E7789B" w:rsidDel="001E3690">
            <w:delText>T</w:delText>
          </w:r>
        </w:del>
      </w:ins>
      <w:ins w:id="1198" w:author="W" w:date="2014-06-07T17:05:00Z">
        <w:del w:id="1199" w:author="osxadmin" w:date="2014-06-19T21:04:00Z">
          <w:r w:rsidR="003801D0" w:rsidRPr="00DD19C5" w:rsidDel="001E3690">
            <w:delText>o</w:delText>
          </w:r>
        </w:del>
      </w:ins>
      <w:ins w:id="1200" w:author="osxadmin" w:date="2014-06-19T21:04:00Z">
        <w:r w:rsidR="001E3690">
          <w:t>With</w:t>
        </w:r>
      </w:ins>
      <w:ins w:id="1201" w:author="W" w:date="2014-06-07T17:05:00Z">
        <w:r w:rsidR="003801D0" w:rsidRPr="00DD19C5">
          <w:t xml:space="preserve"> the second, this population shares the isolated cell</w:t>
        </w:r>
        <w:del w:id="1202" w:author="osxadmin" w:date="2014-06-19T21:04:00Z">
          <w:r w:rsidR="003801D0" w:rsidRPr="00DD19C5" w:rsidDel="003D32B9">
            <w:delText>s</w:delText>
          </w:r>
        </w:del>
        <w:r w:rsidR="003801D0" w:rsidRPr="00DD19C5">
          <w:t xml:space="preserve"> shape and the colored sheaths.</w:t>
        </w:r>
      </w:ins>
      <w:ins w:id="1203" w:author="W" w:date="2014-06-07T17:06:00Z">
        <w:r w:rsidR="003801D0" w:rsidRPr="00DD19C5">
          <w:t xml:space="preserve"> </w:t>
        </w:r>
      </w:ins>
      <w:ins w:id="1204" w:author="W" w:date="2014-06-07T16:50:00Z">
        <w:del w:id="1205" w:author="osxadmin" w:date="2014-06-19T21:04:00Z">
          <w:r w:rsidR="004533C4" w:rsidRPr="00E7789B" w:rsidDel="003D32B9">
            <w:rPr>
              <w:rPrChange w:id="1206" w:author="W" w:date="2014-06-16T03:20:00Z">
                <w:rPr>
                  <w:sz w:val="20"/>
                  <w:szCs w:val="20"/>
                </w:rPr>
              </w:rPrChange>
            </w:rPr>
            <w:delText>D</w:delText>
          </w:r>
        </w:del>
      </w:ins>
      <w:ins w:id="1207" w:author="osxadmin" w:date="2014-06-19T21:04:00Z">
        <w:r w:rsidR="003D32B9">
          <w:t xml:space="preserve">In </w:t>
        </w:r>
      </w:ins>
      <w:ins w:id="1208" w:author="W" w:date="2014-06-07T16:50:00Z">
        <w:del w:id="1209" w:author="osxadmin" w:date="2014-06-19T21:04:00Z">
          <w:r w:rsidR="003801D0" w:rsidRPr="00E7789B" w:rsidDel="003D32B9">
            <w:delText>e</w:delText>
          </w:r>
        </w:del>
        <w:r w:rsidR="003801D0" w:rsidRPr="00E7789B">
          <w:t xml:space="preserve">spite of </w:t>
        </w:r>
      </w:ins>
      <w:ins w:id="1210" w:author="W" w:date="2014-06-07T17:06:00Z">
        <w:del w:id="1211" w:author="osxadmin" w:date="2014-06-19T21:05:00Z">
          <w:r w:rsidR="003801D0" w:rsidRPr="00E7789B" w:rsidDel="003D32B9">
            <w:delText>it</w:delText>
          </w:r>
        </w:del>
      </w:ins>
      <w:ins w:id="1212" w:author="osxadmin" w:date="2014-06-19T21:05:00Z">
        <w:r w:rsidR="003D32B9">
          <w:t>this</w:t>
        </w:r>
      </w:ins>
      <w:ins w:id="1213" w:author="W" w:date="2014-06-07T16:50:00Z">
        <w:r w:rsidR="004533C4" w:rsidRPr="00E7789B">
          <w:rPr>
            <w:rPrChange w:id="1214" w:author="W" w:date="2014-06-16T03:20:00Z">
              <w:rPr>
                <w:sz w:val="20"/>
                <w:szCs w:val="20"/>
              </w:rPr>
            </w:rPrChange>
          </w:rPr>
          <w:t xml:space="preserve">, </w:t>
        </w:r>
      </w:ins>
      <w:ins w:id="1215" w:author="W" w:date="2014-06-07T17:06:00Z">
        <w:r w:rsidR="003801D0" w:rsidRPr="00E7789B">
          <w:t xml:space="preserve">we chose to keep this material identified as </w:t>
        </w:r>
        <w:r w:rsidR="003801D0" w:rsidRPr="00E7789B">
          <w:rPr>
            <w:i/>
            <w:rPrChange w:id="1216" w:author="W" w:date="2014-06-16T03:20:00Z">
              <w:rPr/>
            </w:rPrChange>
          </w:rPr>
          <w:t>Cyanosarcina</w:t>
        </w:r>
        <w:r w:rsidR="003801D0" w:rsidRPr="00E7789B">
          <w:rPr>
            <w:i/>
          </w:rPr>
          <w:t xml:space="preserve"> </w:t>
        </w:r>
      </w:ins>
      <w:ins w:id="1217" w:author="W" w:date="2014-06-07T17:11:00Z">
        <w:r w:rsidR="00430210" w:rsidRPr="00E7789B">
          <w:t>d</w:t>
        </w:r>
        <w:r w:rsidR="00430210" w:rsidRPr="00DD19C5">
          <w:t>ue to</w:t>
        </w:r>
      </w:ins>
      <w:ins w:id="1218" w:author="W" w:date="2014-06-07T17:07:00Z">
        <w:r w:rsidR="003801D0" w:rsidRPr="00DD19C5">
          <w:t xml:space="preserve"> </w:t>
        </w:r>
        <w:del w:id="1219" w:author="osxadmin" w:date="2014-06-19T21:05:00Z">
          <w:r w:rsidR="003801D0" w:rsidRPr="00DD19C5" w:rsidDel="003D32B9">
            <w:delText>the</w:delText>
          </w:r>
        </w:del>
      </w:ins>
      <w:ins w:id="1220" w:author="W" w:date="2014-06-07T16:50:00Z">
        <w:del w:id="1221" w:author="osxadmin" w:date="2014-06-19T21:05:00Z">
          <w:r w:rsidR="004533C4" w:rsidRPr="00E7789B" w:rsidDel="003D32B9">
            <w:rPr>
              <w:rPrChange w:id="1222" w:author="W" w:date="2014-06-16T03:20:00Z">
                <w:rPr>
                  <w:sz w:val="20"/>
                  <w:szCs w:val="20"/>
                </w:rPr>
              </w:rPrChange>
            </w:rPr>
            <w:delText xml:space="preserve"> presence </w:delText>
          </w:r>
        </w:del>
      </w:ins>
      <w:ins w:id="1223" w:author="W" w:date="2014-06-07T17:11:00Z">
        <w:del w:id="1224" w:author="osxadmin" w:date="2014-06-19T21:05:00Z">
          <w:r w:rsidR="00430210" w:rsidRPr="00E7789B" w:rsidDel="003D32B9">
            <w:delText xml:space="preserve">of </w:delText>
          </w:r>
        </w:del>
        <w:r w:rsidR="00430210" w:rsidRPr="00E7789B">
          <w:t>‘giant</w:t>
        </w:r>
      </w:ins>
      <w:ins w:id="1225" w:author="W" w:date="2014-06-07T17:07:00Z">
        <w:r w:rsidR="003801D0" w:rsidRPr="00E7789B">
          <w:t xml:space="preserve"> cells</w:t>
        </w:r>
      </w:ins>
      <w:ins w:id="1226" w:author="W" w:date="2014-06-07T17:11:00Z">
        <w:r w:rsidR="00430210" w:rsidRPr="00DD19C5">
          <w:t>’</w:t>
        </w:r>
      </w:ins>
      <w:ins w:id="1227" w:author="W" w:date="2014-06-07T17:08:00Z">
        <w:r w:rsidR="00430210" w:rsidRPr="00DD19C5">
          <w:t xml:space="preserve"> </w:t>
        </w:r>
      </w:ins>
      <w:ins w:id="1228" w:author="W" w:date="2014-06-07T17:11:00Z">
        <w:r w:rsidR="00430210" w:rsidRPr="00E7789B">
          <w:rPr>
            <w:highlight w:val="yellow"/>
            <w:rPrChange w:id="1229" w:author="W" w:date="2014-06-16T03:20:00Z">
              <w:rPr/>
            </w:rPrChange>
          </w:rPr>
          <w:t>(Fig</w:t>
        </w:r>
        <w:proofErr w:type="gramStart"/>
        <w:r w:rsidR="00430210" w:rsidRPr="00E7789B">
          <w:rPr>
            <w:highlight w:val="yellow"/>
            <w:rPrChange w:id="1230" w:author="W" w:date="2014-06-16T03:20:00Z">
              <w:rPr/>
            </w:rPrChange>
          </w:rPr>
          <w:t>. )</w:t>
        </w:r>
        <w:proofErr w:type="gramEnd"/>
        <w:r w:rsidR="00430210" w:rsidRPr="00E7789B">
          <w:t>, which are</w:t>
        </w:r>
      </w:ins>
      <w:ins w:id="1231" w:author="W" w:date="2014-06-07T17:08:00Z">
        <w:r w:rsidR="00430210" w:rsidRPr="00DD19C5">
          <w:t xml:space="preserve"> not described </w:t>
        </w:r>
      </w:ins>
      <w:ins w:id="1232" w:author="W" w:date="2014-06-07T17:11:00Z">
        <w:del w:id="1233" w:author="osxadmin" w:date="2014-06-19T21:05:00Z">
          <w:r w:rsidR="00430210" w:rsidRPr="00DD19C5" w:rsidDel="003D32B9">
            <w:delText>to</w:delText>
          </w:r>
        </w:del>
      </w:ins>
      <w:ins w:id="1234" w:author="osxadmin" w:date="2014-06-19T21:05:00Z">
        <w:r w:rsidR="003D32B9">
          <w:t>in</w:t>
        </w:r>
      </w:ins>
      <w:ins w:id="1235" w:author="W" w:date="2014-06-07T17:08:00Z">
        <w:r w:rsidR="00430210" w:rsidRPr="00DD19C5">
          <w:t xml:space="preserve"> </w:t>
        </w:r>
        <w:r w:rsidR="00430210" w:rsidRPr="00DD19C5">
          <w:rPr>
            <w:i/>
          </w:rPr>
          <w:t>Chroococcus</w:t>
        </w:r>
      </w:ins>
      <w:ins w:id="1236" w:author="W" w:date="2014-06-07T17:12:00Z">
        <w:r w:rsidR="00430210" w:rsidRPr="005F3331">
          <w:t>.</w:t>
        </w:r>
      </w:ins>
      <w:ins w:id="1237" w:author="W" w:date="2014-06-07T17:08:00Z">
        <w:r w:rsidR="00430210" w:rsidRPr="005F3331">
          <w:t xml:space="preserve"> </w:t>
        </w:r>
      </w:ins>
      <w:ins w:id="1238" w:author="W" w:date="2014-06-07T17:12:00Z">
        <w:r w:rsidR="00430210" w:rsidRPr="005F3331">
          <w:t>W</w:t>
        </w:r>
      </w:ins>
      <w:ins w:id="1239" w:author="W" w:date="2014-06-07T17:08:00Z">
        <w:r w:rsidR="00430210" w:rsidRPr="00B0101C">
          <w:t xml:space="preserve">e judge this to be a more relevant character than the colored sheaths, </w:t>
        </w:r>
        <w:del w:id="1240" w:author="osxadmin" w:date="2014-06-19T21:05:00Z">
          <w:r w:rsidR="00430210" w:rsidRPr="00B0101C" w:rsidDel="003D32B9">
            <w:delText xml:space="preserve">even </w:delText>
          </w:r>
        </w:del>
        <w:r w:rsidR="00430210" w:rsidRPr="00B0101C">
          <w:t xml:space="preserve">because the envelopes are colored only in </w:t>
        </w:r>
      </w:ins>
      <w:ins w:id="1241" w:author="W" w:date="2014-06-07T17:10:00Z">
        <w:r w:rsidR="00430210" w:rsidRPr="007425AE">
          <w:t>senescent</w:t>
        </w:r>
      </w:ins>
      <w:ins w:id="1242" w:author="W" w:date="2014-06-07T17:08:00Z">
        <w:r w:rsidR="00430210" w:rsidRPr="007425AE">
          <w:t xml:space="preserve"> stages.</w:t>
        </w:r>
      </w:ins>
      <w:ins w:id="1243" w:author="W" w:date="2014-06-07T17:12:00Z">
        <w:r w:rsidR="00430210" w:rsidRPr="007425AE">
          <w:t xml:space="preserve"> However, we do not discard the possi</w:t>
        </w:r>
      </w:ins>
      <w:ins w:id="1244" w:author="W" w:date="2014-06-07T17:13:00Z">
        <w:r w:rsidR="00430210" w:rsidRPr="00316929">
          <w:t>bi</w:t>
        </w:r>
      </w:ins>
      <w:ins w:id="1245" w:author="W" w:date="2014-06-07T17:12:00Z">
        <w:r w:rsidR="00430210" w:rsidRPr="00316929">
          <w:t xml:space="preserve">lity </w:t>
        </w:r>
        <w:del w:id="1246" w:author="osxadmin" w:date="2014-06-19T21:05:00Z">
          <w:r w:rsidR="00430210" w:rsidRPr="00316929" w:rsidDel="003D32B9">
            <w:delText>of</w:delText>
          </w:r>
        </w:del>
      </w:ins>
      <w:ins w:id="1247" w:author="osxadmin" w:date="2014-06-19T21:05:00Z">
        <w:r w:rsidR="003D32B9">
          <w:t>that</w:t>
        </w:r>
      </w:ins>
      <w:ins w:id="1248" w:author="W" w:date="2014-06-07T17:13:00Z">
        <w:r w:rsidR="00430210" w:rsidRPr="00D87149">
          <w:t xml:space="preserve"> this population </w:t>
        </w:r>
      </w:ins>
      <w:ins w:id="1249" w:author="W" w:date="2014-06-07T17:15:00Z">
        <w:del w:id="1250" w:author="osxadmin" w:date="2014-06-19T21:05:00Z">
          <w:r w:rsidR="00430210" w:rsidRPr="00D87149" w:rsidDel="003D32B9">
            <w:delText xml:space="preserve">to be </w:delText>
          </w:r>
        </w:del>
      </w:ins>
      <w:ins w:id="1251" w:author="osxadmin" w:date="2014-06-19T21:05:00Z">
        <w:r w:rsidR="003D32B9">
          <w:t xml:space="preserve">is </w:t>
        </w:r>
      </w:ins>
      <w:ins w:id="1252" w:author="W" w:date="2014-06-07T17:15:00Z">
        <w:r w:rsidR="00430210" w:rsidRPr="00D87149">
          <w:t xml:space="preserve">a new </w:t>
        </w:r>
        <w:del w:id="1253" w:author="osxadmin" w:date="2014-06-19T21:06:00Z">
          <w:r w:rsidR="00430210" w:rsidRPr="00D87149" w:rsidDel="003D32B9">
            <w:delText>genera</w:delText>
          </w:r>
        </w:del>
      </w:ins>
      <w:ins w:id="1254" w:author="osxadmin" w:date="2014-06-19T21:06:00Z">
        <w:r w:rsidR="003D32B9" w:rsidRPr="00D87149">
          <w:t>genus</w:t>
        </w:r>
      </w:ins>
      <w:ins w:id="1255" w:author="W" w:date="2014-06-07T17:15:00Z">
        <w:r w:rsidR="00430210" w:rsidRPr="00D87149">
          <w:t xml:space="preserve">, </w:t>
        </w:r>
      </w:ins>
      <w:ins w:id="1256" w:author="W" w:date="2014-06-07T17:13:00Z">
        <w:r w:rsidR="00430210" w:rsidRPr="00D87149">
          <w:t>distin</w:t>
        </w:r>
      </w:ins>
      <w:ins w:id="1257" w:author="W" w:date="2014-06-07T17:15:00Z">
        <w:r w:rsidR="00430210" w:rsidRPr="00F7051B">
          <w:t>ct from</w:t>
        </w:r>
      </w:ins>
      <w:ins w:id="1258" w:author="W" w:date="2014-06-07T17:13:00Z">
        <w:r w:rsidR="00430210" w:rsidRPr="00F7051B">
          <w:t xml:space="preserve"> </w:t>
        </w:r>
        <w:del w:id="1259" w:author="osxadmin" w:date="2014-06-19T21:06:00Z">
          <w:r w:rsidR="00430210" w:rsidRPr="00F7051B" w:rsidDel="003D32B9">
            <w:delText xml:space="preserve">these </w:delText>
          </w:r>
        </w:del>
        <w:r w:rsidR="00430210" w:rsidRPr="00F7051B">
          <w:t xml:space="preserve">both. </w:t>
        </w:r>
      </w:ins>
      <w:ins w:id="1260" w:author="W" w:date="2014-06-07T17:12:00Z">
        <w:r w:rsidR="00430210" w:rsidRPr="00781BA6">
          <w:t xml:space="preserve"> </w:t>
        </w:r>
      </w:ins>
    </w:p>
    <w:p w14:paraId="62BAC60D" w14:textId="77777777" w:rsidR="00021061" w:rsidRPr="00A84FF0" w:rsidRDefault="00021061">
      <w:pPr>
        <w:autoSpaceDE w:val="0"/>
        <w:autoSpaceDN w:val="0"/>
        <w:adjustRightInd w:val="0"/>
        <w:spacing w:before="0" w:after="0" w:line="480" w:lineRule="auto"/>
        <w:jc w:val="both"/>
        <w:rPr>
          <w:ins w:id="1261" w:author="W" w:date="2014-06-07T16:41:00Z"/>
          <w:lang w:val="en-US"/>
          <w:rPrChange w:id="1262" w:author="W" w:date="2014-06-16T13:00:00Z">
            <w:rPr>
              <w:ins w:id="1263" w:author="W" w:date="2014-06-07T16:41:00Z"/>
              <w:rFonts w:eastAsiaTheme="minorHAnsi"/>
              <w:color w:val="000000"/>
              <w:sz w:val="23"/>
              <w:szCs w:val="23"/>
              <w:lang w:val="en-US" w:eastAsia="en-US"/>
            </w:rPr>
          </w:rPrChange>
        </w:rPr>
        <w:pPrChange w:id="1264" w:author="W" w:date="2014-06-16T03:20:00Z">
          <w:pPr>
            <w:spacing w:before="0" w:after="0" w:line="480" w:lineRule="auto"/>
            <w:ind w:firstLine="708"/>
            <w:jc w:val="both"/>
          </w:pPr>
        </w:pPrChange>
      </w:pPr>
      <w:ins w:id="1265" w:author="W" w:date="2014-06-07T16:47:00Z">
        <w:r w:rsidRPr="00E7789B">
          <w:rPr>
            <w:b/>
            <w:lang w:val="en-US"/>
            <w:rPrChange w:id="1266" w:author="W" w:date="2014-06-16T03:20:00Z">
              <w:rPr>
                <w:b/>
              </w:rPr>
            </w:rPrChange>
          </w:rPr>
          <w:t>Studied material:</w:t>
        </w:r>
      </w:ins>
      <w:ins w:id="1267" w:author="W" w:date="2014-06-16T13:00:00Z">
        <w:r w:rsidR="00A84FF0" w:rsidRPr="00A84FF0">
          <w:rPr>
            <w:bCs/>
            <w:lang w:val="en-US"/>
            <w:rPrChange w:id="1268" w:author="W" w:date="2014-06-16T13:00:00Z">
              <w:rPr>
                <w:bCs/>
              </w:rPr>
            </w:rPrChange>
          </w:rPr>
          <w:t>—BRAZIL. São Paulo: Cananéia, State Park of “Ilha do Cardoso” (Perequê),</w:t>
        </w:r>
        <w:r w:rsidR="00A84FF0" w:rsidRPr="00A84FF0">
          <w:rPr>
            <w:lang w:val="en-US"/>
            <w:rPrChange w:id="1269" w:author="W" w:date="2014-06-16T13:00:00Z">
              <w:rPr/>
            </w:rPrChange>
          </w:rPr>
          <w:t xml:space="preserve"> 25º04‟08”S, 47º55‟88”W, 29 June 2010, </w:t>
        </w:r>
        <w:r w:rsidR="00A84FF0" w:rsidRPr="00A84FF0">
          <w:rPr>
            <w:i/>
            <w:iCs/>
            <w:lang w:val="en-US"/>
            <w:rPrChange w:id="1270" w:author="W" w:date="2014-06-16T13:00:00Z">
              <w:rPr>
                <w:i/>
                <w:iCs/>
              </w:rPr>
            </w:rPrChange>
          </w:rPr>
          <w:t xml:space="preserve">W.A. Gama-Jr. </w:t>
        </w:r>
        <w:r w:rsidR="00A84FF0" w:rsidRPr="00A84FF0">
          <w:rPr>
            <w:lang w:val="en-US"/>
            <w:rPrChange w:id="1271" w:author="W" w:date="2014-06-16T13:00:00Z">
              <w:rPr/>
            </w:rPrChange>
          </w:rPr>
          <w:t xml:space="preserve">&amp; </w:t>
        </w:r>
        <w:r w:rsidR="00A84FF0" w:rsidRPr="00A84FF0">
          <w:rPr>
            <w:i/>
            <w:iCs/>
            <w:lang w:val="en-US"/>
            <w:rPrChange w:id="1272" w:author="W" w:date="2014-06-16T13:00:00Z">
              <w:rPr>
                <w:i/>
                <w:iCs/>
              </w:rPr>
            </w:rPrChange>
          </w:rPr>
          <w:t>C.F.S. Malone</w:t>
        </w:r>
        <w:r w:rsidR="00A84FF0" w:rsidRPr="00A84FF0">
          <w:rPr>
            <w:lang w:val="en-US"/>
            <w:rPrChange w:id="1273" w:author="W" w:date="2014-06-16T13:00:00Z">
              <w:rPr/>
            </w:rPrChange>
          </w:rPr>
          <w:t xml:space="preserve"> (</w:t>
        </w:r>
        <w:r w:rsidR="00A84FF0" w:rsidRPr="00A84FF0">
          <w:rPr>
            <w:bCs/>
            <w:lang w:val="en-US"/>
            <w:rPrChange w:id="1274" w:author="W" w:date="2014-06-16T13:00:00Z">
              <w:rPr>
                <w:bCs/>
              </w:rPr>
            </w:rPrChange>
          </w:rPr>
          <w:t>SP 401439</w:t>
        </w:r>
        <w:r w:rsidR="00A84FF0" w:rsidRPr="00A84FF0">
          <w:rPr>
            <w:lang w:val="en-US"/>
            <w:rPrChange w:id="1275" w:author="W" w:date="2014-06-16T13:00:00Z">
              <w:rPr/>
            </w:rPrChange>
          </w:rPr>
          <w:t>).</w:t>
        </w:r>
      </w:ins>
    </w:p>
    <w:p w14:paraId="324CDE3B" w14:textId="77777777" w:rsidR="00021061" w:rsidRPr="00E7789B" w:rsidRDefault="00021061" w:rsidP="00E7789B">
      <w:pPr>
        <w:spacing w:before="0" w:after="0" w:line="480" w:lineRule="auto"/>
        <w:ind w:firstLine="708"/>
        <w:jc w:val="both"/>
        <w:rPr>
          <w:b/>
          <w:lang w:val="en-US"/>
        </w:rPr>
      </w:pPr>
    </w:p>
    <w:p w14:paraId="49F63A6D" w14:textId="77777777" w:rsidR="00001987" w:rsidRPr="00E7789B" w:rsidRDefault="00CB6CC6" w:rsidP="00DD19C5">
      <w:pPr>
        <w:spacing w:before="0" w:after="0" w:line="480" w:lineRule="auto"/>
        <w:jc w:val="both"/>
        <w:rPr>
          <w:lang w:val="en-US"/>
        </w:rPr>
      </w:pPr>
      <w:r w:rsidRPr="00E7789B">
        <w:rPr>
          <w:b/>
          <w:i/>
          <w:lang w:val="en-US"/>
        </w:rPr>
        <w:t>Cyanostylon gelatinosus</w:t>
      </w:r>
      <w:r w:rsidRPr="00DD19C5">
        <w:rPr>
          <w:b/>
          <w:lang w:val="en-US"/>
        </w:rPr>
        <w:t xml:space="preserve"> </w:t>
      </w:r>
      <w:r w:rsidRPr="00DD19C5">
        <w:rPr>
          <w:lang w:val="en-US"/>
        </w:rPr>
        <w:t xml:space="preserve">Azevedo &amp; Sant’Anna (1994: 76). </w:t>
      </w:r>
      <w:r w:rsidRPr="00DD19C5">
        <w:rPr>
          <w:bCs/>
          <w:lang w:val="en-US"/>
        </w:rPr>
        <w:t>(Fig. 5F–H)</w:t>
      </w:r>
      <w:r w:rsidRPr="00E7789B">
        <w:rPr>
          <w:lang w:val="en-US"/>
        </w:rPr>
        <w:fldChar w:fldCharType="begin"/>
      </w:r>
      <w:r w:rsidRPr="00E7789B">
        <w:rPr>
          <w:lang w:val="en-US"/>
        </w:rPr>
        <w:instrText xml:space="preserve"> XE "</w:instrText>
      </w:r>
      <w:r w:rsidRPr="00E7789B">
        <w:rPr>
          <w:b/>
          <w:i/>
          <w:lang w:val="en-US"/>
        </w:rPr>
        <w:instrText>Cyanostylon gelatinosus</w:instrText>
      </w:r>
      <w:r w:rsidRPr="00DD19C5">
        <w:rPr>
          <w:b/>
          <w:lang w:val="en-US"/>
        </w:rPr>
        <w:instrText xml:space="preserve"> </w:instrText>
      </w:r>
      <w:r w:rsidRPr="00DD19C5">
        <w:rPr>
          <w:lang w:val="en-US"/>
        </w:rPr>
        <w:instrText xml:space="preserve">Azevedo &amp; Sant’Anna" </w:instrText>
      </w:r>
      <w:r w:rsidRPr="00E7789B">
        <w:rPr>
          <w:lang w:val="en-US"/>
        </w:rPr>
        <w:fldChar w:fldCharType="end"/>
      </w:r>
    </w:p>
    <w:p w14:paraId="062C3BE5" w14:textId="77777777" w:rsidR="00001987" w:rsidRPr="007425AE" w:rsidRDefault="00CB6CC6" w:rsidP="00DD19C5">
      <w:pPr>
        <w:spacing w:before="0" w:after="0" w:line="480" w:lineRule="auto"/>
        <w:jc w:val="both"/>
        <w:rPr>
          <w:lang w:val="en-US"/>
        </w:rPr>
      </w:pPr>
      <w:r w:rsidRPr="00E7789B">
        <w:rPr>
          <w:lang w:val="en-US"/>
        </w:rPr>
        <w:t xml:space="preserve">Dendroid up to </w:t>
      </w:r>
      <w:r w:rsidRPr="00DD19C5">
        <w:rPr>
          <w:lang w:val="en-US"/>
        </w:rPr>
        <w:t>irregular, dense gelatinous colonies, 3–50 celled, up to more. Mucilaginous stalks tubular, rounded to elliptical, branched, firm, hyaline, conspicuous, lamellate, 5.7–8.4 µm diam. Cells spherical, (1.2)1.5–2.7(3.2) µm diam., 1–2 disposed at stalk end. Cell content homo</w:t>
      </w:r>
      <w:r w:rsidRPr="007425AE">
        <w:rPr>
          <w:lang w:val="en-US"/>
        </w:rPr>
        <w:t>geneous, blue-green.</w:t>
      </w:r>
    </w:p>
    <w:p w14:paraId="6A0280ED" w14:textId="77777777" w:rsidR="00001987" w:rsidRPr="00D87149" w:rsidRDefault="00CB6CC6" w:rsidP="007425AE">
      <w:pPr>
        <w:spacing w:before="0" w:after="0" w:line="480" w:lineRule="auto"/>
        <w:jc w:val="both"/>
        <w:rPr>
          <w:lang w:val="en-US"/>
        </w:rPr>
      </w:pPr>
      <w:r w:rsidRPr="007425AE">
        <w:rPr>
          <w:b/>
          <w:lang w:val="en-US"/>
        </w:rPr>
        <w:t>Habitat:</w:t>
      </w:r>
      <w:r w:rsidRPr="00316929">
        <w:rPr>
          <w:lang w:val="en-US"/>
        </w:rPr>
        <w:t>—Cave wet walls.</w:t>
      </w:r>
    </w:p>
    <w:p w14:paraId="7D1901E6" w14:textId="77777777" w:rsidR="00001987" w:rsidRPr="00DD19C5" w:rsidRDefault="00CB6CC6" w:rsidP="007425AE">
      <w:pPr>
        <w:spacing w:before="0" w:after="0" w:line="480" w:lineRule="auto"/>
        <w:jc w:val="both"/>
        <w:rPr>
          <w:bCs/>
          <w:lang w:val="en-US"/>
        </w:rPr>
      </w:pPr>
      <w:r w:rsidRPr="00D87149">
        <w:rPr>
          <w:b/>
          <w:lang w:val="en-US"/>
        </w:rPr>
        <w:t>Studied material</w:t>
      </w:r>
      <w:r w:rsidRPr="00D87149">
        <w:rPr>
          <w:lang w:val="en-US"/>
        </w:rPr>
        <w:t>:</w:t>
      </w:r>
      <w:r w:rsidRPr="00F7051B">
        <w:rPr>
          <w:bCs/>
          <w:lang w:val="en-US"/>
        </w:rPr>
        <w:t>—</w:t>
      </w:r>
      <w:r w:rsidRPr="00F7051B">
        <w:rPr>
          <w:lang w:val="en-US"/>
        </w:rPr>
        <w:t xml:space="preserve">BRAZIL. </w:t>
      </w:r>
      <w:r w:rsidRPr="00E7789B">
        <w:rPr>
          <w:lang w:val="en-US"/>
          <w:rPrChange w:id="1276" w:author="W" w:date="2014-06-16T03:20:00Z">
            <w:rPr/>
          </w:rPrChange>
        </w:rPr>
        <w:t>São Paulo: Ubatuba, “Sununga” Beach (</w:t>
      </w:r>
      <w:r w:rsidRPr="00E7789B">
        <w:rPr>
          <w:bCs/>
          <w:lang w:val="en-US"/>
          <w:rPrChange w:id="1277" w:author="W" w:date="2014-06-16T03:20:00Z">
            <w:rPr>
              <w:bCs/>
            </w:rPr>
          </w:rPrChange>
        </w:rPr>
        <w:t xml:space="preserve">Gruta-que-chora), </w:t>
      </w:r>
      <w:r w:rsidRPr="00E7789B">
        <w:rPr>
          <w:lang w:val="en-US"/>
          <w:rPrChange w:id="1278" w:author="W" w:date="2014-06-16T03:20:00Z">
            <w:rPr/>
          </w:rPrChange>
        </w:rPr>
        <w:t xml:space="preserve">23°31'S, 45°08'W, 12 April 2003, </w:t>
      </w:r>
      <w:r w:rsidRPr="00E7789B">
        <w:rPr>
          <w:i/>
          <w:iCs/>
          <w:lang w:val="en-US"/>
          <w:rPrChange w:id="1279" w:author="W" w:date="2014-06-16T03:20:00Z">
            <w:rPr>
              <w:i/>
              <w:iCs/>
            </w:rPr>
          </w:rPrChange>
        </w:rPr>
        <w:t xml:space="preserve">M.T. Fujii et al. </w:t>
      </w:r>
      <w:r w:rsidRPr="00E7789B">
        <w:rPr>
          <w:iCs/>
          <w:lang w:val="en-US"/>
        </w:rPr>
        <w:t>(</w:t>
      </w:r>
      <w:r w:rsidRPr="00E7789B">
        <w:rPr>
          <w:bCs/>
          <w:lang w:val="en-US"/>
        </w:rPr>
        <w:t xml:space="preserve">SP 401448). </w:t>
      </w:r>
    </w:p>
    <w:p w14:paraId="436AD3C8" w14:textId="77777777" w:rsidR="00001987" w:rsidRPr="00B0101C" w:rsidRDefault="00001987" w:rsidP="007425AE">
      <w:pPr>
        <w:pStyle w:val="NoSpacing"/>
        <w:spacing w:line="480" w:lineRule="auto"/>
        <w:jc w:val="both"/>
        <w:rPr>
          <w:rFonts w:ascii="Times New Roman" w:hAnsi="Times New Roman"/>
          <w:sz w:val="24"/>
          <w:szCs w:val="24"/>
          <w:lang w:val="en-US"/>
        </w:rPr>
      </w:pPr>
    </w:p>
    <w:p w14:paraId="744B89FA" w14:textId="77777777" w:rsidR="00001987" w:rsidRPr="00E7789B" w:rsidRDefault="00CB6CC6" w:rsidP="00316929">
      <w:pPr>
        <w:pStyle w:val="NoSpacing"/>
        <w:spacing w:line="480" w:lineRule="auto"/>
        <w:jc w:val="both"/>
        <w:rPr>
          <w:rFonts w:ascii="Times New Roman" w:hAnsi="Times New Roman"/>
          <w:b/>
          <w:sz w:val="24"/>
          <w:szCs w:val="24"/>
          <w:lang w:val="en-US"/>
        </w:rPr>
      </w:pPr>
      <w:r w:rsidRPr="00E7789B">
        <w:rPr>
          <w:rFonts w:ascii="Times New Roman" w:hAnsi="Times New Roman"/>
          <w:b/>
          <w:i/>
          <w:sz w:val="24"/>
          <w:szCs w:val="24"/>
          <w:rPrChange w:id="1280" w:author="W" w:date="2014-06-16T03:20:00Z">
            <w:rPr>
              <w:rFonts w:ascii="Times New Roman" w:hAnsi="Times New Roman"/>
              <w:b/>
              <w:i/>
              <w:sz w:val="24"/>
              <w:szCs w:val="24"/>
              <w:lang w:val="en-US"/>
            </w:rPr>
          </w:rPrChange>
        </w:rPr>
        <w:t xml:space="preserve">Cyanostylon </w:t>
      </w:r>
      <w:r w:rsidRPr="00E7789B">
        <w:rPr>
          <w:rFonts w:ascii="Times New Roman" w:hAnsi="Times New Roman"/>
          <w:b/>
          <w:sz w:val="24"/>
          <w:szCs w:val="24"/>
          <w:rPrChange w:id="1281" w:author="W" w:date="2014-06-16T03:20:00Z">
            <w:rPr>
              <w:rFonts w:ascii="Times New Roman" w:hAnsi="Times New Roman"/>
              <w:b/>
              <w:sz w:val="24"/>
              <w:szCs w:val="24"/>
              <w:lang w:val="en-US"/>
            </w:rPr>
          </w:rPrChange>
        </w:rPr>
        <w:t xml:space="preserve">cf. </w:t>
      </w:r>
      <w:r w:rsidRPr="00E7789B">
        <w:rPr>
          <w:rFonts w:ascii="Times New Roman" w:hAnsi="Times New Roman"/>
          <w:b/>
          <w:i/>
          <w:sz w:val="24"/>
          <w:szCs w:val="24"/>
          <w:rPrChange w:id="1282" w:author="W" w:date="2014-06-16T03:20:00Z">
            <w:rPr>
              <w:rFonts w:ascii="Times New Roman" w:hAnsi="Times New Roman"/>
              <w:b/>
              <w:i/>
              <w:sz w:val="24"/>
              <w:szCs w:val="24"/>
              <w:lang w:val="en-US"/>
            </w:rPr>
          </w:rPrChange>
        </w:rPr>
        <w:t xml:space="preserve">gelatinosus </w:t>
      </w:r>
      <w:r w:rsidRPr="00E7789B">
        <w:rPr>
          <w:rFonts w:ascii="Times New Roman" w:hAnsi="Times New Roman"/>
          <w:sz w:val="24"/>
          <w:szCs w:val="24"/>
          <w:rPrChange w:id="1283" w:author="W" w:date="2014-06-16T03:20:00Z">
            <w:rPr>
              <w:rFonts w:ascii="Times New Roman" w:hAnsi="Times New Roman"/>
              <w:sz w:val="24"/>
              <w:szCs w:val="24"/>
              <w:lang w:val="en-US"/>
            </w:rPr>
          </w:rPrChange>
        </w:rPr>
        <w:t>Azevedo &amp; Sant’Anna (1994: 76)</w:t>
      </w:r>
      <w:r w:rsidRPr="00E7789B">
        <w:rPr>
          <w:rFonts w:ascii="Times New Roman" w:hAnsi="Times New Roman"/>
          <w:sz w:val="24"/>
          <w:szCs w:val="24"/>
          <w:lang w:val="en-US"/>
        </w:rPr>
        <w:fldChar w:fldCharType="begin"/>
      </w:r>
      <w:r w:rsidRPr="00E7789B">
        <w:rPr>
          <w:rFonts w:ascii="Times New Roman" w:hAnsi="Times New Roman"/>
          <w:sz w:val="24"/>
          <w:szCs w:val="24"/>
          <w:rPrChange w:id="1284" w:author="W" w:date="2014-06-16T03:20:00Z">
            <w:rPr>
              <w:rFonts w:ascii="Times New Roman" w:hAnsi="Times New Roman"/>
              <w:sz w:val="24"/>
              <w:szCs w:val="24"/>
              <w:lang w:val="en-US"/>
            </w:rPr>
          </w:rPrChange>
        </w:rPr>
        <w:instrText xml:space="preserve"> XE "</w:instrText>
      </w:r>
      <w:r w:rsidRPr="00E7789B">
        <w:rPr>
          <w:rFonts w:ascii="Times New Roman" w:hAnsi="Times New Roman"/>
          <w:b/>
          <w:i/>
          <w:sz w:val="24"/>
          <w:szCs w:val="24"/>
          <w:rPrChange w:id="1285" w:author="W" w:date="2014-06-16T03:20:00Z">
            <w:rPr>
              <w:rFonts w:ascii="Times New Roman" w:hAnsi="Times New Roman"/>
              <w:b/>
              <w:i/>
              <w:sz w:val="24"/>
              <w:szCs w:val="24"/>
              <w:lang w:val="en-US"/>
            </w:rPr>
          </w:rPrChange>
        </w:rPr>
        <w:instrText xml:space="preserve">Cyanostylon </w:instrText>
      </w:r>
      <w:r w:rsidRPr="00E7789B">
        <w:rPr>
          <w:rFonts w:ascii="Times New Roman" w:hAnsi="Times New Roman"/>
          <w:b/>
          <w:sz w:val="24"/>
          <w:szCs w:val="24"/>
          <w:rPrChange w:id="1286" w:author="W" w:date="2014-06-16T03:20:00Z">
            <w:rPr>
              <w:rFonts w:ascii="Times New Roman" w:hAnsi="Times New Roman"/>
              <w:b/>
              <w:sz w:val="24"/>
              <w:szCs w:val="24"/>
              <w:lang w:val="en-US"/>
            </w:rPr>
          </w:rPrChange>
        </w:rPr>
        <w:instrText xml:space="preserve">cf. </w:instrText>
      </w:r>
      <w:r w:rsidRPr="00E7789B">
        <w:rPr>
          <w:rFonts w:ascii="Times New Roman" w:hAnsi="Times New Roman"/>
          <w:b/>
          <w:i/>
          <w:sz w:val="24"/>
          <w:szCs w:val="24"/>
          <w:rPrChange w:id="1287" w:author="W" w:date="2014-06-16T03:20:00Z">
            <w:rPr>
              <w:rFonts w:ascii="Times New Roman" w:hAnsi="Times New Roman"/>
              <w:b/>
              <w:i/>
              <w:sz w:val="24"/>
              <w:szCs w:val="24"/>
              <w:lang w:val="en-US"/>
            </w:rPr>
          </w:rPrChange>
        </w:rPr>
        <w:instrText xml:space="preserve">gelatinosus </w:instrText>
      </w:r>
      <w:r w:rsidRPr="00E7789B">
        <w:rPr>
          <w:rFonts w:ascii="Times New Roman" w:hAnsi="Times New Roman"/>
          <w:sz w:val="24"/>
          <w:szCs w:val="24"/>
          <w:rPrChange w:id="1288" w:author="W" w:date="2014-06-16T03:20:00Z">
            <w:rPr>
              <w:rFonts w:ascii="Times New Roman" w:hAnsi="Times New Roman"/>
              <w:sz w:val="24"/>
              <w:szCs w:val="24"/>
              <w:lang w:val="en-US"/>
            </w:rPr>
          </w:rPrChange>
        </w:rPr>
        <w:instrText xml:space="preserve">Azevedo &amp; Sant’Anna" </w:instrText>
      </w:r>
      <w:r w:rsidRPr="00E7789B">
        <w:rPr>
          <w:rFonts w:ascii="Times New Roman" w:hAnsi="Times New Roman"/>
          <w:sz w:val="24"/>
          <w:szCs w:val="24"/>
          <w:lang w:val="en-US"/>
        </w:rPr>
        <w:fldChar w:fldCharType="end"/>
      </w:r>
      <w:r w:rsidRPr="00E7789B">
        <w:rPr>
          <w:rFonts w:ascii="Times New Roman" w:hAnsi="Times New Roman"/>
          <w:sz w:val="24"/>
          <w:szCs w:val="24"/>
          <w:rPrChange w:id="1289" w:author="W" w:date="2014-06-16T03:20:00Z">
            <w:rPr>
              <w:rFonts w:ascii="Times New Roman" w:hAnsi="Times New Roman"/>
              <w:sz w:val="24"/>
              <w:szCs w:val="24"/>
              <w:lang w:val="en-US"/>
            </w:rPr>
          </w:rPrChange>
        </w:rPr>
        <w:t xml:space="preserve">. </w:t>
      </w:r>
      <w:r w:rsidRPr="00E7789B">
        <w:rPr>
          <w:rFonts w:ascii="Times New Roman" w:hAnsi="Times New Roman"/>
          <w:bCs/>
          <w:sz w:val="24"/>
          <w:szCs w:val="24"/>
          <w:lang w:val="en-US"/>
        </w:rPr>
        <w:t>(Fig. 5I)</w:t>
      </w:r>
    </w:p>
    <w:p w14:paraId="10F9325C" w14:textId="77777777" w:rsidR="00001987" w:rsidRPr="007425AE" w:rsidRDefault="00CB6CC6" w:rsidP="00F7051B">
      <w:pPr>
        <w:spacing w:before="0" w:after="0" w:line="480" w:lineRule="auto"/>
        <w:jc w:val="both"/>
        <w:rPr>
          <w:lang w:val="en-US"/>
        </w:rPr>
      </w:pPr>
      <w:r w:rsidRPr="005F3331">
        <w:rPr>
          <w:lang w:val="en-US"/>
        </w:rPr>
        <w:t>Dendroid, dense gelatinous colonies, 3–30 celled, rarely more. Mucilaginous stalks tubular, rounded to elliptical, simple, firm, hyaline to slightly brown, conspicuous, lamellate, 3.1–7.5 µm di</w:t>
      </w:r>
      <w:r w:rsidRPr="007425AE">
        <w:rPr>
          <w:lang w:val="en-US"/>
        </w:rPr>
        <w:t>am. Cells spherical, 1.7–2.4 µm diam., 1–2 disposed at stalk end. Cell content homogeneous, pale blue-green.</w:t>
      </w:r>
    </w:p>
    <w:p w14:paraId="430DB4AF" w14:textId="25F3896F" w:rsidR="00001987" w:rsidRPr="00316929" w:rsidRDefault="00CB6CC6" w:rsidP="00F7051B">
      <w:pPr>
        <w:pStyle w:val="NoSpacing"/>
        <w:spacing w:line="480" w:lineRule="auto"/>
        <w:jc w:val="both"/>
        <w:rPr>
          <w:rFonts w:ascii="Times New Roman" w:hAnsi="Times New Roman"/>
          <w:b/>
          <w:sz w:val="24"/>
          <w:szCs w:val="24"/>
          <w:lang w:val="en-US"/>
        </w:rPr>
      </w:pPr>
      <w:r w:rsidRPr="007425AE">
        <w:rPr>
          <w:rFonts w:ascii="Times New Roman" w:hAnsi="Times New Roman"/>
          <w:b/>
          <w:sz w:val="24"/>
          <w:szCs w:val="24"/>
          <w:lang w:val="en-US"/>
        </w:rPr>
        <w:t>Habitat</w:t>
      </w:r>
      <w:proofErr w:type="gramStart"/>
      <w:r w:rsidRPr="007425AE">
        <w:rPr>
          <w:rFonts w:ascii="Times New Roman" w:hAnsi="Times New Roman"/>
          <w:b/>
          <w:sz w:val="24"/>
          <w:szCs w:val="24"/>
          <w:lang w:val="en-US"/>
        </w:rPr>
        <w:t>:</w:t>
      </w:r>
      <w:r w:rsidRPr="00316929">
        <w:rPr>
          <w:rFonts w:ascii="Times New Roman" w:hAnsi="Times New Roman"/>
          <w:sz w:val="24"/>
          <w:szCs w:val="24"/>
          <w:lang w:val="en-US"/>
        </w:rPr>
        <w:t>—</w:t>
      </w:r>
      <w:proofErr w:type="gramEnd"/>
      <w:del w:id="1290" w:author="osxadmin" w:date="2014-06-19T21:08:00Z">
        <w:r w:rsidRPr="00316929" w:rsidDel="003D32B9">
          <w:rPr>
            <w:rFonts w:ascii="Times New Roman" w:hAnsi="Times New Roman"/>
            <w:sz w:val="24"/>
            <w:szCs w:val="24"/>
            <w:lang w:val="en-US"/>
          </w:rPr>
          <w:delText>Wet</w:delText>
        </w:r>
      </w:del>
      <w:r w:rsidRPr="00316929">
        <w:rPr>
          <w:rFonts w:ascii="Times New Roman" w:hAnsi="Times New Roman"/>
          <w:sz w:val="24"/>
          <w:szCs w:val="24"/>
          <w:lang w:val="en-US"/>
        </w:rPr>
        <w:t xml:space="preserve"> </w:t>
      </w:r>
      <w:ins w:id="1291" w:author="osxadmin" w:date="2014-06-19T21:08:00Z">
        <w:r w:rsidR="003D32B9">
          <w:rPr>
            <w:rFonts w:ascii="Times New Roman" w:hAnsi="Times New Roman"/>
            <w:sz w:val="24"/>
            <w:szCs w:val="24"/>
            <w:lang w:val="en-US"/>
          </w:rPr>
          <w:t>C</w:t>
        </w:r>
      </w:ins>
      <w:del w:id="1292" w:author="osxadmin" w:date="2014-06-19T21:08:00Z">
        <w:r w:rsidRPr="00316929" w:rsidDel="003D32B9">
          <w:rPr>
            <w:rFonts w:ascii="Times New Roman" w:hAnsi="Times New Roman"/>
            <w:sz w:val="24"/>
            <w:szCs w:val="24"/>
            <w:lang w:val="en-US"/>
          </w:rPr>
          <w:delText>c</w:delText>
        </w:r>
      </w:del>
      <w:r w:rsidRPr="00316929">
        <w:rPr>
          <w:rFonts w:ascii="Times New Roman" w:hAnsi="Times New Roman"/>
          <w:sz w:val="24"/>
          <w:szCs w:val="24"/>
          <w:lang w:val="en-US"/>
        </w:rPr>
        <w:t xml:space="preserve">oncrete </w:t>
      </w:r>
      <w:ins w:id="1293" w:author="osxadmin" w:date="2014-06-19T21:08:00Z">
        <w:r w:rsidR="003D32B9">
          <w:rPr>
            <w:rFonts w:ascii="Times New Roman" w:hAnsi="Times New Roman"/>
            <w:sz w:val="24"/>
            <w:szCs w:val="24"/>
            <w:lang w:val="en-US"/>
          </w:rPr>
          <w:t>w</w:t>
        </w:r>
        <w:r w:rsidR="003D32B9" w:rsidRPr="00316929">
          <w:rPr>
            <w:rFonts w:ascii="Times New Roman" w:hAnsi="Times New Roman"/>
            <w:sz w:val="24"/>
            <w:szCs w:val="24"/>
            <w:lang w:val="en-US"/>
          </w:rPr>
          <w:t xml:space="preserve">et </w:t>
        </w:r>
      </w:ins>
      <w:r w:rsidRPr="00316929">
        <w:rPr>
          <w:rFonts w:ascii="Times New Roman" w:hAnsi="Times New Roman"/>
          <w:sz w:val="24"/>
          <w:szCs w:val="24"/>
          <w:lang w:val="en-US"/>
        </w:rPr>
        <w:t>wall</w:t>
      </w:r>
      <w:ins w:id="1294" w:author="osxadmin" w:date="2014-06-19T21:08:00Z">
        <w:r w:rsidR="003D32B9">
          <w:rPr>
            <w:rFonts w:ascii="Times New Roman" w:hAnsi="Times New Roman"/>
            <w:sz w:val="24"/>
            <w:szCs w:val="24"/>
            <w:lang w:val="en-US"/>
          </w:rPr>
          <w:t>s</w:t>
        </w:r>
      </w:ins>
      <w:r w:rsidRPr="00316929">
        <w:rPr>
          <w:rFonts w:ascii="Times New Roman" w:hAnsi="Times New Roman"/>
          <w:sz w:val="24"/>
          <w:szCs w:val="24"/>
          <w:lang w:val="en-US"/>
        </w:rPr>
        <w:t>.</w:t>
      </w:r>
    </w:p>
    <w:p w14:paraId="7FD97F6D" w14:textId="77777777" w:rsidR="00001987" w:rsidRPr="00A026B4" w:rsidRDefault="00CB6CC6" w:rsidP="00781BA6">
      <w:pPr>
        <w:pStyle w:val="NoSpacing"/>
        <w:spacing w:line="480" w:lineRule="auto"/>
        <w:jc w:val="both"/>
        <w:rPr>
          <w:rFonts w:ascii="Times New Roman" w:hAnsi="Times New Roman"/>
          <w:sz w:val="24"/>
          <w:szCs w:val="24"/>
          <w:lang w:val="en-US"/>
        </w:rPr>
      </w:pPr>
      <w:r w:rsidRPr="00F7051B">
        <w:rPr>
          <w:rFonts w:ascii="Times New Roman" w:hAnsi="Times New Roman"/>
          <w:b/>
          <w:sz w:val="24"/>
          <w:szCs w:val="24"/>
          <w:lang w:val="en-US"/>
        </w:rPr>
        <w:t>Notes:</w:t>
      </w:r>
      <w:r w:rsidRPr="00F7051B">
        <w:rPr>
          <w:rFonts w:ascii="Times New Roman" w:hAnsi="Times New Roman"/>
          <w:sz w:val="24"/>
          <w:szCs w:val="24"/>
          <w:lang w:val="en-US"/>
        </w:rPr>
        <w:t>—</w:t>
      </w:r>
      <w:r w:rsidRPr="00781BA6">
        <w:rPr>
          <w:rFonts w:ascii="Times New Roman" w:hAnsi="Times New Roman"/>
          <w:i/>
          <w:sz w:val="24"/>
          <w:szCs w:val="24"/>
          <w:lang w:val="en-US"/>
        </w:rPr>
        <w:t>Cyanostylon gelatinosus</w:t>
      </w:r>
      <w:r w:rsidRPr="00781BA6">
        <w:rPr>
          <w:rFonts w:ascii="Times New Roman" w:hAnsi="Times New Roman"/>
          <w:sz w:val="24"/>
          <w:szCs w:val="24"/>
          <w:lang w:val="en-US"/>
        </w:rPr>
        <w:t xml:space="preserve"> Azevedo &amp; Sant’Anna (1994: 76) was described f</w:t>
      </w:r>
      <w:del w:id="1295" w:author="W" w:date="2014-05-31T15:47:00Z">
        <w:r w:rsidRPr="00A84FF0" w:rsidDel="002B460C">
          <w:rPr>
            <w:rFonts w:ascii="Times New Roman" w:hAnsi="Times New Roman"/>
            <w:sz w:val="24"/>
            <w:szCs w:val="24"/>
            <w:lang w:val="en-US"/>
          </w:rPr>
          <w:delText>o</w:delText>
        </w:r>
      </w:del>
      <w:r w:rsidRPr="00A84FF0">
        <w:rPr>
          <w:rFonts w:ascii="Times New Roman" w:hAnsi="Times New Roman"/>
          <w:sz w:val="24"/>
          <w:szCs w:val="24"/>
          <w:lang w:val="en-US"/>
        </w:rPr>
        <w:t>r</w:t>
      </w:r>
      <w:ins w:id="1296" w:author="W" w:date="2014-05-31T15:47:00Z">
        <w:r w:rsidR="002B460C" w:rsidRPr="00A84FF0">
          <w:rPr>
            <w:rFonts w:ascii="Times New Roman" w:hAnsi="Times New Roman"/>
            <w:sz w:val="24"/>
            <w:szCs w:val="24"/>
            <w:lang w:val="en-US"/>
          </w:rPr>
          <w:t>om</w:t>
        </w:r>
      </w:ins>
      <w:r w:rsidRPr="00A84FF0">
        <w:rPr>
          <w:rFonts w:ascii="Times New Roman" w:hAnsi="Times New Roman"/>
          <w:sz w:val="24"/>
          <w:szCs w:val="24"/>
          <w:lang w:val="en-US"/>
        </w:rPr>
        <w:t xml:space="preserve"> caves at the seafront, different from the habitat where the present population was found, which is on </w:t>
      </w:r>
      <w:r w:rsidRPr="00A84FF0">
        <w:rPr>
          <w:rFonts w:ascii="Times New Roman" w:hAnsi="Times New Roman"/>
          <w:sz w:val="24"/>
          <w:szCs w:val="24"/>
          <w:lang w:val="en-US"/>
        </w:rPr>
        <w:lastRenderedPageBreak/>
        <w:t xml:space="preserve">concrete directly exposed to sunlight near the forest. Despite the habitat, they are quite similar morphologically, except for stalk color, which can be brown in </w:t>
      </w:r>
      <w:r w:rsidRPr="00A84FF0">
        <w:rPr>
          <w:rFonts w:ascii="Times New Roman" w:hAnsi="Times New Roman"/>
          <w:i/>
          <w:sz w:val="24"/>
          <w:szCs w:val="24"/>
          <w:lang w:val="en-US"/>
        </w:rPr>
        <w:t>C.</w:t>
      </w:r>
      <w:r w:rsidRPr="00A84FF0">
        <w:rPr>
          <w:rFonts w:ascii="Times New Roman" w:hAnsi="Times New Roman"/>
          <w:sz w:val="24"/>
          <w:szCs w:val="24"/>
          <w:lang w:val="en-US"/>
        </w:rPr>
        <w:t xml:space="preserve"> cf. </w:t>
      </w:r>
      <w:r w:rsidRPr="00A84FF0">
        <w:rPr>
          <w:rFonts w:ascii="Times New Roman" w:hAnsi="Times New Roman"/>
          <w:i/>
          <w:sz w:val="24"/>
          <w:szCs w:val="24"/>
          <w:lang w:val="en-US"/>
        </w:rPr>
        <w:t xml:space="preserve">gelatinosus </w:t>
      </w:r>
      <w:r w:rsidRPr="00A84FF0">
        <w:rPr>
          <w:rFonts w:ascii="Times New Roman" w:hAnsi="Times New Roman"/>
          <w:sz w:val="24"/>
          <w:szCs w:val="24"/>
          <w:lang w:val="en-US"/>
        </w:rPr>
        <w:t xml:space="preserve">and is always hyaline in </w:t>
      </w:r>
      <w:r w:rsidRPr="005B36B7">
        <w:rPr>
          <w:rFonts w:ascii="Times New Roman" w:hAnsi="Times New Roman"/>
          <w:i/>
          <w:sz w:val="24"/>
          <w:szCs w:val="24"/>
          <w:lang w:val="en-US"/>
        </w:rPr>
        <w:t>C. gelatinosus</w:t>
      </w:r>
      <w:r w:rsidRPr="005B36B7">
        <w:rPr>
          <w:rFonts w:ascii="Times New Roman" w:hAnsi="Times New Roman"/>
          <w:sz w:val="24"/>
          <w:szCs w:val="24"/>
          <w:lang w:val="en-US"/>
        </w:rPr>
        <w:t xml:space="preserve"> (Azevedo </w:t>
      </w:r>
      <w:r w:rsidRPr="00A026B4">
        <w:rPr>
          <w:rFonts w:ascii="Times New Roman" w:hAnsi="Times New Roman"/>
          <w:sz w:val="24"/>
          <w:szCs w:val="24"/>
          <w:lang w:val="en-US"/>
        </w:rPr>
        <w:t>&amp; Sant’Anna 1994).</w:t>
      </w:r>
    </w:p>
    <w:p w14:paraId="55FA8157" w14:textId="77777777" w:rsidR="00001987" w:rsidRPr="00FA5BA7" w:rsidRDefault="00CB6CC6" w:rsidP="00A84FF0">
      <w:pPr>
        <w:spacing w:before="0" w:after="0" w:line="480" w:lineRule="auto"/>
        <w:jc w:val="both"/>
        <w:rPr>
          <w:lang w:val="en-US"/>
        </w:rPr>
      </w:pPr>
      <w:r w:rsidRPr="00A026B4">
        <w:rPr>
          <w:b/>
        </w:rPr>
        <w:t>Studied material</w:t>
      </w:r>
      <w:r w:rsidRPr="00A026B4">
        <w:t xml:space="preserve">:—BRAZIL. São Paulo: São Luís do Paraitinga, State Park of “Serra do Mar” (Santa Virgínia), 23º20'36''S, 45º07'44''W, 24 February 2010, </w:t>
      </w:r>
      <w:r w:rsidRPr="00FA5BA7">
        <w:rPr>
          <w:i/>
          <w:iCs/>
        </w:rPr>
        <w:t>W.A. Gama-Jr.</w:t>
      </w:r>
      <w:r w:rsidRPr="00FA5BA7">
        <w:rPr>
          <w:bCs/>
        </w:rPr>
        <w:t xml:space="preserve"> </w:t>
      </w:r>
      <w:r w:rsidRPr="00FA5BA7">
        <w:rPr>
          <w:bCs/>
          <w:lang w:val="en-US"/>
        </w:rPr>
        <w:t xml:space="preserve">(SP 401423). </w:t>
      </w:r>
    </w:p>
    <w:p w14:paraId="0640D37B" w14:textId="77777777" w:rsidR="00001987" w:rsidRPr="00FA5BA7" w:rsidRDefault="00001987" w:rsidP="00A84FF0">
      <w:pPr>
        <w:spacing w:before="0" w:after="0" w:line="480" w:lineRule="auto"/>
        <w:jc w:val="both"/>
        <w:rPr>
          <w:ins w:id="1297" w:author="W" w:date="2014-06-07T17:16:00Z"/>
          <w:b/>
          <w:i/>
          <w:lang w:val="en-US"/>
        </w:rPr>
      </w:pPr>
    </w:p>
    <w:p w14:paraId="7FFDC63C" w14:textId="77777777" w:rsidR="00666AC0" w:rsidRPr="00E7789B" w:rsidRDefault="00666AC0">
      <w:pPr>
        <w:autoSpaceDE w:val="0"/>
        <w:autoSpaceDN w:val="0"/>
        <w:adjustRightInd w:val="0"/>
        <w:spacing w:before="0" w:after="0" w:line="480" w:lineRule="auto"/>
        <w:jc w:val="both"/>
        <w:rPr>
          <w:ins w:id="1298" w:author="W" w:date="2014-06-07T17:16:00Z"/>
          <w:rFonts w:eastAsiaTheme="minorHAnsi"/>
          <w:color w:val="000000"/>
          <w:lang w:val="en-US" w:eastAsia="en-US"/>
          <w:rPrChange w:id="1299" w:author="W" w:date="2014-06-16T03:20:00Z">
            <w:rPr>
              <w:ins w:id="1300" w:author="W" w:date="2014-06-07T17:16:00Z"/>
              <w:rFonts w:eastAsiaTheme="minorHAnsi"/>
              <w:color w:val="000000"/>
              <w:sz w:val="23"/>
              <w:szCs w:val="23"/>
              <w:lang w:val="en-US" w:eastAsia="en-US"/>
            </w:rPr>
          </w:rPrChange>
        </w:rPr>
        <w:pPrChange w:id="1301" w:author="W" w:date="2014-06-16T03:20:00Z">
          <w:pPr>
            <w:autoSpaceDE w:val="0"/>
            <w:autoSpaceDN w:val="0"/>
            <w:adjustRightInd w:val="0"/>
            <w:spacing w:before="0" w:after="0" w:line="240" w:lineRule="auto"/>
          </w:pPr>
        </w:pPrChange>
      </w:pPr>
      <w:ins w:id="1302" w:author="W" w:date="2014-06-07T17:16:00Z">
        <w:r w:rsidRPr="00E7789B">
          <w:rPr>
            <w:rFonts w:eastAsiaTheme="minorHAnsi"/>
            <w:b/>
            <w:bCs/>
            <w:i/>
            <w:iCs/>
            <w:color w:val="000000"/>
            <w:lang w:val="en-US" w:eastAsia="en-US"/>
            <w:rPrChange w:id="1303" w:author="W" w:date="2014-06-16T03:20:00Z">
              <w:rPr>
                <w:rFonts w:eastAsiaTheme="minorHAnsi"/>
                <w:b/>
                <w:bCs/>
                <w:i/>
                <w:iCs/>
                <w:color w:val="000000"/>
                <w:sz w:val="23"/>
                <w:szCs w:val="23"/>
                <w:lang w:val="en-US" w:eastAsia="en-US"/>
              </w:rPr>
            </w:rPrChange>
          </w:rPr>
          <w:t xml:space="preserve">Cyanostylon </w:t>
        </w:r>
        <w:r w:rsidRPr="00E7789B">
          <w:rPr>
            <w:rFonts w:eastAsiaTheme="minorHAnsi"/>
            <w:b/>
            <w:bCs/>
            <w:color w:val="000000"/>
            <w:lang w:val="en-US" w:eastAsia="en-US"/>
            <w:rPrChange w:id="1304" w:author="W" w:date="2014-06-16T03:20:00Z">
              <w:rPr>
                <w:rFonts w:eastAsiaTheme="minorHAnsi"/>
                <w:b/>
                <w:bCs/>
                <w:color w:val="000000"/>
                <w:sz w:val="23"/>
                <w:szCs w:val="23"/>
                <w:lang w:val="en-US" w:eastAsia="en-US"/>
              </w:rPr>
            </w:rPrChange>
          </w:rPr>
          <w:t>sp.</w:t>
        </w:r>
      </w:ins>
      <w:ins w:id="1305" w:author="W" w:date="2014-06-07T17:17:00Z">
        <w:r w:rsidRPr="00E7789B">
          <w:rPr>
            <w:rFonts w:eastAsiaTheme="minorHAnsi"/>
            <w:bCs/>
            <w:color w:val="000000"/>
            <w:lang w:val="en-US" w:eastAsia="en-US"/>
            <w:rPrChange w:id="1306" w:author="W" w:date="2014-06-16T03:20:00Z">
              <w:rPr>
                <w:rFonts w:eastAsiaTheme="minorHAnsi"/>
                <w:b/>
                <w:bCs/>
                <w:color w:val="000000"/>
                <w:sz w:val="23"/>
                <w:szCs w:val="23"/>
                <w:lang w:val="en-US" w:eastAsia="en-US"/>
              </w:rPr>
            </w:rPrChange>
          </w:rPr>
          <w:t xml:space="preserve"> </w:t>
        </w:r>
        <w:r w:rsidRPr="005B36B7">
          <w:rPr>
            <w:bCs/>
            <w:lang w:val="en-US"/>
            <w:rPrChange w:id="1307" w:author="W" w:date="2014-06-16T13:14:00Z">
              <w:rPr>
                <w:b/>
                <w:bCs/>
                <w:sz w:val="23"/>
                <w:szCs w:val="23"/>
              </w:rPr>
            </w:rPrChange>
          </w:rPr>
          <w:t>Geitler (1928</w:t>
        </w:r>
      </w:ins>
      <w:ins w:id="1308" w:author="W" w:date="2014-06-16T14:13:00Z">
        <w:r w:rsidR="00FA5A0F">
          <w:rPr>
            <w:bCs/>
            <w:lang w:val="en-US"/>
          </w:rPr>
          <w:t>a</w:t>
        </w:r>
      </w:ins>
      <w:ins w:id="1309" w:author="W" w:date="2014-06-07T17:18:00Z">
        <w:r w:rsidRPr="005B36B7">
          <w:rPr>
            <w:bCs/>
            <w:lang w:val="en-US"/>
            <w:rPrChange w:id="1310" w:author="W" w:date="2014-06-16T13:14:00Z">
              <w:rPr>
                <w:b/>
                <w:bCs/>
                <w:sz w:val="23"/>
                <w:szCs w:val="23"/>
              </w:rPr>
            </w:rPrChange>
          </w:rPr>
          <w:t xml:space="preserve">: </w:t>
        </w:r>
      </w:ins>
      <w:ins w:id="1311" w:author="W" w:date="2014-06-16T13:14:00Z">
        <w:r w:rsidR="005B36B7" w:rsidRPr="005B36B7">
          <w:rPr>
            <w:bCs/>
            <w:lang w:val="en-US"/>
            <w:rPrChange w:id="1312" w:author="W" w:date="2014-06-16T13:14:00Z">
              <w:rPr>
                <w:bCs/>
                <w:highlight w:val="yellow"/>
                <w:lang w:val="en-US"/>
              </w:rPr>
            </w:rPrChange>
          </w:rPr>
          <w:t>441</w:t>
        </w:r>
      </w:ins>
      <w:ins w:id="1313" w:author="W" w:date="2014-06-07T17:17:00Z">
        <w:r w:rsidRPr="005B36B7">
          <w:rPr>
            <w:rFonts w:eastAsiaTheme="minorHAnsi"/>
            <w:bCs/>
            <w:color w:val="000000"/>
            <w:lang w:val="en-US" w:eastAsia="en-US"/>
            <w:rPrChange w:id="1314" w:author="W" w:date="2014-06-16T13:14:00Z">
              <w:rPr>
                <w:rFonts w:eastAsiaTheme="minorHAnsi"/>
                <w:b/>
                <w:bCs/>
                <w:color w:val="000000"/>
                <w:sz w:val="23"/>
                <w:szCs w:val="23"/>
                <w:lang w:val="en-US" w:eastAsia="en-US"/>
              </w:rPr>
            </w:rPrChange>
          </w:rPr>
          <w:t xml:space="preserve">) </w:t>
        </w:r>
        <w:r w:rsidRPr="00E7789B">
          <w:rPr>
            <w:rFonts w:eastAsiaTheme="minorHAnsi"/>
            <w:bCs/>
            <w:color w:val="000000"/>
            <w:highlight w:val="yellow"/>
            <w:lang w:val="en-US" w:eastAsia="en-US"/>
            <w:rPrChange w:id="1315" w:author="W" w:date="2014-06-16T03:20:00Z">
              <w:rPr>
                <w:rFonts w:eastAsiaTheme="minorHAnsi"/>
                <w:b/>
                <w:bCs/>
                <w:color w:val="000000"/>
                <w:sz w:val="23"/>
                <w:szCs w:val="23"/>
                <w:lang w:val="en-US" w:eastAsia="en-US"/>
              </w:rPr>
            </w:rPrChange>
          </w:rPr>
          <w:t>(Fig.)</w:t>
        </w:r>
      </w:ins>
      <w:ins w:id="1316" w:author="W" w:date="2014-06-07T17:16:00Z">
        <w:r w:rsidRPr="00E7789B">
          <w:rPr>
            <w:rFonts w:eastAsiaTheme="minorHAnsi"/>
            <w:b/>
            <w:bCs/>
            <w:color w:val="000000"/>
            <w:lang w:val="en-US" w:eastAsia="en-US"/>
            <w:rPrChange w:id="1317" w:author="W" w:date="2014-06-16T03:20:00Z">
              <w:rPr>
                <w:rFonts w:eastAsiaTheme="minorHAnsi"/>
                <w:b/>
                <w:bCs/>
                <w:color w:val="000000"/>
                <w:sz w:val="23"/>
                <w:szCs w:val="23"/>
                <w:lang w:val="en-US" w:eastAsia="en-US"/>
              </w:rPr>
            </w:rPrChange>
          </w:rPr>
          <w:t xml:space="preserve"> </w:t>
        </w:r>
      </w:ins>
    </w:p>
    <w:p w14:paraId="45AAE09C" w14:textId="77777777" w:rsidR="00364E62" w:rsidRPr="005B36B7" w:rsidRDefault="00364E62" w:rsidP="00E7789B">
      <w:pPr>
        <w:spacing w:before="0" w:after="0" w:line="480" w:lineRule="auto"/>
        <w:jc w:val="both"/>
        <w:rPr>
          <w:ins w:id="1318" w:author="W" w:date="2014-06-07T17:18:00Z"/>
          <w:lang w:val="en-US"/>
        </w:rPr>
      </w:pPr>
      <w:ins w:id="1319" w:author="W" w:date="2014-06-07T17:18:00Z">
        <w:r w:rsidRPr="00E7789B">
          <w:rPr>
            <w:lang w:val="en-US"/>
          </w:rPr>
          <w:t xml:space="preserve">Dendroid, </w:t>
        </w:r>
      </w:ins>
      <w:ins w:id="1320" w:author="W" w:date="2014-06-07T17:19:00Z">
        <w:r w:rsidRPr="00E7789B">
          <w:rPr>
            <w:lang w:val="en-US"/>
          </w:rPr>
          <w:t xml:space="preserve">stratified, </w:t>
        </w:r>
      </w:ins>
      <w:ins w:id="1321" w:author="W" w:date="2014-06-07T17:18:00Z">
        <w:r w:rsidRPr="00DD19C5">
          <w:rPr>
            <w:lang w:val="en-US"/>
          </w:rPr>
          <w:t xml:space="preserve">dense gelatinous colonies, </w:t>
        </w:r>
      </w:ins>
      <w:ins w:id="1322" w:author="W" w:date="2014-06-07T17:19:00Z">
        <w:r w:rsidRPr="00DD19C5">
          <w:rPr>
            <w:lang w:val="en-US"/>
          </w:rPr>
          <w:t>8</w:t>
        </w:r>
      </w:ins>
      <w:ins w:id="1323" w:author="W" w:date="2014-06-07T17:20:00Z">
        <w:r w:rsidRPr="00DD19C5">
          <w:rPr>
            <w:lang w:val="en-US"/>
          </w:rPr>
          <w:t>–50</w:t>
        </w:r>
      </w:ins>
      <w:ins w:id="1324" w:author="W" w:date="2014-06-07T17:18:00Z">
        <w:r w:rsidRPr="00DD19C5">
          <w:rPr>
            <w:lang w:val="en-US"/>
          </w:rPr>
          <w:t xml:space="preserve"> celled, </w:t>
        </w:r>
      </w:ins>
      <w:ins w:id="1325" w:author="W" w:date="2014-06-07T17:20:00Z">
        <w:r w:rsidRPr="005F3331">
          <w:rPr>
            <w:lang w:val="en-US"/>
          </w:rPr>
          <w:t>often</w:t>
        </w:r>
      </w:ins>
      <w:ins w:id="1326" w:author="W" w:date="2014-06-07T17:18:00Z">
        <w:r w:rsidRPr="005F3331">
          <w:rPr>
            <w:lang w:val="en-US"/>
          </w:rPr>
          <w:t xml:space="preserve"> more. Mucilaginous stalks tubular, </w:t>
        </w:r>
      </w:ins>
      <w:ins w:id="1327" w:author="W" w:date="2014-06-07T17:21:00Z">
        <w:r w:rsidRPr="007425AE">
          <w:rPr>
            <w:lang w:val="en-US"/>
          </w:rPr>
          <w:t xml:space="preserve">shorts, </w:t>
        </w:r>
      </w:ins>
      <w:ins w:id="1328" w:author="W" w:date="2014-06-07T17:18:00Z">
        <w:r w:rsidRPr="007425AE">
          <w:rPr>
            <w:lang w:val="en-US"/>
          </w:rPr>
          <w:t>rounded to elliptical, simple, firm, hyaline to slightly brown</w:t>
        </w:r>
      </w:ins>
      <w:ins w:id="1329" w:author="W" w:date="2014-06-07T17:21:00Z">
        <w:r w:rsidRPr="007425AE">
          <w:rPr>
            <w:lang w:val="en-US"/>
          </w:rPr>
          <w:t xml:space="preserve"> and purple</w:t>
        </w:r>
      </w:ins>
      <w:ins w:id="1330" w:author="W" w:date="2014-06-07T17:18:00Z">
        <w:r w:rsidRPr="007425AE">
          <w:rPr>
            <w:lang w:val="en-US"/>
          </w:rPr>
          <w:t xml:space="preserve">, conspicuous, lamellate, </w:t>
        </w:r>
      </w:ins>
      <w:ins w:id="1331" w:author="W" w:date="2014-06-07T17:21:00Z">
        <w:r w:rsidRPr="00F7051B">
          <w:rPr>
            <w:lang w:val="en-US"/>
          </w:rPr>
          <w:t>8.0</w:t>
        </w:r>
      </w:ins>
      <w:ins w:id="1332" w:author="W" w:date="2014-06-07T17:22:00Z">
        <w:r w:rsidRPr="00F7051B">
          <w:rPr>
            <w:lang w:val="en-US"/>
          </w:rPr>
          <w:t>–</w:t>
        </w:r>
      </w:ins>
      <w:ins w:id="1333" w:author="W" w:date="2014-06-07T17:21:00Z">
        <w:r w:rsidRPr="00781BA6">
          <w:rPr>
            <w:lang w:val="en-US"/>
          </w:rPr>
          <w:t>9.5</w:t>
        </w:r>
      </w:ins>
      <w:ins w:id="1334" w:author="W" w:date="2014-06-07T17:23:00Z">
        <w:r w:rsidRPr="00781BA6">
          <w:rPr>
            <w:lang w:val="en-US"/>
          </w:rPr>
          <w:t xml:space="preserve"> ×</w:t>
        </w:r>
      </w:ins>
      <w:ins w:id="1335" w:author="W" w:date="2014-06-07T17:22:00Z">
        <w:r w:rsidRPr="00A84FF0">
          <w:rPr>
            <w:lang w:val="en-US"/>
          </w:rPr>
          <w:t xml:space="preserve"> </w:t>
        </w:r>
      </w:ins>
      <w:ins w:id="1336" w:author="W" w:date="2014-06-07T17:18:00Z">
        <w:r w:rsidRPr="00A84FF0">
          <w:rPr>
            <w:lang w:val="en-US"/>
          </w:rPr>
          <w:t xml:space="preserve">3.1–7.5 µm. Cells spherical, </w:t>
        </w:r>
      </w:ins>
      <w:ins w:id="1337" w:author="W" w:date="2014-06-07T17:24:00Z">
        <w:r w:rsidRPr="00A84FF0">
          <w:rPr>
            <w:lang w:val="en-US"/>
          </w:rPr>
          <w:t>(2.5)3</w:t>
        </w:r>
      </w:ins>
      <w:ins w:id="1338" w:author="W" w:date="2014-06-07T17:18:00Z">
        <w:r w:rsidRPr="00A84FF0">
          <w:rPr>
            <w:lang w:val="en-US"/>
          </w:rPr>
          <w:t>.</w:t>
        </w:r>
      </w:ins>
      <w:ins w:id="1339" w:author="W" w:date="2014-06-07T17:24:00Z">
        <w:r w:rsidRPr="00A84FF0">
          <w:rPr>
            <w:lang w:val="en-US"/>
          </w:rPr>
          <w:t>0</w:t>
        </w:r>
      </w:ins>
      <w:ins w:id="1340" w:author="W" w:date="2014-06-07T17:18:00Z">
        <w:r w:rsidRPr="00A84FF0">
          <w:rPr>
            <w:lang w:val="en-US"/>
          </w:rPr>
          <w:t>–</w:t>
        </w:r>
      </w:ins>
      <w:ins w:id="1341" w:author="W" w:date="2014-06-07T17:24:00Z">
        <w:r w:rsidRPr="00A84FF0">
          <w:rPr>
            <w:lang w:val="en-US"/>
          </w:rPr>
          <w:t>4</w:t>
        </w:r>
      </w:ins>
      <w:ins w:id="1342" w:author="W" w:date="2014-06-07T17:18:00Z">
        <w:r w:rsidRPr="00A84FF0">
          <w:rPr>
            <w:lang w:val="en-US"/>
          </w:rPr>
          <w:t>.</w:t>
        </w:r>
      </w:ins>
      <w:ins w:id="1343" w:author="W" w:date="2014-06-07T17:24:00Z">
        <w:r w:rsidRPr="00A84FF0">
          <w:rPr>
            <w:lang w:val="en-US"/>
          </w:rPr>
          <w:t>5</w:t>
        </w:r>
      </w:ins>
      <w:ins w:id="1344" w:author="W" w:date="2014-06-07T17:18:00Z">
        <w:r w:rsidRPr="00A84FF0">
          <w:rPr>
            <w:lang w:val="en-US"/>
          </w:rPr>
          <w:t xml:space="preserve"> µm diam., 1–</w:t>
        </w:r>
      </w:ins>
      <w:ins w:id="1345" w:author="W" w:date="2014-06-07T17:24:00Z">
        <w:r w:rsidRPr="005B36B7">
          <w:rPr>
            <w:lang w:val="en-US"/>
          </w:rPr>
          <w:t>4</w:t>
        </w:r>
      </w:ins>
      <w:ins w:id="1346" w:author="W" w:date="2014-06-07T17:18:00Z">
        <w:r w:rsidRPr="005B36B7">
          <w:rPr>
            <w:lang w:val="en-US"/>
          </w:rPr>
          <w:t xml:space="preserve"> disposed at stalk end. Cell content homogeneous, pale </w:t>
        </w:r>
      </w:ins>
      <w:ins w:id="1347" w:author="W" w:date="2014-06-07T17:25:00Z">
        <w:r w:rsidRPr="005B36B7">
          <w:rPr>
            <w:lang w:val="en-US"/>
          </w:rPr>
          <w:t>olive</w:t>
        </w:r>
      </w:ins>
      <w:ins w:id="1348" w:author="W" w:date="2014-06-07T17:18:00Z">
        <w:r w:rsidRPr="005B36B7">
          <w:rPr>
            <w:lang w:val="en-US"/>
          </w:rPr>
          <w:t>-green.</w:t>
        </w:r>
      </w:ins>
    </w:p>
    <w:p w14:paraId="4777A167" w14:textId="77777777" w:rsidR="00364E62" w:rsidRPr="00E7789B" w:rsidRDefault="00364E62" w:rsidP="00DD19C5">
      <w:pPr>
        <w:pStyle w:val="NoSpacing"/>
        <w:spacing w:line="480" w:lineRule="auto"/>
        <w:jc w:val="both"/>
        <w:rPr>
          <w:ins w:id="1349" w:author="W" w:date="2014-06-07T17:25:00Z"/>
          <w:rFonts w:ascii="Times New Roman" w:hAnsi="Times New Roman"/>
          <w:b/>
          <w:sz w:val="24"/>
          <w:szCs w:val="24"/>
          <w:lang w:val="en-US"/>
        </w:rPr>
      </w:pPr>
      <w:ins w:id="1350" w:author="W" w:date="2014-06-07T17:25:00Z">
        <w:r w:rsidRPr="00A026B4">
          <w:rPr>
            <w:rFonts w:ascii="Times New Roman" w:hAnsi="Times New Roman"/>
            <w:b/>
            <w:sz w:val="24"/>
            <w:szCs w:val="24"/>
            <w:lang w:val="en-US"/>
          </w:rPr>
          <w:t>Habitat:</w:t>
        </w:r>
        <w:r w:rsidRPr="00A026B4">
          <w:rPr>
            <w:rFonts w:ascii="Times New Roman" w:hAnsi="Times New Roman"/>
            <w:sz w:val="24"/>
            <w:szCs w:val="24"/>
            <w:lang w:val="en-US"/>
          </w:rPr>
          <w:t xml:space="preserve">—Wet </w:t>
        </w:r>
        <w:r w:rsidRPr="00E7789B">
          <w:rPr>
            <w:rFonts w:ascii="Times New Roman" w:hAnsi="Times New Roman"/>
            <w:sz w:val="24"/>
            <w:szCs w:val="24"/>
            <w:lang w:val="en-US"/>
            <w:rPrChange w:id="1351" w:author="W" w:date="2014-06-16T03:20:00Z">
              <w:rPr>
                <w:rFonts w:ascii="Times New Roman" w:hAnsi="Times New Roman"/>
                <w:sz w:val="24"/>
                <w:szCs w:val="24"/>
              </w:rPr>
            </w:rPrChange>
          </w:rPr>
          <w:t>rocks near a waterfall</w:t>
        </w:r>
        <w:r w:rsidRPr="00E7789B">
          <w:rPr>
            <w:rFonts w:ascii="Times New Roman" w:hAnsi="Times New Roman"/>
            <w:sz w:val="24"/>
            <w:szCs w:val="24"/>
            <w:lang w:val="en-US"/>
          </w:rPr>
          <w:t>.</w:t>
        </w:r>
      </w:ins>
    </w:p>
    <w:p w14:paraId="5377D95D" w14:textId="46836A41" w:rsidR="00036901" w:rsidRPr="00A026B4" w:rsidRDefault="00364E62">
      <w:pPr>
        <w:autoSpaceDE w:val="0"/>
        <w:autoSpaceDN w:val="0"/>
        <w:adjustRightInd w:val="0"/>
        <w:spacing w:after="0" w:line="480" w:lineRule="auto"/>
        <w:jc w:val="both"/>
        <w:rPr>
          <w:ins w:id="1352" w:author="W" w:date="2014-06-07T17:16:00Z"/>
          <w:rFonts w:eastAsiaTheme="minorHAnsi"/>
          <w:lang w:val="en-US" w:eastAsia="en-US"/>
          <w:rPrChange w:id="1353" w:author="W" w:date="2014-06-16T13:20:00Z">
            <w:rPr>
              <w:ins w:id="1354" w:author="W" w:date="2014-06-07T17:16:00Z"/>
              <w:rFonts w:eastAsiaTheme="minorHAnsi"/>
              <w:color w:val="000000"/>
              <w:sz w:val="23"/>
              <w:szCs w:val="23"/>
              <w:lang w:val="en-US" w:eastAsia="en-US"/>
            </w:rPr>
          </w:rPrChange>
        </w:rPr>
        <w:pPrChange w:id="1355" w:author="W" w:date="2014-06-16T13:20:00Z">
          <w:pPr>
            <w:autoSpaceDE w:val="0"/>
            <w:autoSpaceDN w:val="0"/>
            <w:adjustRightInd w:val="0"/>
            <w:spacing w:before="0" w:after="0" w:line="240" w:lineRule="auto"/>
          </w:pPr>
        </w:pPrChange>
      </w:pPr>
      <w:ins w:id="1356" w:author="W" w:date="2014-06-07T17:25:00Z">
        <w:r w:rsidRPr="00DD19C5">
          <w:rPr>
            <w:b/>
            <w:lang w:val="en-US"/>
          </w:rPr>
          <w:t>Notes</w:t>
        </w:r>
        <w:proofErr w:type="gramStart"/>
        <w:r w:rsidRPr="00DD19C5">
          <w:rPr>
            <w:b/>
            <w:lang w:val="en-US"/>
          </w:rPr>
          <w:t>:</w:t>
        </w:r>
        <w:r w:rsidRPr="00DD19C5">
          <w:rPr>
            <w:lang w:val="en-US"/>
          </w:rPr>
          <w:t>—</w:t>
        </w:r>
      </w:ins>
      <w:proofErr w:type="gramEnd"/>
      <w:ins w:id="1357" w:author="W" w:date="2014-06-07T17:30:00Z">
        <w:r w:rsidR="00036901" w:rsidRPr="00E7789B">
          <w:rPr>
            <w:rFonts w:eastAsiaTheme="minorHAnsi"/>
            <w:color w:val="000000"/>
            <w:lang w:val="en-US" w:eastAsia="en-US"/>
            <w:rPrChange w:id="1358" w:author="W" w:date="2014-06-16T03:20:00Z">
              <w:rPr>
                <w:rFonts w:eastAsiaTheme="minorHAnsi"/>
                <w:color w:val="000000"/>
                <w:sz w:val="23"/>
                <w:szCs w:val="23"/>
                <w:lang w:val="en-US" w:eastAsia="en-US"/>
              </w:rPr>
            </w:rPrChange>
          </w:rPr>
          <w:t xml:space="preserve">This population is similar to </w:t>
        </w:r>
        <w:r w:rsidR="00036901" w:rsidRPr="00E7789B">
          <w:rPr>
            <w:rFonts w:eastAsiaTheme="minorHAnsi"/>
            <w:i/>
            <w:color w:val="000000"/>
            <w:lang w:val="en-US" w:eastAsia="en-US"/>
            <w:rPrChange w:id="1359" w:author="W" w:date="2014-06-16T03:20:00Z">
              <w:rPr>
                <w:rFonts w:eastAsiaTheme="minorHAnsi"/>
                <w:i/>
                <w:color w:val="000000"/>
                <w:sz w:val="23"/>
                <w:szCs w:val="23"/>
                <w:lang w:val="en-US" w:eastAsia="en-US"/>
              </w:rPr>
            </w:rPrChange>
          </w:rPr>
          <w:t xml:space="preserve">Stilocapsa lilacina </w:t>
        </w:r>
        <w:r w:rsidR="00036901" w:rsidRPr="00E7789B">
          <w:rPr>
            <w:rFonts w:eastAsiaTheme="minorHAnsi"/>
            <w:color w:val="000000"/>
            <w:lang w:val="en-US" w:eastAsia="en-US"/>
            <w:rPrChange w:id="1360" w:author="W" w:date="2014-06-16T03:20:00Z">
              <w:rPr>
                <w:rFonts w:eastAsiaTheme="minorHAnsi"/>
                <w:color w:val="000000"/>
                <w:sz w:val="23"/>
                <w:szCs w:val="23"/>
                <w:lang w:val="en-US" w:eastAsia="en-US"/>
              </w:rPr>
            </w:rPrChange>
          </w:rPr>
          <w:t>Xiu &amp; H.X. Xiao (</w:t>
        </w:r>
      </w:ins>
      <w:ins w:id="1361" w:author="W" w:date="2014-06-07T17:33:00Z">
        <w:r w:rsidR="005F62BB" w:rsidRPr="00E7789B">
          <w:rPr>
            <w:rFonts w:eastAsiaTheme="minorHAnsi"/>
            <w:color w:val="000000"/>
            <w:lang w:val="en-US" w:eastAsia="en-US"/>
            <w:rPrChange w:id="1362" w:author="W" w:date="2014-06-16T03:20:00Z">
              <w:rPr>
                <w:rFonts w:eastAsiaTheme="minorHAnsi"/>
                <w:color w:val="000000"/>
                <w:sz w:val="23"/>
                <w:szCs w:val="23"/>
                <w:highlight w:val="yellow"/>
                <w:lang w:val="en-US" w:eastAsia="en-US"/>
              </w:rPr>
            </w:rPrChange>
          </w:rPr>
          <w:t>2004:</w:t>
        </w:r>
      </w:ins>
      <w:ins w:id="1363" w:author="W" w:date="2014-06-07T17:47:00Z">
        <w:r w:rsidR="00F67BC3" w:rsidRPr="00E7789B">
          <w:rPr>
            <w:rFonts w:eastAsiaTheme="minorHAnsi"/>
            <w:color w:val="000000"/>
            <w:lang w:val="en-US" w:eastAsia="en-US"/>
            <w:rPrChange w:id="1364" w:author="W" w:date="2014-06-16T03:20:00Z">
              <w:rPr>
                <w:rFonts w:eastAsiaTheme="minorHAnsi"/>
                <w:color w:val="000000"/>
                <w:sz w:val="23"/>
                <w:szCs w:val="23"/>
                <w:highlight w:val="yellow"/>
                <w:lang w:val="en-US" w:eastAsia="en-US"/>
              </w:rPr>
            </w:rPrChange>
          </w:rPr>
          <w:t xml:space="preserve"> 206</w:t>
        </w:r>
      </w:ins>
      <w:ins w:id="1365" w:author="W" w:date="2014-06-07T17:30:00Z">
        <w:r w:rsidR="00036901" w:rsidRPr="00E7789B">
          <w:rPr>
            <w:rFonts w:eastAsiaTheme="minorHAnsi"/>
            <w:color w:val="000000"/>
            <w:lang w:val="en-US" w:eastAsia="en-US"/>
            <w:rPrChange w:id="1366" w:author="W" w:date="2014-06-16T03:20:00Z">
              <w:rPr>
                <w:rFonts w:eastAsiaTheme="minorHAnsi"/>
                <w:color w:val="000000"/>
                <w:sz w:val="23"/>
                <w:szCs w:val="23"/>
                <w:lang w:val="en-US" w:eastAsia="en-US"/>
              </w:rPr>
            </w:rPrChange>
          </w:rPr>
          <w:t>)</w:t>
        </w:r>
      </w:ins>
      <w:ins w:id="1367" w:author="W" w:date="2014-06-07T17:31:00Z">
        <w:r w:rsidR="00036901" w:rsidRPr="00E7789B">
          <w:rPr>
            <w:rFonts w:eastAsiaTheme="minorHAnsi"/>
            <w:color w:val="000000"/>
            <w:lang w:val="en-US" w:eastAsia="en-US"/>
            <w:rPrChange w:id="1368" w:author="W" w:date="2014-06-16T03:20:00Z">
              <w:rPr>
                <w:rFonts w:eastAsiaTheme="minorHAnsi"/>
                <w:color w:val="000000"/>
                <w:sz w:val="23"/>
                <w:szCs w:val="23"/>
                <w:lang w:val="en-US" w:eastAsia="en-US"/>
              </w:rPr>
            </w:rPrChange>
          </w:rPr>
          <w:t>, mainly due</w:t>
        </w:r>
      </w:ins>
      <w:ins w:id="1369" w:author="osxadmin" w:date="2014-06-19T21:14:00Z">
        <w:r w:rsidR="00006674">
          <w:rPr>
            <w:rFonts w:eastAsiaTheme="minorHAnsi"/>
            <w:color w:val="000000"/>
            <w:lang w:val="en-US" w:eastAsia="en-US"/>
          </w:rPr>
          <w:t xml:space="preserve"> to</w:t>
        </w:r>
      </w:ins>
      <w:ins w:id="1370" w:author="W" w:date="2014-06-07T17:31:00Z">
        <w:r w:rsidR="00036901" w:rsidRPr="00E7789B">
          <w:rPr>
            <w:rFonts w:eastAsiaTheme="minorHAnsi"/>
            <w:color w:val="000000"/>
            <w:lang w:val="en-US" w:eastAsia="en-US"/>
            <w:rPrChange w:id="1371" w:author="W" w:date="2014-06-16T03:20:00Z">
              <w:rPr>
                <w:rFonts w:eastAsiaTheme="minorHAnsi"/>
                <w:color w:val="000000"/>
                <w:sz w:val="23"/>
                <w:szCs w:val="23"/>
                <w:lang w:val="en-US" w:eastAsia="en-US"/>
              </w:rPr>
            </w:rPrChange>
          </w:rPr>
          <w:t xml:space="preserve"> the coloration and structure of the colonies, and also the cell diameter. </w:t>
        </w:r>
      </w:ins>
      <w:ins w:id="1372" w:author="W" w:date="2014-06-07T17:46:00Z">
        <w:r w:rsidR="00F67BC3" w:rsidRPr="00E7789B">
          <w:rPr>
            <w:rFonts w:eastAsiaTheme="minorHAnsi"/>
            <w:color w:val="000000"/>
            <w:lang w:val="en-US" w:eastAsia="en-US"/>
            <w:rPrChange w:id="1373" w:author="W" w:date="2014-06-16T03:20:00Z">
              <w:rPr>
                <w:rFonts w:eastAsiaTheme="minorHAnsi"/>
                <w:color w:val="000000"/>
                <w:sz w:val="23"/>
                <w:szCs w:val="23"/>
                <w:lang w:val="en-US" w:eastAsia="en-US"/>
              </w:rPr>
            </w:rPrChange>
          </w:rPr>
          <w:t>T</w:t>
        </w:r>
      </w:ins>
      <w:ins w:id="1374" w:author="W" w:date="2014-06-07T17:32:00Z">
        <w:r w:rsidR="005F62BB" w:rsidRPr="00E7789B">
          <w:rPr>
            <w:rFonts w:eastAsiaTheme="minorHAnsi"/>
            <w:color w:val="000000"/>
            <w:lang w:val="en-US" w:eastAsia="en-US"/>
            <w:rPrChange w:id="1375" w:author="W" w:date="2014-06-16T03:20:00Z">
              <w:rPr>
                <w:rFonts w:eastAsiaTheme="minorHAnsi"/>
                <w:color w:val="000000"/>
                <w:sz w:val="23"/>
                <w:szCs w:val="23"/>
                <w:lang w:val="en-US" w:eastAsia="en-US"/>
              </w:rPr>
            </w:rPrChange>
          </w:rPr>
          <w:t xml:space="preserve">hey differ </w:t>
        </w:r>
      </w:ins>
      <w:ins w:id="1376" w:author="W" w:date="2014-06-07T17:33:00Z">
        <w:r w:rsidR="005F62BB" w:rsidRPr="00E7789B">
          <w:rPr>
            <w:rFonts w:eastAsiaTheme="minorHAnsi"/>
            <w:color w:val="000000"/>
            <w:lang w:val="en-US" w:eastAsia="en-US"/>
            <w:rPrChange w:id="1377" w:author="W" w:date="2014-06-16T03:20:00Z">
              <w:rPr>
                <w:rFonts w:eastAsiaTheme="minorHAnsi"/>
                <w:color w:val="000000"/>
                <w:sz w:val="23"/>
                <w:szCs w:val="23"/>
                <w:lang w:val="en-US" w:eastAsia="en-US"/>
              </w:rPr>
            </w:rPrChange>
          </w:rPr>
          <w:t xml:space="preserve">in relation to the cell content and </w:t>
        </w:r>
      </w:ins>
      <w:ins w:id="1378" w:author="W" w:date="2014-06-07T17:34:00Z">
        <w:r w:rsidR="005F62BB" w:rsidRPr="00E7789B">
          <w:rPr>
            <w:rFonts w:eastAsiaTheme="minorHAnsi"/>
            <w:color w:val="000000"/>
            <w:lang w:val="en-US" w:eastAsia="en-US"/>
            <w:rPrChange w:id="1379" w:author="W" w:date="2014-06-16T03:20:00Z">
              <w:rPr>
                <w:rFonts w:eastAsiaTheme="minorHAnsi"/>
                <w:color w:val="000000"/>
                <w:sz w:val="23"/>
                <w:szCs w:val="23"/>
                <w:lang w:val="en-US" w:eastAsia="en-US"/>
              </w:rPr>
            </w:rPrChange>
          </w:rPr>
          <w:t>diameter</w:t>
        </w:r>
      </w:ins>
      <w:ins w:id="1380" w:author="W" w:date="2014-06-07T17:33:00Z">
        <w:r w:rsidR="005F62BB" w:rsidRPr="00E7789B">
          <w:rPr>
            <w:rFonts w:eastAsiaTheme="minorHAnsi"/>
            <w:color w:val="000000"/>
            <w:lang w:val="en-US" w:eastAsia="en-US"/>
            <w:rPrChange w:id="1381" w:author="W" w:date="2014-06-16T03:20:00Z">
              <w:rPr>
                <w:rFonts w:eastAsiaTheme="minorHAnsi"/>
                <w:color w:val="000000"/>
                <w:sz w:val="23"/>
                <w:szCs w:val="23"/>
                <w:lang w:val="en-US" w:eastAsia="en-US"/>
              </w:rPr>
            </w:rPrChange>
          </w:rPr>
          <w:t xml:space="preserve"> </w:t>
        </w:r>
      </w:ins>
      <w:ins w:id="1382" w:author="W" w:date="2014-06-07T17:34:00Z">
        <w:r w:rsidR="005F62BB" w:rsidRPr="00E7789B">
          <w:rPr>
            <w:rFonts w:eastAsiaTheme="minorHAnsi"/>
            <w:color w:val="000000"/>
            <w:lang w:val="en-US" w:eastAsia="en-US"/>
            <w:rPrChange w:id="1383" w:author="W" w:date="2014-06-16T03:20:00Z">
              <w:rPr>
                <w:rFonts w:eastAsiaTheme="minorHAnsi"/>
                <w:color w:val="000000"/>
                <w:sz w:val="23"/>
                <w:szCs w:val="23"/>
                <w:lang w:val="en-US" w:eastAsia="en-US"/>
              </w:rPr>
            </w:rPrChange>
          </w:rPr>
          <w:t xml:space="preserve">of stalks, which are respectively granulated and wider in </w:t>
        </w:r>
        <w:r w:rsidR="005F62BB" w:rsidRPr="00E7789B">
          <w:rPr>
            <w:rFonts w:eastAsiaTheme="minorHAnsi"/>
            <w:i/>
            <w:color w:val="000000"/>
            <w:lang w:val="en-US" w:eastAsia="en-US"/>
            <w:rPrChange w:id="1384" w:author="W" w:date="2014-06-16T03:20:00Z">
              <w:rPr>
                <w:rFonts w:eastAsiaTheme="minorHAnsi"/>
                <w:color w:val="000000"/>
                <w:sz w:val="23"/>
                <w:szCs w:val="23"/>
                <w:lang w:val="en-US" w:eastAsia="en-US"/>
              </w:rPr>
            </w:rPrChange>
          </w:rPr>
          <w:t>S.</w:t>
        </w:r>
      </w:ins>
      <w:ins w:id="1385" w:author="W" w:date="2014-06-07T17:35:00Z">
        <w:r w:rsidR="005F62BB" w:rsidRPr="00E7789B">
          <w:rPr>
            <w:rFonts w:eastAsiaTheme="minorHAnsi"/>
            <w:i/>
            <w:color w:val="000000"/>
            <w:lang w:val="en-US" w:eastAsia="en-US"/>
            <w:rPrChange w:id="1386" w:author="W" w:date="2014-06-16T03:20:00Z">
              <w:rPr>
                <w:rFonts w:eastAsiaTheme="minorHAnsi"/>
                <w:color w:val="000000"/>
                <w:sz w:val="23"/>
                <w:szCs w:val="23"/>
                <w:lang w:val="en-US" w:eastAsia="en-US"/>
              </w:rPr>
            </w:rPrChange>
          </w:rPr>
          <w:t xml:space="preserve"> lilacina</w:t>
        </w:r>
      </w:ins>
      <w:ins w:id="1387" w:author="W" w:date="2014-06-07T17:44:00Z">
        <w:r w:rsidR="00F67BC3" w:rsidRPr="00E7789B">
          <w:rPr>
            <w:rFonts w:eastAsiaTheme="minorHAnsi"/>
            <w:color w:val="000000"/>
            <w:lang w:val="en-US" w:eastAsia="en-US"/>
            <w:rPrChange w:id="1388" w:author="W" w:date="2014-06-16T03:20:00Z">
              <w:rPr>
                <w:rFonts w:eastAsiaTheme="minorHAnsi"/>
                <w:color w:val="000000"/>
                <w:sz w:val="23"/>
                <w:szCs w:val="23"/>
                <w:lang w:val="en-US" w:eastAsia="en-US"/>
              </w:rPr>
            </w:rPrChange>
          </w:rPr>
          <w:t xml:space="preserve"> (15.0</w:t>
        </w:r>
        <w:r w:rsidR="00F67BC3" w:rsidRPr="00E7789B">
          <w:rPr>
            <w:lang w:val="en-US"/>
          </w:rPr>
          <w:t>–</w:t>
        </w:r>
        <w:r w:rsidR="00F67BC3" w:rsidRPr="00E7789B">
          <w:rPr>
            <w:rFonts w:eastAsiaTheme="minorHAnsi"/>
            <w:color w:val="000000"/>
            <w:lang w:val="en-US" w:eastAsia="en-US"/>
            <w:rPrChange w:id="1389" w:author="W" w:date="2014-06-16T03:20:00Z">
              <w:rPr>
                <w:rFonts w:eastAsiaTheme="minorHAnsi"/>
                <w:color w:val="000000"/>
                <w:sz w:val="23"/>
                <w:szCs w:val="23"/>
                <w:lang w:val="en-US" w:eastAsia="en-US"/>
              </w:rPr>
            </w:rPrChange>
          </w:rPr>
          <w:t>26</w:t>
        </w:r>
      </w:ins>
      <w:ins w:id="1390" w:author="W" w:date="2014-06-07T17:35:00Z">
        <w:r w:rsidR="005F62BB" w:rsidRPr="00E7789B">
          <w:rPr>
            <w:rFonts w:eastAsiaTheme="minorHAnsi"/>
            <w:color w:val="000000"/>
            <w:lang w:val="en-US" w:eastAsia="en-US"/>
            <w:rPrChange w:id="1391" w:author="W" w:date="2014-06-16T03:20:00Z">
              <w:rPr>
                <w:rFonts w:eastAsiaTheme="minorHAnsi"/>
                <w:color w:val="000000"/>
                <w:sz w:val="23"/>
                <w:szCs w:val="23"/>
                <w:lang w:val="en-US" w:eastAsia="en-US"/>
              </w:rPr>
            </w:rPrChange>
          </w:rPr>
          <w:t>.</w:t>
        </w:r>
      </w:ins>
      <w:ins w:id="1392" w:author="W" w:date="2014-06-07T17:44:00Z">
        <w:r w:rsidR="00F67BC3" w:rsidRPr="00E7789B">
          <w:rPr>
            <w:rFonts w:eastAsiaTheme="minorHAnsi"/>
            <w:color w:val="000000"/>
            <w:lang w:val="en-US" w:eastAsia="en-US"/>
            <w:rPrChange w:id="1393" w:author="W" w:date="2014-06-16T03:20:00Z">
              <w:rPr>
                <w:rFonts w:eastAsiaTheme="minorHAnsi"/>
                <w:color w:val="000000"/>
                <w:sz w:val="23"/>
                <w:szCs w:val="23"/>
                <w:lang w:val="en-US" w:eastAsia="en-US"/>
              </w:rPr>
            </w:rPrChange>
          </w:rPr>
          <w:t>0</w:t>
        </w:r>
        <w:r w:rsidR="00F67BC3" w:rsidRPr="00E7789B">
          <w:rPr>
            <w:lang w:val="en-US"/>
          </w:rPr>
          <w:t xml:space="preserve"> µm diam.</w:t>
        </w:r>
      </w:ins>
      <w:ins w:id="1394" w:author="W" w:date="2014-06-07T17:45:00Z">
        <w:r w:rsidR="00F67BC3" w:rsidRPr="00DD19C5">
          <w:rPr>
            <w:lang w:val="en-US"/>
          </w:rPr>
          <w:t>).</w:t>
        </w:r>
      </w:ins>
      <w:ins w:id="1395" w:author="W" w:date="2014-06-07T17:36:00Z">
        <w:r w:rsidR="00F67BC3" w:rsidRPr="00E7789B">
          <w:rPr>
            <w:rFonts w:eastAsiaTheme="minorHAnsi"/>
            <w:color w:val="000000"/>
            <w:lang w:val="en-US" w:eastAsia="en-US"/>
            <w:rPrChange w:id="1396" w:author="W" w:date="2014-06-16T03:20:00Z">
              <w:rPr>
                <w:rFonts w:eastAsiaTheme="minorHAnsi"/>
                <w:color w:val="000000"/>
                <w:sz w:val="23"/>
                <w:szCs w:val="23"/>
                <w:lang w:val="en-US" w:eastAsia="en-US"/>
              </w:rPr>
            </w:rPrChange>
          </w:rPr>
          <w:t xml:space="preserve"> </w:t>
        </w:r>
      </w:ins>
      <w:ins w:id="1397" w:author="W" w:date="2014-06-07T17:46:00Z">
        <w:r w:rsidR="00F67BC3" w:rsidRPr="00E7789B">
          <w:rPr>
            <w:rFonts w:eastAsiaTheme="minorHAnsi"/>
            <w:color w:val="000000"/>
            <w:lang w:val="en-US" w:eastAsia="en-US"/>
            <w:rPrChange w:id="1398" w:author="W" w:date="2014-06-16T03:20:00Z">
              <w:rPr>
                <w:rFonts w:eastAsiaTheme="minorHAnsi"/>
                <w:color w:val="000000"/>
                <w:sz w:val="23"/>
                <w:szCs w:val="23"/>
                <w:lang w:val="en-US" w:eastAsia="en-US"/>
              </w:rPr>
            </w:rPrChange>
          </w:rPr>
          <w:t>However</w:t>
        </w:r>
      </w:ins>
      <w:ins w:id="1399" w:author="W" w:date="2014-06-07T17:36:00Z">
        <w:r w:rsidR="005F62BB" w:rsidRPr="00E7789B">
          <w:rPr>
            <w:rFonts w:eastAsiaTheme="minorHAnsi"/>
            <w:color w:val="000000"/>
            <w:lang w:val="en-US" w:eastAsia="en-US"/>
            <w:rPrChange w:id="1400" w:author="W" w:date="2014-06-16T03:20:00Z">
              <w:rPr>
                <w:rFonts w:eastAsiaTheme="minorHAnsi"/>
                <w:color w:val="000000"/>
                <w:sz w:val="23"/>
                <w:szCs w:val="23"/>
                <w:lang w:val="en-US" w:eastAsia="en-US"/>
              </w:rPr>
            </w:rPrChange>
          </w:rPr>
          <w:t>, this species is invalid</w:t>
        </w:r>
      </w:ins>
      <w:ins w:id="1401" w:author="osxadmin" w:date="2014-06-19T21:15:00Z">
        <w:r w:rsidR="00006674">
          <w:rPr>
            <w:rFonts w:eastAsiaTheme="minorHAnsi"/>
            <w:color w:val="000000"/>
            <w:lang w:val="en-US" w:eastAsia="en-US"/>
          </w:rPr>
          <w:t>ly</w:t>
        </w:r>
      </w:ins>
      <w:ins w:id="1402" w:author="W" w:date="2014-06-07T17:36:00Z">
        <w:r w:rsidR="005F62BB" w:rsidRPr="00E7789B">
          <w:rPr>
            <w:rFonts w:eastAsiaTheme="minorHAnsi"/>
            <w:color w:val="000000"/>
            <w:lang w:val="en-US" w:eastAsia="en-US"/>
            <w:rPrChange w:id="1403" w:author="W" w:date="2014-06-16T03:20:00Z">
              <w:rPr>
                <w:rFonts w:eastAsiaTheme="minorHAnsi"/>
                <w:color w:val="000000"/>
                <w:sz w:val="23"/>
                <w:szCs w:val="23"/>
                <w:lang w:val="en-US" w:eastAsia="en-US"/>
              </w:rPr>
            </w:rPrChange>
          </w:rPr>
          <w:t xml:space="preserve"> published </w:t>
        </w:r>
        <w:del w:id="1404" w:author="osxadmin" w:date="2014-06-19T21:15:00Z">
          <w:r w:rsidR="005F62BB" w:rsidRPr="00E7789B" w:rsidDel="00006674">
            <w:rPr>
              <w:rFonts w:eastAsiaTheme="minorHAnsi"/>
              <w:color w:val="000000"/>
              <w:lang w:val="en-US" w:eastAsia="en-US"/>
              <w:rPrChange w:id="1405" w:author="W" w:date="2014-06-16T03:20:00Z">
                <w:rPr>
                  <w:rFonts w:eastAsiaTheme="minorHAnsi"/>
                  <w:color w:val="000000"/>
                  <w:sz w:val="23"/>
                  <w:szCs w:val="23"/>
                  <w:lang w:val="en-US" w:eastAsia="en-US"/>
                </w:rPr>
              </w:rPrChange>
            </w:rPr>
            <w:delText>once</w:delText>
          </w:r>
        </w:del>
      </w:ins>
      <w:ins w:id="1406" w:author="osxadmin" w:date="2014-06-19T21:15:00Z">
        <w:r w:rsidR="00006674">
          <w:rPr>
            <w:rFonts w:eastAsiaTheme="minorHAnsi"/>
            <w:color w:val="000000"/>
            <w:lang w:val="en-US" w:eastAsia="en-US"/>
          </w:rPr>
          <w:t>since</w:t>
        </w:r>
      </w:ins>
      <w:ins w:id="1407" w:author="W" w:date="2014-06-07T17:36:00Z">
        <w:r w:rsidR="005F62BB" w:rsidRPr="00E7789B">
          <w:rPr>
            <w:rFonts w:eastAsiaTheme="minorHAnsi"/>
            <w:color w:val="000000"/>
            <w:lang w:val="en-US" w:eastAsia="en-US"/>
            <w:rPrChange w:id="1408" w:author="W" w:date="2014-06-16T03:20:00Z">
              <w:rPr>
                <w:rFonts w:eastAsiaTheme="minorHAnsi"/>
                <w:color w:val="000000"/>
                <w:sz w:val="23"/>
                <w:szCs w:val="23"/>
                <w:lang w:val="en-US" w:eastAsia="en-US"/>
              </w:rPr>
            </w:rPrChange>
          </w:rPr>
          <w:t xml:space="preserve"> the authors did not designate </w:t>
        </w:r>
        <w:del w:id="1409" w:author="osxadmin" w:date="2014-06-19T21:15:00Z">
          <w:r w:rsidR="005F62BB" w:rsidRPr="00E7789B" w:rsidDel="00006674">
            <w:rPr>
              <w:rFonts w:eastAsiaTheme="minorHAnsi"/>
              <w:color w:val="000000"/>
              <w:lang w:val="en-US" w:eastAsia="en-US"/>
              <w:rPrChange w:id="1410" w:author="W" w:date="2014-06-16T03:20:00Z">
                <w:rPr>
                  <w:rFonts w:eastAsiaTheme="minorHAnsi"/>
                  <w:color w:val="000000"/>
                  <w:sz w:val="23"/>
                  <w:szCs w:val="23"/>
                  <w:lang w:val="en-US" w:eastAsia="en-US"/>
                </w:rPr>
              </w:rPrChange>
            </w:rPr>
            <w:delText>the</w:delText>
          </w:r>
        </w:del>
      </w:ins>
      <w:ins w:id="1411" w:author="osxadmin" w:date="2014-06-19T21:15:00Z">
        <w:r w:rsidR="00006674">
          <w:rPr>
            <w:rFonts w:eastAsiaTheme="minorHAnsi"/>
            <w:color w:val="000000"/>
            <w:lang w:val="en-US" w:eastAsia="en-US"/>
          </w:rPr>
          <w:t>a</w:t>
        </w:r>
      </w:ins>
      <w:ins w:id="1412" w:author="W" w:date="2014-06-07T17:36:00Z">
        <w:r w:rsidR="005F62BB" w:rsidRPr="00E7789B">
          <w:rPr>
            <w:rFonts w:eastAsiaTheme="minorHAnsi"/>
            <w:color w:val="000000"/>
            <w:lang w:val="en-US" w:eastAsia="en-US"/>
            <w:rPrChange w:id="1413" w:author="W" w:date="2014-06-16T03:20:00Z">
              <w:rPr>
                <w:rFonts w:eastAsiaTheme="minorHAnsi"/>
                <w:color w:val="000000"/>
                <w:sz w:val="23"/>
                <w:szCs w:val="23"/>
                <w:lang w:val="en-US" w:eastAsia="en-US"/>
              </w:rPr>
            </w:rPrChange>
          </w:rPr>
          <w:t xml:space="preserve"> type</w:t>
        </w:r>
      </w:ins>
      <w:ins w:id="1414" w:author="osxadmin" w:date="2014-06-19T21:15:00Z">
        <w:r w:rsidR="00006674">
          <w:rPr>
            <w:rFonts w:eastAsiaTheme="minorHAnsi"/>
            <w:color w:val="000000"/>
            <w:lang w:val="en-US" w:eastAsia="en-US"/>
          </w:rPr>
          <w:t xml:space="preserve"> (</w:t>
        </w:r>
      </w:ins>
      <w:ins w:id="1415" w:author="W" w:date="2014-06-07T17:37:00Z">
        <w:del w:id="1416" w:author="osxadmin" w:date="2014-06-19T21:15:00Z">
          <w:r w:rsidR="005F62BB" w:rsidRPr="00E7789B" w:rsidDel="00006674">
            <w:rPr>
              <w:rFonts w:eastAsiaTheme="minorHAnsi"/>
              <w:color w:val="000000"/>
              <w:lang w:val="en-US" w:eastAsia="en-US"/>
              <w:rPrChange w:id="1417" w:author="W" w:date="2014-06-16T03:20:00Z">
                <w:rPr>
                  <w:rFonts w:eastAsiaTheme="minorHAnsi"/>
                  <w:color w:val="000000"/>
                  <w:sz w:val="23"/>
                  <w:szCs w:val="23"/>
                  <w:lang w:val="en-US" w:eastAsia="en-US"/>
                </w:rPr>
              </w:rPrChange>
            </w:rPr>
            <w:delText xml:space="preserve">, </w:delText>
          </w:r>
        </w:del>
        <w:r w:rsidR="005F62BB" w:rsidRPr="00E7789B">
          <w:rPr>
            <w:rFonts w:eastAsiaTheme="minorHAnsi"/>
            <w:color w:val="000000"/>
            <w:lang w:val="en-US" w:eastAsia="en-US"/>
            <w:rPrChange w:id="1418" w:author="W" w:date="2014-06-16T03:20:00Z">
              <w:rPr>
                <w:rFonts w:eastAsiaTheme="minorHAnsi"/>
                <w:color w:val="000000"/>
                <w:sz w:val="23"/>
                <w:szCs w:val="23"/>
                <w:lang w:val="en-US" w:eastAsia="en-US"/>
              </w:rPr>
            </w:rPrChange>
          </w:rPr>
          <w:t xml:space="preserve">as well </w:t>
        </w:r>
        <w:del w:id="1419" w:author="osxadmin" w:date="2014-06-19T21:15:00Z">
          <w:r w:rsidR="005F62BB" w:rsidRPr="00E7789B" w:rsidDel="0001187D">
            <w:rPr>
              <w:rFonts w:eastAsiaTheme="minorHAnsi"/>
              <w:color w:val="000000"/>
              <w:lang w:val="en-US" w:eastAsia="en-US"/>
              <w:rPrChange w:id="1420" w:author="W" w:date="2014-06-16T03:20:00Z">
                <w:rPr>
                  <w:rFonts w:eastAsiaTheme="minorHAnsi"/>
                  <w:color w:val="000000"/>
                  <w:sz w:val="23"/>
                  <w:szCs w:val="23"/>
                  <w:lang w:val="en-US" w:eastAsia="en-US"/>
                </w:rPr>
              </w:rPrChange>
            </w:rPr>
            <w:delText>the</w:delText>
          </w:r>
        </w:del>
      </w:ins>
      <w:ins w:id="1421" w:author="osxadmin" w:date="2014-06-19T21:15:00Z">
        <w:r w:rsidR="0001187D">
          <w:rPr>
            <w:rFonts w:eastAsiaTheme="minorHAnsi"/>
            <w:color w:val="000000"/>
            <w:lang w:val="en-US" w:eastAsia="en-US"/>
          </w:rPr>
          <w:t>as a</w:t>
        </w:r>
      </w:ins>
      <w:ins w:id="1422" w:author="W" w:date="2014-06-07T17:37:00Z">
        <w:r w:rsidR="005F62BB" w:rsidRPr="00E7789B">
          <w:rPr>
            <w:rFonts w:eastAsiaTheme="minorHAnsi"/>
            <w:color w:val="000000"/>
            <w:lang w:val="en-US" w:eastAsia="en-US"/>
            <w:rPrChange w:id="1423" w:author="W" w:date="2014-06-16T03:20:00Z">
              <w:rPr>
                <w:rFonts w:eastAsiaTheme="minorHAnsi"/>
                <w:color w:val="000000"/>
                <w:sz w:val="23"/>
                <w:szCs w:val="23"/>
                <w:lang w:val="en-US" w:eastAsia="en-US"/>
              </w:rPr>
            </w:rPrChange>
          </w:rPr>
          <w:t xml:space="preserve"> habitat</w:t>
        </w:r>
      </w:ins>
      <w:ins w:id="1424" w:author="osxadmin" w:date="2014-06-19T21:15:00Z">
        <w:r w:rsidR="00006674">
          <w:rPr>
            <w:rFonts w:eastAsiaTheme="minorHAnsi"/>
            <w:color w:val="000000"/>
            <w:lang w:val="en-US" w:eastAsia="en-US"/>
          </w:rPr>
          <w:t>)</w:t>
        </w:r>
      </w:ins>
      <w:ins w:id="1425" w:author="W" w:date="2014-06-07T17:37:00Z">
        <w:r w:rsidR="005F62BB" w:rsidRPr="00E7789B">
          <w:rPr>
            <w:rFonts w:eastAsiaTheme="minorHAnsi"/>
            <w:color w:val="000000"/>
            <w:lang w:val="en-US" w:eastAsia="en-US"/>
            <w:rPrChange w:id="1426" w:author="W" w:date="2014-06-16T03:20:00Z">
              <w:rPr>
                <w:rFonts w:eastAsiaTheme="minorHAnsi"/>
                <w:color w:val="000000"/>
                <w:sz w:val="23"/>
                <w:szCs w:val="23"/>
                <w:lang w:val="en-US" w:eastAsia="en-US"/>
              </w:rPr>
            </w:rPrChange>
          </w:rPr>
          <w:t xml:space="preserve">. </w:t>
        </w:r>
        <w:del w:id="1427" w:author="osxadmin" w:date="2014-06-19T21:16:00Z">
          <w:r w:rsidR="005F62BB" w:rsidRPr="00E7789B" w:rsidDel="0001187D">
            <w:rPr>
              <w:rFonts w:eastAsiaTheme="minorHAnsi"/>
              <w:color w:val="000000"/>
              <w:lang w:val="en-US" w:eastAsia="en-US"/>
              <w:rPrChange w:id="1428" w:author="W" w:date="2014-06-16T03:20:00Z">
                <w:rPr>
                  <w:rFonts w:eastAsiaTheme="minorHAnsi"/>
                  <w:color w:val="000000"/>
                  <w:sz w:val="23"/>
                  <w:szCs w:val="23"/>
                  <w:lang w:val="en-US" w:eastAsia="en-US"/>
                </w:rPr>
              </w:rPrChange>
            </w:rPr>
            <w:delText>Thus, once</w:delText>
          </w:r>
        </w:del>
      </w:ins>
      <w:ins w:id="1429" w:author="osxadmin" w:date="2014-06-19T21:16:00Z">
        <w:r w:rsidR="0001187D">
          <w:rPr>
            <w:rFonts w:eastAsiaTheme="minorHAnsi"/>
            <w:color w:val="000000"/>
            <w:lang w:val="en-US" w:eastAsia="en-US"/>
          </w:rPr>
          <w:t>Since</w:t>
        </w:r>
      </w:ins>
      <w:ins w:id="1430" w:author="W" w:date="2014-06-07T17:37:00Z">
        <w:r w:rsidR="005F62BB" w:rsidRPr="00E7789B">
          <w:rPr>
            <w:rFonts w:eastAsiaTheme="minorHAnsi"/>
            <w:color w:val="000000"/>
            <w:lang w:val="en-US" w:eastAsia="en-US"/>
            <w:rPrChange w:id="1431" w:author="W" w:date="2014-06-16T03:20:00Z">
              <w:rPr>
                <w:rFonts w:eastAsiaTheme="minorHAnsi"/>
                <w:color w:val="000000"/>
                <w:sz w:val="23"/>
                <w:szCs w:val="23"/>
                <w:lang w:val="en-US" w:eastAsia="en-US"/>
              </w:rPr>
            </w:rPrChange>
          </w:rPr>
          <w:t xml:space="preserve"> </w:t>
        </w:r>
        <w:r w:rsidR="005F62BB" w:rsidRPr="00E7789B">
          <w:rPr>
            <w:rFonts w:eastAsiaTheme="minorHAnsi"/>
            <w:i/>
            <w:color w:val="000000"/>
            <w:lang w:val="en-US" w:eastAsia="en-US"/>
            <w:rPrChange w:id="1432" w:author="W" w:date="2014-06-16T03:20:00Z">
              <w:rPr>
                <w:rFonts w:eastAsiaTheme="minorHAnsi"/>
                <w:color w:val="000000"/>
                <w:sz w:val="23"/>
                <w:szCs w:val="23"/>
                <w:lang w:val="en-US" w:eastAsia="en-US"/>
              </w:rPr>
            </w:rPrChange>
          </w:rPr>
          <w:t>Stilocapsa</w:t>
        </w:r>
        <w:r w:rsidR="005F62BB" w:rsidRPr="00E7789B">
          <w:rPr>
            <w:rFonts w:eastAsiaTheme="minorHAnsi"/>
            <w:color w:val="000000"/>
            <w:lang w:val="en-US" w:eastAsia="en-US"/>
            <w:rPrChange w:id="1433" w:author="W" w:date="2014-06-16T03:20:00Z">
              <w:rPr>
                <w:rFonts w:eastAsiaTheme="minorHAnsi"/>
                <w:color w:val="000000"/>
                <w:sz w:val="23"/>
                <w:szCs w:val="23"/>
                <w:lang w:val="en-US" w:eastAsia="en-US"/>
              </w:rPr>
            </w:rPrChange>
          </w:rPr>
          <w:t xml:space="preserve"> </w:t>
        </w:r>
      </w:ins>
      <w:ins w:id="1434" w:author="W" w:date="2014-06-16T13:20:00Z">
        <w:r w:rsidR="00A026B4">
          <w:rPr>
            <w:rFonts w:eastAsiaTheme="minorHAnsi"/>
            <w:lang w:val="en-US" w:eastAsia="en-US"/>
          </w:rPr>
          <w:t>Ley</w:t>
        </w:r>
        <w:r w:rsidR="00A026B4" w:rsidRPr="00A026B4">
          <w:rPr>
            <w:rFonts w:eastAsiaTheme="minorHAnsi"/>
            <w:lang w:val="en-US" w:eastAsia="en-US"/>
          </w:rPr>
          <w:t xml:space="preserve"> </w:t>
        </w:r>
        <w:r w:rsidR="00A026B4">
          <w:rPr>
            <w:rFonts w:eastAsiaTheme="minorHAnsi"/>
            <w:lang w:val="en-US" w:eastAsia="en-US"/>
          </w:rPr>
          <w:t>(</w:t>
        </w:r>
        <w:r w:rsidR="00A026B4" w:rsidRPr="00A026B4">
          <w:rPr>
            <w:rFonts w:eastAsiaTheme="minorHAnsi"/>
            <w:lang w:val="en-US" w:eastAsia="en-US"/>
          </w:rPr>
          <w:t>1947:</w:t>
        </w:r>
      </w:ins>
      <w:ins w:id="1435" w:author="W" w:date="2014-06-16T13:21:00Z">
        <w:r w:rsidR="00A026B4" w:rsidRPr="00A026B4">
          <w:rPr>
            <w:rFonts w:eastAsiaTheme="minorHAnsi"/>
            <w:lang w:val="en-US" w:eastAsia="en-US"/>
          </w:rPr>
          <w:t xml:space="preserve"> 77</w:t>
        </w:r>
      </w:ins>
      <w:ins w:id="1436" w:author="W" w:date="2014-06-07T17:38:00Z">
        <w:r w:rsidR="005F62BB" w:rsidRPr="00A026B4">
          <w:rPr>
            <w:rFonts w:eastAsiaTheme="minorHAnsi"/>
            <w:color w:val="000000"/>
            <w:lang w:val="en-US" w:eastAsia="en-US"/>
            <w:rPrChange w:id="1437" w:author="W" w:date="2014-06-16T13:21:00Z">
              <w:rPr>
                <w:rFonts w:eastAsiaTheme="minorHAnsi"/>
                <w:color w:val="000000"/>
                <w:sz w:val="23"/>
                <w:szCs w:val="23"/>
                <w:lang w:val="en-US" w:eastAsia="en-US"/>
              </w:rPr>
            </w:rPrChange>
          </w:rPr>
          <w:t xml:space="preserve">) </w:t>
        </w:r>
      </w:ins>
      <w:ins w:id="1438" w:author="W" w:date="2014-06-07T17:37:00Z">
        <w:r w:rsidR="005F62BB" w:rsidRPr="00A026B4">
          <w:rPr>
            <w:rFonts w:eastAsiaTheme="minorHAnsi"/>
            <w:color w:val="000000"/>
            <w:lang w:val="en-US" w:eastAsia="en-US"/>
            <w:rPrChange w:id="1439" w:author="W" w:date="2014-06-16T13:21:00Z">
              <w:rPr>
                <w:rFonts w:eastAsiaTheme="minorHAnsi"/>
                <w:color w:val="000000"/>
                <w:sz w:val="23"/>
                <w:szCs w:val="23"/>
                <w:lang w:val="en-US" w:eastAsia="en-US"/>
              </w:rPr>
            </w:rPrChange>
          </w:rPr>
          <w:t>is</w:t>
        </w:r>
        <w:del w:id="1440" w:author="osxadmin" w:date="2014-06-19T21:16:00Z">
          <w:r w:rsidR="005F62BB" w:rsidRPr="00A026B4" w:rsidDel="0001187D">
            <w:rPr>
              <w:rFonts w:eastAsiaTheme="minorHAnsi"/>
              <w:color w:val="000000"/>
              <w:lang w:val="en-US" w:eastAsia="en-US"/>
              <w:rPrChange w:id="1441" w:author="W" w:date="2014-06-16T13:21:00Z">
                <w:rPr>
                  <w:rFonts w:eastAsiaTheme="minorHAnsi"/>
                  <w:color w:val="000000"/>
                  <w:sz w:val="23"/>
                  <w:szCs w:val="23"/>
                  <w:lang w:val="en-US" w:eastAsia="en-US"/>
                </w:rPr>
              </w:rPrChange>
            </w:rPr>
            <w:delText xml:space="preserve"> a</w:delText>
          </w:r>
        </w:del>
        <w:r w:rsidR="005F62BB" w:rsidRPr="00E7789B">
          <w:rPr>
            <w:rFonts w:eastAsiaTheme="minorHAnsi"/>
            <w:color w:val="000000"/>
            <w:lang w:val="en-US" w:eastAsia="en-US"/>
            <w:rPrChange w:id="1442" w:author="W" w:date="2014-06-16T03:20:00Z">
              <w:rPr>
                <w:rFonts w:eastAsiaTheme="minorHAnsi"/>
                <w:color w:val="000000"/>
                <w:sz w:val="23"/>
                <w:szCs w:val="23"/>
                <w:lang w:val="en-US" w:eastAsia="en-US"/>
              </w:rPr>
            </w:rPrChange>
          </w:rPr>
          <w:t xml:space="preserve"> synonym</w:t>
        </w:r>
      </w:ins>
      <w:ins w:id="1443" w:author="osxadmin" w:date="2014-06-19T21:16:00Z">
        <w:r w:rsidR="0001187D">
          <w:rPr>
            <w:rFonts w:eastAsiaTheme="minorHAnsi"/>
            <w:color w:val="000000"/>
            <w:lang w:val="en-US" w:eastAsia="en-US"/>
          </w:rPr>
          <w:t>ous</w:t>
        </w:r>
      </w:ins>
      <w:ins w:id="1444" w:author="W" w:date="2014-06-07T17:37:00Z">
        <w:r w:rsidR="005F62BB" w:rsidRPr="00E7789B">
          <w:rPr>
            <w:rFonts w:eastAsiaTheme="minorHAnsi"/>
            <w:color w:val="000000"/>
            <w:lang w:val="en-US" w:eastAsia="en-US"/>
            <w:rPrChange w:id="1445" w:author="W" w:date="2014-06-16T03:20:00Z">
              <w:rPr>
                <w:rFonts w:eastAsiaTheme="minorHAnsi"/>
                <w:color w:val="000000"/>
                <w:sz w:val="23"/>
                <w:szCs w:val="23"/>
                <w:lang w:val="en-US" w:eastAsia="en-US"/>
              </w:rPr>
            </w:rPrChange>
          </w:rPr>
          <w:t xml:space="preserve"> </w:t>
        </w:r>
      </w:ins>
      <w:ins w:id="1446" w:author="osxadmin" w:date="2014-06-19T21:16:00Z">
        <w:r w:rsidR="0001187D">
          <w:rPr>
            <w:rFonts w:eastAsiaTheme="minorHAnsi"/>
            <w:color w:val="000000"/>
            <w:lang w:val="en-US" w:eastAsia="en-US"/>
          </w:rPr>
          <w:t xml:space="preserve">to </w:t>
        </w:r>
      </w:ins>
      <w:ins w:id="1447" w:author="W" w:date="2014-06-07T17:37:00Z">
        <w:del w:id="1448" w:author="osxadmin" w:date="2014-06-19T21:16:00Z">
          <w:r w:rsidR="005F62BB" w:rsidRPr="00E7789B" w:rsidDel="0001187D">
            <w:rPr>
              <w:rFonts w:eastAsiaTheme="minorHAnsi"/>
              <w:color w:val="000000"/>
              <w:lang w:val="en-US" w:eastAsia="en-US"/>
              <w:rPrChange w:id="1449" w:author="W" w:date="2014-06-16T03:20:00Z">
                <w:rPr>
                  <w:rFonts w:eastAsiaTheme="minorHAnsi"/>
                  <w:color w:val="000000"/>
                  <w:sz w:val="23"/>
                  <w:szCs w:val="23"/>
                  <w:lang w:val="en-US" w:eastAsia="en-US"/>
                </w:rPr>
              </w:rPrChange>
            </w:rPr>
            <w:delText xml:space="preserve">of </w:delText>
          </w:r>
        </w:del>
        <w:r w:rsidR="005F62BB" w:rsidRPr="00E7789B">
          <w:rPr>
            <w:rFonts w:eastAsiaTheme="minorHAnsi"/>
            <w:i/>
            <w:color w:val="000000"/>
            <w:lang w:val="en-US" w:eastAsia="en-US"/>
            <w:rPrChange w:id="1450" w:author="W" w:date="2014-06-16T03:20:00Z">
              <w:rPr>
                <w:rFonts w:eastAsiaTheme="minorHAnsi"/>
                <w:i/>
                <w:color w:val="000000"/>
                <w:sz w:val="23"/>
                <w:szCs w:val="23"/>
                <w:lang w:val="en-US" w:eastAsia="en-US"/>
              </w:rPr>
            </w:rPrChange>
          </w:rPr>
          <w:t>Cyanostylon</w:t>
        </w:r>
      </w:ins>
      <w:ins w:id="1451" w:author="osxadmin" w:date="2014-06-19T21:16:00Z">
        <w:r w:rsidR="0001187D" w:rsidRPr="0001187D">
          <w:rPr>
            <w:rFonts w:eastAsiaTheme="minorHAnsi"/>
            <w:color w:val="000000"/>
            <w:lang w:val="en-US" w:eastAsia="en-US"/>
            <w:rPrChange w:id="1452" w:author="osxadmin" w:date="2014-06-19T21:16:00Z">
              <w:rPr>
                <w:rFonts w:eastAsiaTheme="minorHAnsi"/>
                <w:i/>
                <w:color w:val="000000"/>
                <w:lang w:val="en-US" w:eastAsia="en-US"/>
              </w:rPr>
            </w:rPrChange>
          </w:rPr>
          <w:t>,</w:t>
        </w:r>
      </w:ins>
      <w:ins w:id="1453" w:author="W" w:date="2014-06-07T17:37:00Z">
        <w:r w:rsidR="005F62BB" w:rsidRPr="00E7789B">
          <w:rPr>
            <w:rFonts w:eastAsiaTheme="minorHAnsi"/>
            <w:color w:val="000000"/>
            <w:lang w:val="en-US" w:eastAsia="en-US"/>
            <w:rPrChange w:id="1454" w:author="W" w:date="2014-06-16T03:20:00Z">
              <w:rPr>
                <w:rFonts w:eastAsiaTheme="minorHAnsi"/>
                <w:color w:val="000000"/>
                <w:sz w:val="23"/>
                <w:szCs w:val="23"/>
                <w:lang w:val="en-US" w:eastAsia="en-US"/>
              </w:rPr>
            </w:rPrChange>
          </w:rPr>
          <w:t xml:space="preserve"> we </w:t>
        </w:r>
        <w:del w:id="1455" w:author="osxadmin" w:date="2014-06-19T21:16:00Z">
          <w:r w:rsidR="005F62BB" w:rsidRPr="00E7789B" w:rsidDel="0001187D">
            <w:rPr>
              <w:rFonts w:eastAsiaTheme="minorHAnsi"/>
              <w:color w:val="000000"/>
              <w:lang w:val="en-US" w:eastAsia="en-US"/>
              <w:rPrChange w:id="1456" w:author="W" w:date="2014-06-16T03:20:00Z">
                <w:rPr>
                  <w:rFonts w:eastAsiaTheme="minorHAnsi"/>
                  <w:color w:val="000000"/>
                  <w:sz w:val="23"/>
                  <w:szCs w:val="23"/>
                  <w:lang w:val="en-US" w:eastAsia="en-US"/>
                </w:rPr>
              </w:rPrChange>
            </w:rPr>
            <w:delText>chose to keep</w:delText>
          </w:r>
        </w:del>
      </w:ins>
      <w:ins w:id="1457" w:author="osxadmin" w:date="2014-06-19T21:16:00Z">
        <w:r w:rsidR="0001187D">
          <w:rPr>
            <w:rFonts w:eastAsiaTheme="minorHAnsi"/>
            <w:color w:val="000000"/>
            <w:lang w:val="en-US" w:eastAsia="en-US"/>
          </w:rPr>
          <w:t>kept</w:t>
        </w:r>
      </w:ins>
      <w:ins w:id="1458" w:author="W" w:date="2014-06-07T17:37:00Z">
        <w:r w:rsidR="005F62BB" w:rsidRPr="00E7789B">
          <w:rPr>
            <w:rFonts w:eastAsiaTheme="minorHAnsi"/>
            <w:color w:val="000000"/>
            <w:lang w:val="en-US" w:eastAsia="en-US"/>
            <w:rPrChange w:id="1459" w:author="W" w:date="2014-06-16T03:20:00Z">
              <w:rPr>
                <w:rFonts w:eastAsiaTheme="minorHAnsi"/>
                <w:color w:val="000000"/>
                <w:sz w:val="23"/>
                <w:szCs w:val="23"/>
                <w:lang w:val="en-US" w:eastAsia="en-US"/>
              </w:rPr>
            </w:rPrChange>
          </w:rPr>
          <w:t xml:space="preserve"> the Atlantic Rainforest </w:t>
        </w:r>
      </w:ins>
      <w:ins w:id="1460" w:author="W" w:date="2014-06-07T17:38:00Z">
        <w:r w:rsidR="005F62BB" w:rsidRPr="00E7789B">
          <w:rPr>
            <w:rFonts w:eastAsiaTheme="minorHAnsi"/>
            <w:color w:val="000000"/>
            <w:lang w:val="en-US" w:eastAsia="en-US"/>
            <w:rPrChange w:id="1461" w:author="W" w:date="2014-06-16T03:20:00Z">
              <w:rPr>
                <w:rFonts w:eastAsiaTheme="minorHAnsi"/>
                <w:color w:val="000000"/>
                <w:sz w:val="23"/>
                <w:szCs w:val="23"/>
                <w:lang w:val="en-US" w:eastAsia="en-US"/>
              </w:rPr>
            </w:rPrChange>
          </w:rPr>
          <w:t>population</w:t>
        </w:r>
      </w:ins>
      <w:ins w:id="1462" w:author="W" w:date="2014-06-07T17:37:00Z">
        <w:r w:rsidR="005F62BB" w:rsidRPr="00E7789B">
          <w:rPr>
            <w:rFonts w:eastAsiaTheme="minorHAnsi"/>
            <w:color w:val="000000"/>
            <w:lang w:val="en-US" w:eastAsia="en-US"/>
            <w:rPrChange w:id="1463" w:author="W" w:date="2014-06-16T03:20:00Z">
              <w:rPr>
                <w:rFonts w:eastAsiaTheme="minorHAnsi"/>
                <w:color w:val="000000"/>
                <w:sz w:val="23"/>
                <w:szCs w:val="23"/>
                <w:lang w:val="en-US" w:eastAsia="en-US"/>
              </w:rPr>
            </w:rPrChange>
          </w:rPr>
          <w:t xml:space="preserve"> </w:t>
        </w:r>
      </w:ins>
      <w:ins w:id="1464" w:author="W" w:date="2014-06-07T17:38:00Z">
        <w:r w:rsidR="005F62BB" w:rsidRPr="00E7789B">
          <w:rPr>
            <w:rFonts w:eastAsiaTheme="minorHAnsi"/>
            <w:color w:val="000000"/>
            <w:lang w:val="en-US" w:eastAsia="en-US"/>
            <w:rPrChange w:id="1465" w:author="W" w:date="2014-06-16T03:20:00Z">
              <w:rPr>
                <w:rFonts w:eastAsiaTheme="minorHAnsi"/>
                <w:color w:val="000000"/>
                <w:sz w:val="23"/>
                <w:szCs w:val="23"/>
                <w:lang w:val="en-US" w:eastAsia="en-US"/>
              </w:rPr>
            </w:rPrChange>
          </w:rPr>
          <w:t xml:space="preserve">as </w:t>
        </w:r>
        <w:r w:rsidR="005F62BB" w:rsidRPr="00E7789B">
          <w:rPr>
            <w:rFonts w:eastAsiaTheme="minorHAnsi"/>
            <w:i/>
            <w:color w:val="000000"/>
            <w:lang w:val="en-US" w:eastAsia="en-US"/>
            <w:rPrChange w:id="1466" w:author="W" w:date="2014-06-16T03:20:00Z">
              <w:rPr>
                <w:rFonts w:eastAsiaTheme="minorHAnsi"/>
                <w:i/>
                <w:color w:val="000000"/>
                <w:sz w:val="23"/>
                <w:szCs w:val="23"/>
                <w:lang w:val="en-US" w:eastAsia="en-US"/>
              </w:rPr>
            </w:rPrChange>
          </w:rPr>
          <w:t>Cya</w:t>
        </w:r>
        <w:del w:id="1467" w:author="osxadmin" w:date="2014-06-19T21:16:00Z">
          <w:r w:rsidR="005F62BB" w:rsidRPr="00E7789B" w:rsidDel="0001187D">
            <w:rPr>
              <w:rFonts w:eastAsiaTheme="minorHAnsi"/>
              <w:i/>
              <w:color w:val="000000"/>
              <w:lang w:val="en-US" w:eastAsia="en-US"/>
              <w:rPrChange w:id="1468" w:author="W" w:date="2014-06-16T03:20:00Z">
                <w:rPr>
                  <w:rFonts w:eastAsiaTheme="minorHAnsi"/>
                  <w:i/>
                  <w:color w:val="000000"/>
                  <w:sz w:val="23"/>
                  <w:szCs w:val="23"/>
                  <w:lang w:val="en-US" w:eastAsia="en-US"/>
                </w:rPr>
              </w:rPrChange>
            </w:rPr>
            <w:delText>s</w:delText>
          </w:r>
        </w:del>
        <w:r w:rsidR="005F62BB" w:rsidRPr="00E7789B">
          <w:rPr>
            <w:rFonts w:eastAsiaTheme="minorHAnsi"/>
            <w:i/>
            <w:color w:val="000000"/>
            <w:lang w:val="en-US" w:eastAsia="en-US"/>
            <w:rPrChange w:id="1469" w:author="W" w:date="2014-06-16T03:20:00Z">
              <w:rPr>
                <w:rFonts w:eastAsiaTheme="minorHAnsi"/>
                <w:i/>
                <w:color w:val="000000"/>
                <w:sz w:val="23"/>
                <w:szCs w:val="23"/>
                <w:lang w:val="en-US" w:eastAsia="en-US"/>
              </w:rPr>
            </w:rPrChange>
          </w:rPr>
          <w:t xml:space="preserve">nostylon </w:t>
        </w:r>
        <w:proofErr w:type="gramStart"/>
        <w:r w:rsidR="005F62BB" w:rsidRPr="00E7789B">
          <w:rPr>
            <w:rFonts w:eastAsiaTheme="minorHAnsi"/>
            <w:color w:val="000000"/>
            <w:lang w:val="en-US" w:eastAsia="en-US"/>
            <w:rPrChange w:id="1470" w:author="W" w:date="2014-06-16T03:20:00Z">
              <w:rPr>
                <w:rFonts w:eastAsiaTheme="minorHAnsi"/>
                <w:i/>
                <w:color w:val="000000"/>
                <w:sz w:val="23"/>
                <w:szCs w:val="23"/>
                <w:lang w:val="en-US" w:eastAsia="en-US"/>
              </w:rPr>
            </w:rPrChange>
          </w:rPr>
          <w:t>sp</w:t>
        </w:r>
        <w:proofErr w:type="gramEnd"/>
        <w:r w:rsidR="005F62BB" w:rsidRPr="00E7789B">
          <w:rPr>
            <w:rFonts w:eastAsiaTheme="minorHAnsi"/>
            <w:color w:val="000000"/>
            <w:lang w:val="en-US" w:eastAsia="en-US"/>
            <w:rPrChange w:id="1471" w:author="W" w:date="2014-06-16T03:20:00Z">
              <w:rPr>
                <w:rFonts w:eastAsiaTheme="minorHAnsi"/>
                <w:i/>
                <w:color w:val="000000"/>
                <w:sz w:val="23"/>
                <w:szCs w:val="23"/>
                <w:lang w:val="en-US" w:eastAsia="en-US"/>
              </w:rPr>
            </w:rPrChange>
          </w:rPr>
          <w:t>.</w:t>
        </w:r>
      </w:ins>
    </w:p>
    <w:p w14:paraId="37DAA2AC" w14:textId="77777777" w:rsidR="00FA5BA7" w:rsidRPr="00FA5BA7" w:rsidRDefault="00364E62" w:rsidP="00FA5BA7">
      <w:pPr>
        <w:autoSpaceDE w:val="0"/>
        <w:autoSpaceDN w:val="0"/>
        <w:adjustRightInd w:val="0"/>
        <w:spacing w:before="0" w:after="0" w:line="480" w:lineRule="auto"/>
        <w:jc w:val="both"/>
        <w:rPr>
          <w:ins w:id="1472" w:author="W" w:date="2014-06-16T13:33:00Z"/>
          <w:rFonts w:eastAsiaTheme="minorHAnsi"/>
          <w:bCs/>
          <w:color w:val="000000"/>
          <w:lang w:val="en-US" w:eastAsia="en-US"/>
          <w:rPrChange w:id="1473" w:author="W" w:date="2014-06-16T13:33:00Z">
            <w:rPr>
              <w:ins w:id="1474" w:author="W" w:date="2014-06-16T13:33:00Z"/>
              <w:rFonts w:eastAsiaTheme="minorHAnsi"/>
              <w:bCs/>
              <w:color w:val="000000"/>
              <w:lang w:eastAsia="en-US"/>
            </w:rPr>
          </w:rPrChange>
        </w:rPr>
      </w:pPr>
      <w:ins w:id="1475" w:author="W" w:date="2014-06-07T17:26:00Z">
        <w:r w:rsidRPr="00E7789B">
          <w:rPr>
            <w:b/>
            <w:lang w:val="en-US"/>
            <w:rPrChange w:id="1476" w:author="W" w:date="2014-06-16T03:20:00Z">
              <w:rPr>
                <w:b/>
              </w:rPr>
            </w:rPrChange>
          </w:rPr>
          <w:t>Studied material:</w:t>
        </w:r>
      </w:ins>
      <w:ins w:id="1477" w:author="W" w:date="2014-06-07T17:28:00Z">
        <w:r w:rsidRPr="00E7789B">
          <w:rPr>
            <w:bCs/>
            <w:lang w:val="en-US"/>
            <w:rPrChange w:id="1478" w:author="W" w:date="2014-06-16T03:20:00Z">
              <w:rPr>
                <w:bCs/>
                <w:sz w:val="23"/>
                <w:szCs w:val="23"/>
              </w:rPr>
            </w:rPrChange>
          </w:rPr>
          <w:t>—</w:t>
        </w:r>
        <w:r w:rsidRPr="00E7789B">
          <w:rPr>
            <w:lang w:val="en-US"/>
            <w:rPrChange w:id="1479" w:author="W" w:date="2014-06-16T03:20:00Z">
              <w:rPr>
                <w:sz w:val="23"/>
                <w:szCs w:val="23"/>
              </w:rPr>
            </w:rPrChange>
          </w:rPr>
          <w:t>BRAZIL. São Paulo: Peruíbe, Ecological Station “Juréia-Itatins”,</w:t>
        </w:r>
      </w:ins>
      <w:ins w:id="1480" w:author="W" w:date="2014-06-07T17:27:00Z">
        <w:r w:rsidRPr="00E7789B">
          <w:rPr>
            <w:lang w:val="en-US"/>
            <w:rPrChange w:id="1481" w:author="W" w:date="2014-06-16T03:20:00Z">
              <w:rPr>
                <w:sz w:val="23"/>
                <w:szCs w:val="23"/>
              </w:rPr>
            </w:rPrChange>
          </w:rPr>
          <w:t xml:space="preserve">24° 23.708'S, 47°07.324'W, 17 August 2011, </w:t>
        </w:r>
        <w:r w:rsidRPr="00E7789B">
          <w:rPr>
            <w:i/>
            <w:iCs/>
            <w:lang w:val="en-US"/>
            <w:rPrChange w:id="1482" w:author="W" w:date="2014-06-16T03:20:00Z">
              <w:rPr>
                <w:i/>
                <w:iCs/>
                <w:sz w:val="23"/>
                <w:szCs w:val="23"/>
              </w:rPr>
            </w:rPrChange>
          </w:rPr>
          <w:t>W.A. Gama-Jr.</w:t>
        </w:r>
        <w:r w:rsidRPr="00E7789B">
          <w:rPr>
            <w:lang w:val="en-US"/>
            <w:rPrChange w:id="1483" w:author="W" w:date="2014-06-16T03:20:00Z">
              <w:rPr>
                <w:sz w:val="23"/>
                <w:szCs w:val="23"/>
              </w:rPr>
            </w:rPrChange>
          </w:rPr>
          <w:t xml:space="preserve">, </w:t>
        </w:r>
        <w:r w:rsidRPr="00E7789B">
          <w:rPr>
            <w:i/>
            <w:iCs/>
            <w:lang w:val="en-US"/>
            <w:rPrChange w:id="1484" w:author="W" w:date="2014-06-16T03:20:00Z">
              <w:rPr>
                <w:i/>
                <w:iCs/>
                <w:sz w:val="23"/>
                <w:szCs w:val="23"/>
              </w:rPr>
            </w:rPrChange>
          </w:rPr>
          <w:t>G.S. Hentschke</w:t>
        </w:r>
        <w:r w:rsidRPr="00E7789B">
          <w:rPr>
            <w:lang w:val="en-US"/>
            <w:rPrChange w:id="1485" w:author="W" w:date="2014-06-16T03:20:00Z">
              <w:rPr>
                <w:sz w:val="23"/>
                <w:szCs w:val="23"/>
              </w:rPr>
            </w:rPrChange>
          </w:rPr>
          <w:t xml:space="preserve">, </w:t>
        </w:r>
        <w:r w:rsidRPr="00E7789B">
          <w:rPr>
            <w:i/>
            <w:iCs/>
            <w:lang w:val="en-US"/>
            <w:rPrChange w:id="1486" w:author="W" w:date="2014-06-16T03:20:00Z">
              <w:rPr>
                <w:i/>
                <w:iCs/>
                <w:sz w:val="23"/>
                <w:szCs w:val="23"/>
              </w:rPr>
            </w:rPrChange>
          </w:rPr>
          <w:t xml:space="preserve">C.F.S. Malone &amp; </w:t>
        </w:r>
        <w:r w:rsidRPr="00E7789B">
          <w:rPr>
            <w:lang w:val="en-US"/>
            <w:rPrChange w:id="1487" w:author="W" w:date="2014-06-16T03:20:00Z">
              <w:rPr>
                <w:sz w:val="23"/>
                <w:szCs w:val="23"/>
              </w:rPr>
            </w:rPrChange>
          </w:rPr>
          <w:t>C</w:t>
        </w:r>
        <w:r w:rsidRPr="00E7789B">
          <w:rPr>
            <w:i/>
            <w:iCs/>
            <w:lang w:val="en-US"/>
            <w:rPrChange w:id="1488" w:author="W" w:date="2014-06-16T03:20:00Z">
              <w:rPr>
                <w:i/>
                <w:iCs/>
                <w:sz w:val="23"/>
                <w:szCs w:val="23"/>
              </w:rPr>
            </w:rPrChange>
          </w:rPr>
          <w:t>.L. Sant’Anna</w:t>
        </w:r>
        <w:r w:rsidRPr="00E7789B">
          <w:rPr>
            <w:bCs/>
            <w:lang w:val="en-US"/>
            <w:rPrChange w:id="1489" w:author="W" w:date="2014-06-16T03:20:00Z">
              <w:rPr>
                <w:bCs/>
                <w:sz w:val="23"/>
                <w:szCs w:val="23"/>
              </w:rPr>
            </w:rPrChange>
          </w:rPr>
          <w:t xml:space="preserve"> (SP 427330)</w:t>
        </w:r>
      </w:ins>
      <w:ins w:id="1490" w:author="W" w:date="2014-06-07T17:28:00Z">
        <w:r w:rsidRPr="00E7789B">
          <w:rPr>
            <w:bCs/>
            <w:lang w:val="en-US"/>
            <w:rPrChange w:id="1491" w:author="W" w:date="2014-06-16T03:20:00Z">
              <w:rPr>
                <w:bCs/>
                <w:sz w:val="23"/>
                <w:szCs w:val="23"/>
                <w:lang w:val="en-US"/>
              </w:rPr>
            </w:rPrChange>
          </w:rPr>
          <w:t>;</w:t>
        </w:r>
      </w:ins>
      <w:ins w:id="1492" w:author="W" w:date="2014-06-07T17:16:00Z">
        <w:r w:rsidR="00666AC0" w:rsidRPr="00E7789B">
          <w:rPr>
            <w:rFonts w:eastAsiaTheme="minorHAnsi"/>
            <w:color w:val="000000"/>
            <w:lang w:val="en-US" w:eastAsia="en-US"/>
            <w:rPrChange w:id="1493" w:author="W" w:date="2014-06-16T03:20:00Z">
              <w:rPr>
                <w:rFonts w:eastAsiaTheme="minorHAnsi"/>
                <w:color w:val="000000"/>
                <w:sz w:val="23"/>
                <w:szCs w:val="23"/>
                <w:lang w:val="en-US" w:eastAsia="en-US"/>
              </w:rPr>
            </w:rPrChange>
          </w:rPr>
          <w:t xml:space="preserve"> </w:t>
        </w:r>
      </w:ins>
      <w:ins w:id="1494" w:author="W" w:date="2014-06-16T13:33:00Z">
        <w:r w:rsidR="00FA5BA7" w:rsidRPr="00FA5BA7">
          <w:rPr>
            <w:rFonts w:eastAsiaTheme="minorHAnsi"/>
            <w:color w:val="000000"/>
            <w:lang w:val="en-US" w:eastAsia="en-US"/>
            <w:rPrChange w:id="1495" w:author="W" w:date="2014-06-16T13:33:00Z">
              <w:rPr>
                <w:rFonts w:eastAsiaTheme="minorHAnsi"/>
                <w:color w:val="000000"/>
                <w:lang w:eastAsia="en-US"/>
              </w:rPr>
            </w:rPrChange>
          </w:rPr>
          <w:t xml:space="preserve">24° 23.703'S, 47° 07.330'W, 17 August 2011, </w:t>
        </w:r>
        <w:r w:rsidR="00FA5BA7" w:rsidRPr="00FA5BA7">
          <w:rPr>
            <w:rFonts w:eastAsiaTheme="minorHAnsi"/>
            <w:i/>
            <w:iCs/>
            <w:color w:val="000000"/>
            <w:lang w:val="en-US" w:eastAsia="en-US"/>
            <w:rPrChange w:id="1496" w:author="W" w:date="2014-06-16T13:33:00Z">
              <w:rPr>
                <w:rFonts w:eastAsiaTheme="minorHAnsi"/>
                <w:i/>
                <w:iCs/>
                <w:color w:val="000000"/>
                <w:lang w:eastAsia="en-US"/>
              </w:rPr>
            </w:rPrChange>
          </w:rPr>
          <w:t>W.A. Gama-Jr.</w:t>
        </w:r>
        <w:r w:rsidR="00FA5BA7" w:rsidRPr="00FA5BA7">
          <w:rPr>
            <w:rFonts w:eastAsiaTheme="minorHAnsi"/>
            <w:color w:val="000000"/>
            <w:lang w:val="en-US" w:eastAsia="en-US"/>
            <w:rPrChange w:id="1497" w:author="W" w:date="2014-06-16T13:33:00Z">
              <w:rPr>
                <w:rFonts w:eastAsiaTheme="minorHAnsi"/>
                <w:color w:val="000000"/>
                <w:lang w:eastAsia="en-US"/>
              </w:rPr>
            </w:rPrChange>
          </w:rPr>
          <w:t xml:space="preserve">, </w:t>
        </w:r>
        <w:r w:rsidR="00FA5BA7" w:rsidRPr="00FA5BA7">
          <w:rPr>
            <w:rFonts w:eastAsiaTheme="minorHAnsi"/>
            <w:i/>
            <w:iCs/>
            <w:color w:val="000000"/>
            <w:lang w:val="en-US" w:eastAsia="en-US"/>
            <w:rPrChange w:id="1498" w:author="W" w:date="2014-06-16T13:33:00Z">
              <w:rPr>
                <w:rFonts w:eastAsiaTheme="minorHAnsi"/>
                <w:i/>
                <w:iCs/>
                <w:color w:val="000000"/>
                <w:lang w:eastAsia="en-US"/>
              </w:rPr>
            </w:rPrChange>
          </w:rPr>
          <w:t>G.S. Hentschke</w:t>
        </w:r>
        <w:r w:rsidR="00FA5BA7" w:rsidRPr="00FA5BA7">
          <w:rPr>
            <w:rFonts w:eastAsiaTheme="minorHAnsi"/>
            <w:color w:val="000000"/>
            <w:lang w:val="en-US" w:eastAsia="en-US"/>
            <w:rPrChange w:id="1499" w:author="W" w:date="2014-06-16T13:33:00Z">
              <w:rPr>
                <w:rFonts w:eastAsiaTheme="minorHAnsi"/>
                <w:color w:val="000000"/>
                <w:lang w:eastAsia="en-US"/>
              </w:rPr>
            </w:rPrChange>
          </w:rPr>
          <w:t xml:space="preserve">, </w:t>
        </w:r>
        <w:r w:rsidR="00FA5BA7" w:rsidRPr="00FA5BA7">
          <w:rPr>
            <w:rFonts w:eastAsiaTheme="minorHAnsi"/>
            <w:i/>
            <w:iCs/>
            <w:color w:val="000000"/>
            <w:lang w:val="en-US" w:eastAsia="en-US"/>
            <w:rPrChange w:id="1500" w:author="W" w:date="2014-06-16T13:33:00Z">
              <w:rPr>
                <w:rFonts w:eastAsiaTheme="minorHAnsi"/>
                <w:i/>
                <w:iCs/>
                <w:color w:val="000000"/>
                <w:lang w:eastAsia="en-US"/>
              </w:rPr>
            </w:rPrChange>
          </w:rPr>
          <w:t xml:space="preserve">C.F.S. Malone &amp; </w:t>
        </w:r>
        <w:r w:rsidR="00FA5BA7" w:rsidRPr="00FA5BA7">
          <w:rPr>
            <w:rFonts w:eastAsiaTheme="minorHAnsi"/>
            <w:color w:val="000000"/>
            <w:lang w:val="en-US" w:eastAsia="en-US"/>
            <w:rPrChange w:id="1501" w:author="W" w:date="2014-06-16T13:33:00Z">
              <w:rPr>
                <w:rFonts w:eastAsiaTheme="minorHAnsi"/>
                <w:color w:val="000000"/>
                <w:lang w:eastAsia="en-US"/>
              </w:rPr>
            </w:rPrChange>
          </w:rPr>
          <w:t>C</w:t>
        </w:r>
        <w:r w:rsidR="00FA5BA7" w:rsidRPr="00FA5BA7">
          <w:rPr>
            <w:rFonts w:eastAsiaTheme="minorHAnsi"/>
            <w:i/>
            <w:iCs/>
            <w:color w:val="000000"/>
            <w:lang w:val="en-US" w:eastAsia="en-US"/>
            <w:rPrChange w:id="1502" w:author="W" w:date="2014-06-16T13:33:00Z">
              <w:rPr>
                <w:rFonts w:eastAsiaTheme="minorHAnsi"/>
                <w:i/>
                <w:iCs/>
                <w:color w:val="000000"/>
                <w:lang w:eastAsia="en-US"/>
              </w:rPr>
            </w:rPrChange>
          </w:rPr>
          <w:t>.L. Sant’Anna</w:t>
        </w:r>
        <w:r w:rsidR="00FA5BA7" w:rsidRPr="00FA5BA7">
          <w:rPr>
            <w:rFonts w:eastAsiaTheme="minorHAnsi"/>
            <w:bCs/>
            <w:color w:val="000000"/>
            <w:lang w:val="en-US" w:eastAsia="en-US"/>
            <w:rPrChange w:id="1503" w:author="W" w:date="2014-06-16T13:33:00Z">
              <w:rPr>
                <w:rFonts w:eastAsiaTheme="minorHAnsi"/>
                <w:bCs/>
                <w:color w:val="000000"/>
                <w:lang w:eastAsia="en-US"/>
              </w:rPr>
            </w:rPrChange>
          </w:rPr>
          <w:t xml:space="preserve"> (SP 427331).</w:t>
        </w:r>
      </w:ins>
    </w:p>
    <w:p w14:paraId="599F6AD0" w14:textId="77777777" w:rsidR="00666AC0" w:rsidRPr="00E7789B" w:rsidRDefault="00666AC0" w:rsidP="00E7789B">
      <w:pPr>
        <w:spacing w:before="0" w:after="0" w:line="480" w:lineRule="auto"/>
        <w:jc w:val="both"/>
        <w:rPr>
          <w:b/>
          <w:i/>
          <w:lang w:val="en-US"/>
        </w:rPr>
      </w:pPr>
    </w:p>
    <w:p w14:paraId="53D18E98" w14:textId="77777777" w:rsidR="00001987" w:rsidRPr="00E7789B" w:rsidRDefault="00CB6CC6" w:rsidP="00DD19C5">
      <w:pPr>
        <w:spacing w:before="0" w:after="0" w:line="480" w:lineRule="auto"/>
        <w:jc w:val="both"/>
        <w:rPr>
          <w:b/>
          <w:rPrChange w:id="1504" w:author="W" w:date="2014-06-16T03:20:00Z">
            <w:rPr>
              <w:b/>
              <w:lang w:val="en-US"/>
            </w:rPr>
          </w:rPrChange>
        </w:rPr>
      </w:pPr>
      <w:r w:rsidRPr="00E7789B">
        <w:rPr>
          <w:b/>
          <w:i/>
          <w:rPrChange w:id="1505" w:author="W" w:date="2014-06-16T03:20:00Z">
            <w:rPr>
              <w:b/>
              <w:i/>
              <w:lang w:val="en-US"/>
            </w:rPr>
          </w:rPrChange>
        </w:rPr>
        <w:t>Endospora rubra</w:t>
      </w:r>
      <w:r w:rsidRPr="00E7789B">
        <w:rPr>
          <w:b/>
          <w:rPrChange w:id="1506" w:author="W" w:date="2014-06-16T03:20:00Z">
            <w:rPr>
              <w:b/>
              <w:lang w:val="en-US"/>
            </w:rPr>
          </w:rPrChange>
        </w:rPr>
        <w:t xml:space="preserve"> </w:t>
      </w:r>
      <w:r w:rsidRPr="00E7789B">
        <w:rPr>
          <w:rPrChange w:id="1507" w:author="W" w:date="2014-06-16T03:20:00Z">
            <w:rPr>
              <w:lang w:val="en-US"/>
            </w:rPr>
          </w:rPrChange>
        </w:rPr>
        <w:t xml:space="preserve">Gardner (1927: 28). </w:t>
      </w:r>
      <w:r w:rsidRPr="00E7789B">
        <w:rPr>
          <w:bCs/>
          <w:rPrChange w:id="1508" w:author="W" w:date="2014-06-16T03:20:00Z">
            <w:rPr>
              <w:bCs/>
              <w:lang w:val="en-US"/>
            </w:rPr>
          </w:rPrChange>
        </w:rPr>
        <w:t>(Fig. 6A–B)</w:t>
      </w:r>
      <w:r w:rsidRPr="00E7789B">
        <w:rPr>
          <w:lang w:val="en-US"/>
        </w:rPr>
        <w:fldChar w:fldCharType="begin"/>
      </w:r>
      <w:r w:rsidRPr="00E7789B">
        <w:rPr>
          <w:rPrChange w:id="1509" w:author="W" w:date="2014-06-16T03:20:00Z">
            <w:rPr>
              <w:lang w:val="en-US"/>
            </w:rPr>
          </w:rPrChange>
        </w:rPr>
        <w:instrText xml:space="preserve"> XE "</w:instrText>
      </w:r>
      <w:r w:rsidRPr="00E7789B">
        <w:rPr>
          <w:b/>
          <w:i/>
          <w:rPrChange w:id="1510" w:author="W" w:date="2014-06-16T03:20:00Z">
            <w:rPr>
              <w:b/>
              <w:i/>
              <w:lang w:val="en-US"/>
            </w:rPr>
          </w:rPrChange>
        </w:rPr>
        <w:instrText>Endospora rubra</w:instrText>
      </w:r>
      <w:r w:rsidRPr="00E7789B">
        <w:rPr>
          <w:b/>
          <w:rPrChange w:id="1511" w:author="W" w:date="2014-06-16T03:20:00Z">
            <w:rPr>
              <w:b/>
              <w:lang w:val="en-US"/>
            </w:rPr>
          </w:rPrChange>
        </w:rPr>
        <w:instrText xml:space="preserve"> </w:instrText>
      </w:r>
      <w:r w:rsidRPr="00E7789B">
        <w:rPr>
          <w:rPrChange w:id="1512" w:author="W" w:date="2014-06-16T03:20:00Z">
            <w:rPr>
              <w:lang w:val="en-US"/>
            </w:rPr>
          </w:rPrChange>
        </w:rPr>
        <w:instrText xml:space="preserve">Gardner" </w:instrText>
      </w:r>
      <w:r w:rsidRPr="00E7789B">
        <w:rPr>
          <w:lang w:val="en-US"/>
        </w:rPr>
        <w:fldChar w:fldCharType="end"/>
      </w:r>
    </w:p>
    <w:p w14:paraId="29583FAD" w14:textId="77777777" w:rsidR="00001987" w:rsidRPr="007425AE" w:rsidRDefault="00CB6CC6" w:rsidP="00DD19C5">
      <w:pPr>
        <w:spacing w:before="0" w:after="0" w:line="480" w:lineRule="auto"/>
        <w:jc w:val="both"/>
        <w:rPr>
          <w:lang w:val="en-US"/>
        </w:rPr>
      </w:pPr>
      <w:r w:rsidRPr="00E7789B">
        <w:rPr>
          <w:lang w:val="en-US"/>
        </w:rPr>
        <w:lastRenderedPageBreak/>
        <w:t>Sarcinoid to irregular</w:t>
      </w:r>
      <w:r w:rsidRPr="00DD19C5">
        <w:rPr>
          <w:lang w:val="en-US"/>
        </w:rPr>
        <w:t xml:space="preserve"> colonies, 13.0–51.2 µm diam., sub-colonies paired with each other. Sheath firm, hyaline to rusty red, conspicuous, lamellate to non-lamellate, finely granulated. Cells polygonal, (</w:t>
      </w:r>
      <w:proofErr w:type="gramStart"/>
      <w:r w:rsidRPr="00DD19C5">
        <w:rPr>
          <w:lang w:val="en-US"/>
        </w:rPr>
        <w:t>4.4)6.5</w:t>
      </w:r>
      <w:proofErr w:type="gramEnd"/>
      <w:r w:rsidRPr="00DD19C5">
        <w:rPr>
          <w:lang w:val="en-US"/>
        </w:rPr>
        <w:t>–9.5(16.3) µm diam. Cell content granulated, blue-green.</w:t>
      </w:r>
    </w:p>
    <w:p w14:paraId="398F9D40" w14:textId="77777777" w:rsidR="00001987" w:rsidRPr="00316929" w:rsidRDefault="00CB6CC6" w:rsidP="005F3331">
      <w:pPr>
        <w:spacing w:before="0" w:after="0" w:line="480" w:lineRule="auto"/>
        <w:jc w:val="both"/>
        <w:rPr>
          <w:lang w:val="en-US"/>
        </w:rPr>
      </w:pPr>
      <w:r w:rsidRPr="007425AE">
        <w:rPr>
          <w:b/>
          <w:lang w:val="en-US"/>
        </w:rPr>
        <w:t>Habitat:</w:t>
      </w:r>
      <w:r w:rsidRPr="007425AE">
        <w:rPr>
          <w:lang w:val="en-US"/>
        </w:rPr>
        <w:t>—Wet rocks and dry roof.</w:t>
      </w:r>
    </w:p>
    <w:p w14:paraId="55906C14" w14:textId="77777777" w:rsidR="00001987" w:rsidRPr="00FA5A0F" w:rsidRDefault="00CB6CC6" w:rsidP="005F3331">
      <w:pPr>
        <w:spacing w:before="0" w:after="0" w:line="480" w:lineRule="auto"/>
        <w:jc w:val="both"/>
        <w:rPr>
          <w:lang w:val="en-US"/>
        </w:rPr>
      </w:pPr>
      <w:r w:rsidRPr="00316929">
        <w:rPr>
          <w:b/>
          <w:lang w:val="en-US"/>
        </w:rPr>
        <w:t>Notes:</w:t>
      </w:r>
      <w:r w:rsidRPr="00E7789B">
        <w:rPr>
          <w:rFonts w:eastAsiaTheme="minorHAnsi"/>
          <w:lang w:val="en-US" w:eastAsia="en-US"/>
          <w:rPrChange w:id="1513" w:author="W" w:date="2014-06-16T03:20:00Z">
            <w:rPr>
              <w:rFonts w:eastAsiaTheme="minorHAnsi"/>
              <w:sz w:val="20"/>
              <w:szCs w:val="20"/>
              <w:lang w:val="en-US" w:eastAsia="en-US"/>
            </w:rPr>
          </w:rPrChange>
        </w:rPr>
        <w:t>—</w:t>
      </w:r>
      <w:r w:rsidRPr="00E7789B">
        <w:rPr>
          <w:lang w:val="en-US"/>
        </w:rPr>
        <w:t xml:space="preserve">Bourrelly (1970) considered </w:t>
      </w:r>
      <w:r w:rsidRPr="00E7789B">
        <w:rPr>
          <w:i/>
          <w:lang w:val="en-US"/>
        </w:rPr>
        <w:t>Endospora rubra</w:t>
      </w:r>
      <w:r w:rsidRPr="00DD19C5">
        <w:rPr>
          <w:lang w:val="en-US"/>
        </w:rPr>
        <w:t xml:space="preserve"> Gardner (1927: 28) in the genus </w:t>
      </w:r>
      <w:r w:rsidRPr="007425AE">
        <w:rPr>
          <w:i/>
          <w:lang w:val="en-US"/>
        </w:rPr>
        <w:t>Myxosarcina</w:t>
      </w:r>
      <w:r w:rsidRPr="007425AE">
        <w:rPr>
          <w:lang w:val="en-US"/>
        </w:rPr>
        <w:t xml:space="preserve"> Printz (1921: 35)</w:t>
      </w:r>
      <w:r w:rsidRPr="007425AE">
        <w:rPr>
          <w:i/>
          <w:lang w:val="en-US"/>
        </w:rPr>
        <w:t>.</w:t>
      </w:r>
      <w:r w:rsidRPr="007425AE">
        <w:rPr>
          <w:lang w:val="en-US"/>
        </w:rPr>
        <w:t xml:space="preserve"> However, neither this author, nor Gardner (1927), described the typical baeocyte formation for this species, which is di</w:t>
      </w:r>
      <w:r w:rsidRPr="00F7051B">
        <w:rPr>
          <w:lang w:val="en-US"/>
        </w:rPr>
        <w:t xml:space="preserve">acritical in </w:t>
      </w:r>
      <w:r w:rsidRPr="00F7051B">
        <w:rPr>
          <w:i/>
          <w:lang w:val="en-US"/>
        </w:rPr>
        <w:t>Myxosarcina</w:t>
      </w:r>
      <w:r w:rsidRPr="00781BA6">
        <w:rPr>
          <w:lang w:val="en-US"/>
        </w:rPr>
        <w:t>. Komárek &amp; Ana</w:t>
      </w:r>
      <w:r w:rsidRPr="00A84FF0">
        <w:rPr>
          <w:lang w:val="en-US"/>
        </w:rPr>
        <w:t xml:space="preserve">gnostidis (1998) suggested that </w:t>
      </w:r>
      <w:r w:rsidRPr="00A84FF0">
        <w:rPr>
          <w:i/>
          <w:lang w:val="en-US"/>
        </w:rPr>
        <w:t>E. rubra</w:t>
      </w:r>
      <w:r w:rsidRPr="00A84FF0">
        <w:rPr>
          <w:lang w:val="en-US"/>
        </w:rPr>
        <w:t xml:space="preserve"> belonged to the genus </w:t>
      </w:r>
      <w:r w:rsidRPr="00A84FF0">
        <w:rPr>
          <w:i/>
          <w:lang w:val="en-US"/>
        </w:rPr>
        <w:t>Cyanosarcina</w:t>
      </w:r>
      <w:r w:rsidRPr="00A84FF0">
        <w:rPr>
          <w:lang w:val="en-US"/>
        </w:rPr>
        <w:t xml:space="preserve"> Kováčik (1988: 175), since this species had the typical sarcinoid colonial arrangement. However, </w:t>
      </w:r>
      <w:r w:rsidRPr="00A84FF0">
        <w:rPr>
          <w:i/>
          <w:lang w:val="en-US"/>
        </w:rPr>
        <w:t>Cyanosorcina</w:t>
      </w:r>
      <w:r w:rsidRPr="00A84FF0">
        <w:rPr>
          <w:lang w:val="en-US"/>
        </w:rPr>
        <w:t xml:space="preserve"> is not described as having colored envelopes, which is typical for </w:t>
      </w:r>
      <w:r w:rsidRPr="005B36B7">
        <w:rPr>
          <w:i/>
          <w:lang w:val="en-US"/>
        </w:rPr>
        <w:t>E. rubra</w:t>
      </w:r>
      <w:r w:rsidRPr="00A026B4">
        <w:rPr>
          <w:lang w:val="en-US"/>
        </w:rPr>
        <w:t xml:space="preserve">. The genus </w:t>
      </w:r>
      <w:r w:rsidRPr="00A026B4">
        <w:rPr>
          <w:i/>
          <w:lang w:val="en-US"/>
        </w:rPr>
        <w:t>Gloeocapsopsis</w:t>
      </w:r>
      <w:r w:rsidRPr="00A026B4">
        <w:rPr>
          <w:lang w:val="en-US"/>
        </w:rPr>
        <w:t xml:space="preserve"> Geitler ex Komárek (1993: 23)</w:t>
      </w:r>
      <w:r w:rsidRPr="00A026B4">
        <w:rPr>
          <w:i/>
          <w:lang w:val="en-US"/>
        </w:rPr>
        <w:t xml:space="preserve"> </w:t>
      </w:r>
      <w:r w:rsidRPr="00A026B4">
        <w:rPr>
          <w:lang w:val="en-US"/>
        </w:rPr>
        <w:t>has all these features: 1) the sarcinoid arrangement of colonies; 2) the colored sheaths; and 3) the formation of resistant cells by thickening of cell envelopes when they are inside the colony.</w:t>
      </w:r>
      <w:r w:rsidRPr="00FA5BA7">
        <w:rPr>
          <w:lang w:val="en-US"/>
        </w:rPr>
        <w:t xml:space="preserve"> Based on morphological features</w:t>
      </w:r>
      <w:r w:rsidRPr="00FA5BA7" w:rsidDel="00840593">
        <w:rPr>
          <w:lang w:val="en-US"/>
        </w:rPr>
        <w:t xml:space="preserve"> </w:t>
      </w:r>
      <w:r w:rsidRPr="00FA5BA7">
        <w:rPr>
          <w:lang w:val="en-US"/>
        </w:rPr>
        <w:t xml:space="preserve">and due to baeocytes never being found in the Brazilian material, we suggest that </w:t>
      </w:r>
      <w:r w:rsidRPr="00FA5BA7">
        <w:rPr>
          <w:i/>
          <w:lang w:val="en-US"/>
        </w:rPr>
        <w:t>E. rubra</w:t>
      </w:r>
      <w:r w:rsidRPr="00FA5BA7">
        <w:rPr>
          <w:lang w:val="en-US"/>
        </w:rPr>
        <w:t xml:space="preserve"> truly belongs to the genus </w:t>
      </w:r>
      <w:r w:rsidRPr="00FA5BA7">
        <w:rPr>
          <w:i/>
          <w:lang w:val="en-US"/>
        </w:rPr>
        <w:t>Gloeocapsopsis</w:t>
      </w:r>
      <w:r w:rsidRPr="008877E2">
        <w:rPr>
          <w:lang w:val="en-US"/>
        </w:rPr>
        <w:t xml:space="preserve">. However, due to lack of information on the phylogenetic position of </w:t>
      </w:r>
      <w:r w:rsidRPr="008877E2">
        <w:rPr>
          <w:i/>
          <w:lang w:val="en-US"/>
        </w:rPr>
        <w:t>Gloeocapsopsis</w:t>
      </w:r>
      <w:r w:rsidRPr="0043609D">
        <w:rPr>
          <w:lang w:val="en-US"/>
        </w:rPr>
        <w:t xml:space="preserve"> and its related genera like </w:t>
      </w:r>
      <w:r w:rsidRPr="0043609D">
        <w:rPr>
          <w:i/>
          <w:lang w:val="en-US"/>
        </w:rPr>
        <w:t>Cyanosarcina</w:t>
      </w:r>
      <w:r w:rsidRPr="0043609D">
        <w:rPr>
          <w:lang w:val="en-US"/>
        </w:rPr>
        <w:t xml:space="preserve"> and </w:t>
      </w:r>
      <w:r w:rsidRPr="0043609D">
        <w:rPr>
          <w:i/>
          <w:lang w:val="en-US"/>
        </w:rPr>
        <w:t>Asterocapsa</w:t>
      </w:r>
      <w:r w:rsidRPr="0043609D">
        <w:rPr>
          <w:lang w:val="en-US"/>
        </w:rPr>
        <w:t xml:space="preserve"> Chu (1952: 97)</w:t>
      </w:r>
      <w:r w:rsidRPr="00470408">
        <w:rPr>
          <w:i/>
          <w:lang w:val="en-US"/>
        </w:rPr>
        <w:t xml:space="preserve">, </w:t>
      </w:r>
      <w:r w:rsidRPr="00470408">
        <w:rPr>
          <w:lang w:val="en-US"/>
        </w:rPr>
        <w:t xml:space="preserve">we choose not </w:t>
      </w:r>
      <w:ins w:id="1514" w:author="W" w:date="2014-06-04T09:33:00Z">
        <w:r w:rsidR="00812A60" w:rsidRPr="00E03A02">
          <w:rPr>
            <w:lang w:val="en-US"/>
          </w:rPr>
          <w:t xml:space="preserve">to </w:t>
        </w:r>
      </w:ins>
      <w:r w:rsidRPr="00E03A02">
        <w:rPr>
          <w:lang w:val="en-US"/>
        </w:rPr>
        <w:t>synonymize these taxa yet.</w:t>
      </w:r>
    </w:p>
    <w:p w14:paraId="208F0E37" w14:textId="77777777" w:rsidR="00001987" w:rsidRPr="007425AE" w:rsidRDefault="00CB6CC6" w:rsidP="007425AE">
      <w:pPr>
        <w:spacing w:before="0" w:after="0" w:line="480" w:lineRule="auto"/>
        <w:jc w:val="both"/>
      </w:pPr>
      <w:r w:rsidRPr="00FA5A0F">
        <w:rPr>
          <w:b/>
        </w:rPr>
        <w:t>Studied material:</w:t>
      </w:r>
      <w:r w:rsidRPr="00FA5A0F">
        <w:rPr>
          <w:bCs/>
        </w:rPr>
        <w:t xml:space="preserve">—BRAZIL. São Paulo: São Luís do Paraitinga, State Park of “Serra do Mar” (Santa Virgínia), 23º20'16''S, 45º09'01''W, 22 February 2010, </w:t>
      </w:r>
      <w:r w:rsidRPr="00E7789B">
        <w:rPr>
          <w:bCs/>
          <w:i/>
          <w:rPrChange w:id="1515" w:author="W" w:date="2014-06-16T03:20:00Z">
            <w:rPr>
              <w:bCs/>
            </w:rPr>
          </w:rPrChange>
        </w:rPr>
        <w:t>W.A. Gama-Jr</w:t>
      </w:r>
      <w:r w:rsidRPr="00E7789B">
        <w:rPr>
          <w:bCs/>
        </w:rPr>
        <w:t>. (SP 401418);</w:t>
      </w:r>
      <w:r w:rsidRPr="00E7789B">
        <w:t xml:space="preserve"> 23º20'10''S, 45º08'44''W, 24 February 2010, </w:t>
      </w:r>
      <w:r w:rsidRPr="007425AE">
        <w:rPr>
          <w:i/>
          <w:iCs/>
        </w:rPr>
        <w:t>W.A. Gama-Jr.</w:t>
      </w:r>
      <w:r w:rsidRPr="007425AE">
        <w:t xml:space="preserve"> (</w:t>
      </w:r>
      <w:r w:rsidRPr="007425AE">
        <w:rPr>
          <w:bCs/>
        </w:rPr>
        <w:t>SP 401434).</w:t>
      </w:r>
    </w:p>
    <w:p w14:paraId="2B210A61" w14:textId="77777777" w:rsidR="00001987" w:rsidRPr="00F7051B" w:rsidRDefault="00001987" w:rsidP="007425AE">
      <w:pPr>
        <w:spacing w:before="0" w:after="0" w:line="480" w:lineRule="auto"/>
        <w:ind w:firstLine="708"/>
        <w:jc w:val="both"/>
        <w:rPr>
          <w:b/>
        </w:rPr>
      </w:pPr>
    </w:p>
    <w:p w14:paraId="2D980022" w14:textId="77777777" w:rsidR="00001987" w:rsidRPr="00E7789B" w:rsidRDefault="00CB6CC6" w:rsidP="00433D6F">
      <w:pPr>
        <w:spacing w:before="0" w:after="0" w:line="480" w:lineRule="auto"/>
        <w:jc w:val="both"/>
        <w:rPr>
          <w:lang w:val="en-US"/>
          <w:rPrChange w:id="1516" w:author="W" w:date="2014-06-16T03:20:00Z">
            <w:rPr/>
          </w:rPrChange>
        </w:rPr>
      </w:pPr>
      <w:r w:rsidRPr="00F7051B">
        <w:rPr>
          <w:b/>
          <w:i/>
        </w:rPr>
        <w:t>Gloeocapsopsis</w:t>
      </w:r>
      <w:r w:rsidRPr="00781BA6">
        <w:rPr>
          <w:b/>
        </w:rPr>
        <w:t xml:space="preserve"> </w:t>
      </w:r>
      <w:r w:rsidRPr="00A84FF0">
        <w:rPr>
          <w:b/>
          <w:i/>
        </w:rPr>
        <w:t>chroococcoides</w:t>
      </w:r>
      <w:r w:rsidRPr="00A84FF0">
        <w:rPr>
          <w:i/>
        </w:rPr>
        <w:t xml:space="preserve"> </w:t>
      </w:r>
      <w:r w:rsidRPr="00A84FF0">
        <w:t>(Nováček</w:t>
      </w:r>
      <w:r w:rsidRPr="00433D6F">
        <w:t xml:space="preserve">) Komárek (1993: 24). </w:t>
      </w:r>
      <w:r w:rsidRPr="00E7789B">
        <w:rPr>
          <w:bCs/>
          <w:lang w:val="en-US"/>
          <w:rPrChange w:id="1517" w:author="W" w:date="2014-06-16T03:20:00Z">
            <w:rPr>
              <w:bCs/>
            </w:rPr>
          </w:rPrChange>
        </w:rPr>
        <w:t>(Fig. 6C–D)</w:t>
      </w:r>
      <w:r w:rsidRPr="00E7789B">
        <w:rPr>
          <w:lang w:val="en-US"/>
        </w:rPr>
        <w:fldChar w:fldCharType="begin"/>
      </w:r>
      <w:r w:rsidRPr="00E7789B">
        <w:rPr>
          <w:lang w:val="en-US"/>
          <w:rPrChange w:id="1518" w:author="W" w:date="2014-06-16T03:20:00Z">
            <w:rPr/>
          </w:rPrChange>
        </w:rPr>
        <w:instrText xml:space="preserve"> XE "</w:instrText>
      </w:r>
      <w:r w:rsidRPr="00E7789B">
        <w:rPr>
          <w:b/>
          <w:i/>
          <w:lang w:val="en-US"/>
          <w:rPrChange w:id="1519" w:author="W" w:date="2014-06-16T03:20:00Z">
            <w:rPr>
              <w:b/>
              <w:i/>
            </w:rPr>
          </w:rPrChange>
        </w:rPr>
        <w:instrText>Gloeocapsopsis</w:instrText>
      </w:r>
      <w:r w:rsidRPr="00E7789B">
        <w:rPr>
          <w:b/>
          <w:lang w:val="en-US"/>
          <w:rPrChange w:id="1520" w:author="W" w:date="2014-06-16T03:20:00Z">
            <w:rPr>
              <w:b/>
            </w:rPr>
          </w:rPrChange>
        </w:rPr>
        <w:instrText xml:space="preserve"> </w:instrText>
      </w:r>
      <w:r w:rsidRPr="00E7789B">
        <w:rPr>
          <w:b/>
          <w:i/>
          <w:lang w:val="en-US"/>
          <w:rPrChange w:id="1521" w:author="W" w:date="2014-06-16T03:20:00Z">
            <w:rPr>
              <w:b/>
              <w:i/>
            </w:rPr>
          </w:rPrChange>
        </w:rPr>
        <w:instrText>chroococcoides</w:instrText>
      </w:r>
      <w:r w:rsidRPr="00E7789B">
        <w:rPr>
          <w:i/>
          <w:lang w:val="en-US"/>
          <w:rPrChange w:id="1522" w:author="W" w:date="2014-06-16T03:20:00Z">
            <w:rPr>
              <w:i/>
            </w:rPr>
          </w:rPrChange>
        </w:rPr>
        <w:instrText xml:space="preserve"> </w:instrText>
      </w:r>
      <w:r w:rsidRPr="00E7789B">
        <w:rPr>
          <w:lang w:val="en-US"/>
          <w:rPrChange w:id="1523" w:author="W" w:date="2014-06-16T03:20:00Z">
            <w:rPr/>
          </w:rPrChange>
        </w:rPr>
        <w:instrText xml:space="preserve">(Nováček) Komárek &amp; Anagnostidis" </w:instrText>
      </w:r>
      <w:r w:rsidRPr="00E7789B">
        <w:rPr>
          <w:lang w:val="en-US"/>
        </w:rPr>
        <w:fldChar w:fldCharType="end"/>
      </w:r>
    </w:p>
    <w:p w14:paraId="3B49EA79" w14:textId="77777777" w:rsidR="00001987" w:rsidRPr="00DD19C5" w:rsidRDefault="00CB6CC6" w:rsidP="00433D6F">
      <w:pPr>
        <w:spacing w:before="0" w:after="0" w:line="480" w:lineRule="auto"/>
        <w:jc w:val="both"/>
        <w:rPr>
          <w:b/>
          <w:lang w:val="en-US"/>
        </w:rPr>
      </w:pPr>
      <w:r w:rsidRPr="00E7789B">
        <w:rPr>
          <w:b/>
          <w:lang w:val="en-US"/>
        </w:rPr>
        <w:t xml:space="preserve">Basionym: </w:t>
      </w:r>
      <w:r w:rsidRPr="00E7789B">
        <w:rPr>
          <w:i/>
          <w:lang w:val="en-US"/>
        </w:rPr>
        <w:t>Gloeocapsa chroococcoides</w:t>
      </w:r>
      <w:r w:rsidRPr="00DD19C5">
        <w:rPr>
          <w:b/>
          <w:lang w:val="en-US"/>
        </w:rPr>
        <w:t xml:space="preserve"> </w:t>
      </w:r>
      <w:r w:rsidRPr="00DD19C5">
        <w:rPr>
          <w:lang w:val="en-US"/>
        </w:rPr>
        <w:t>Nováček (1934: 100, 139).</w:t>
      </w:r>
    </w:p>
    <w:p w14:paraId="1DB500CC" w14:textId="77777777" w:rsidR="00001987" w:rsidRPr="00316929" w:rsidRDefault="00CB6CC6" w:rsidP="007425AE">
      <w:pPr>
        <w:spacing w:before="0" w:after="0" w:line="480" w:lineRule="auto"/>
        <w:jc w:val="both"/>
        <w:rPr>
          <w:lang w:val="en-US"/>
        </w:rPr>
      </w:pPr>
      <w:r w:rsidRPr="007425AE">
        <w:rPr>
          <w:lang w:val="en-US"/>
        </w:rPr>
        <w:t xml:space="preserve">Sarcinoid, rounded to elongated colonies, rarely irregular, 15.5–50.0 µm diam., sub-colonies absent. Sheath firm, violet-rosy to dark violet, conspicuous, rarely lamellate, smooth to finely </w:t>
      </w:r>
      <w:proofErr w:type="gramStart"/>
      <w:r w:rsidRPr="007425AE">
        <w:rPr>
          <w:lang w:val="en-US"/>
        </w:rPr>
        <w:t>granulated</w:t>
      </w:r>
      <w:proofErr w:type="gramEnd"/>
      <w:r w:rsidRPr="007425AE">
        <w:rPr>
          <w:lang w:val="en-US"/>
        </w:rPr>
        <w:t xml:space="preserve">. </w:t>
      </w:r>
      <w:r w:rsidRPr="007425AE">
        <w:rPr>
          <w:lang w:val="en-US"/>
        </w:rPr>
        <w:lastRenderedPageBreak/>
        <w:t>Cells ellipsoidal, hemispherical to polygonal, 10.1–16.8 µm diam. Cell content granulated, blue-green to olive green, a vacuole-like body frequently present.</w:t>
      </w:r>
    </w:p>
    <w:p w14:paraId="43EC479C" w14:textId="77777777" w:rsidR="00001987" w:rsidRPr="00781BA6" w:rsidRDefault="00CB6CC6" w:rsidP="007425AE">
      <w:pPr>
        <w:spacing w:before="0" w:after="0" w:line="480" w:lineRule="auto"/>
        <w:jc w:val="both"/>
        <w:rPr>
          <w:b/>
          <w:lang w:val="en-US"/>
        </w:rPr>
      </w:pPr>
      <w:r w:rsidRPr="00F7051B">
        <w:rPr>
          <w:b/>
          <w:lang w:val="en-US"/>
        </w:rPr>
        <w:t>Habitat:</w:t>
      </w:r>
      <w:r w:rsidRPr="00F7051B">
        <w:rPr>
          <w:lang w:val="en-US"/>
        </w:rPr>
        <w:t>—Dry concrete wall.</w:t>
      </w:r>
    </w:p>
    <w:p w14:paraId="5A83F9AC" w14:textId="77777777" w:rsidR="00001987" w:rsidRPr="008877E2" w:rsidRDefault="00CB6CC6" w:rsidP="007425AE">
      <w:pPr>
        <w:spacing w:before="0" w:after="0" w:line="480" w:lineRule="auto"/>
        <w:jc w:val="both"/>
        <w:rPr>
          <w:lang w:val="en-US"/>
        </w:rPr>
      </w:pPr>
      <w:r w:rsidRPr="00A84FF0">
        <w:rPr>
          <w:b/>
          <w:lang w:val="en-US"/>
        </w:rPr>
        <w:t>Studied material:</w:t>
      </w:r>
      <w:r w:rsidRPr="00A84FF0">
        <w:rPr>
          <w:lang w:val="en-US"/>
        </w:rPr>
        <w:t xml:space="preserve">—BRAZIL. </w:t>
      </w:r>
      <w:r w:rsidRPr="00A84FF0">
        <w:t xml:space="preserve">São Paulo: São Luís do Paraitinga, State Park of “Serra do Mar” (Santa Virgínia), 23º20'36''S, 45º07'44''W, 24 February 2010, </w:t>
      </w:r>
      <w:r w:rsidRPr="00A84FF0">
        <w:rPr>
          <w:i/>
          <w:iCs/>
        </w:rPr>
        <w:t>W.A. Gama-Jr.</w:t>
      </w:r>
      <w:r w:rsidRPr="00A84FF0">
        <w:t xml:space="preserve"> (</w:t>
      </w:r>
      <w:r w:rsidRPr="00A84FF0">
        <w:rPr>
          <w:bCs/>
        </w:rPr>
        <w:t xml:space="preserve">SP 401425); </w:t>
      </w:r>
      <w:r w:rsidRPr="005B36B7">
        <w:t>Cananéia, State Park of “Ilha do Cardoso” (Perequê)</w:t>
      </w:r>
      <w:r w:rsidRPr="00A026B4">
        <w:rPr>
          <w:bCs/>
        </w:rPr>
        <w:t xml:space="preserve">, </w:t>
      </w:r>
      <w:r w:rsidRPr="00A026B4">
        <w:t xml:space="preserve">25º04'08''S, 47º55'88''W, 29 June 2010, </w:t>
      </w:r>
      <w:r w:rsidRPr="00A026B4">
        <w:rPr>
          <w:i/>
          <w:iCs/>
        </w:rPr>
        <w:t xml:space="preserve">W.A. Gama-Jr. </w:t>
      </w:r>
      <w:r w:rsidRPr="00A026B4">
        <w:rPr>
          <w:lang w:val="en-US"/>
        </w:rPr>
        <w:t xml:space="preserve">&amp; </w:t>
      </w:r>
      <w:r w:rsidRPr="00A026B4">
        <w:rPr>
          <w:i/>
          <w:iCs/>
          <w:lang w:val="en-US"/>
        </w:rPr>
        <w:t>C.F.S. Malone</w:t>
      </w:r>
      <w:r w:rsidRPr="00FA5BA7">
        <w:rPr>
          <w:lang w:val="en-US"/>
        </w:rPr>
        <w:t xml:space="preserve"> (</w:t>
      </w:r>
      <w:r w:rsidRPr="00FA5BA7">
        <w:rPr>
          <w:bCs/>
          <w:lang w:val="en-US"/>
        </w:rPr>
        <w:t xml:space="preserve">SP 401438); </w:t>
      </w:r>
      <w:r w:rsidRPr="00FA5BA7">
        <w:rPr>
          <w:lang w:val="en-US"/>
        </w:rPr>
        <w:t xml:space="preserve">25º04'08''S, 47º55'88''W, 29 June 2010, </w:t>
      </w:r>
      <w:r w:rsidRPr="00FA5BA7">
        <w:rPr>
          <w:i/>
          <w:iCs/>
          <w:lang w:val="en-US"/>
        </w:rPr>
        <w:t xml:space="preserve">W.A. Gama-Jr. </w:t>
      </w:r>
      <w:r w:rsidRPr="00FA5BA7">
        <w:rPr>
          <w:lang w:val="en-US"/>
        </w:rPr>
        <w:t xml:space="preserve">&amp; </w:t>
      </w:r>
      <w:r w:rsidRPr="00FA5BA7">
        <w:rPr>
          <w:i/>
          <w:iCs/>
          <w:lang w:val="en-US"/>
        </w:rPr>
        <w:t>C.F.S. Malone</w:t>
      </w:r>
      <w:r w:rsidRPr="00FA5BA7">
        <w:rPr>
          <w:lang w:val="en-US"/>
        </w:rPr>
        <w:t xml:space="preserve"> (</w:t>
      </w:r>
      <w:r w:rsidRPr="00FA5BA7">
        <w:rPr>
          <w:bCs/>
          <w:lang w:val="en-US"/>
        </w:rPr>
        <w:t>SP 401440);</w:t>
      </w:r>
      <w:r w:rsidRPr="00FA5BA7">
        <w:rPr>
          <w:lang w:val="en-US"/>
        </w:rPr>
        <w:t xml:space="preserve"> São Paulo, Institute of Botany,</w:t>
      </w:r>
      <w:r w:rsidRPr="00FA5BA7">
        <w:rPr>
          <w:bCs/>
          <w:lang w:val="en-US"/>
        </w:rPr>
        <w:t xml:space="preserve"> </w:t>
      </w:r>
      <w:r w:rsidRPr="00FA5BA7">
        <w:rPr>
          <w:lang w:val="en-US"/>
        </w:rPr>
        <w:t xml:space="preserve">23°38'32''S, 46°37'21''W, 29 November 2011, </w:t>
      </w:r>
      <w:r w:rsidRPr="00FA5BA7">
        <w:rPr>
          <w:i/>
          <w:iCs/>
          <w:lang w:val="en-US"/>
        </w:rPr>
        <w:t>W.A. Gama-Jr.</w:t>
      </w:r>
      <w:r w:rsidRPr="00FA5BA7">
        <w:rPr>
          <w:bCs/>
          <w:lang w:val="en-US"/>
        </w:rPr>
        <w:t xml:space="preserve"> (SP 427335). </w:t>
      </w:r>
    </w:p>
    <w:p w14:paraId="140E18B3" w14:textId="77777777" w:rsidR="00001987" w:rsidRPr="008877E2" w:rsidRDefault="00CB6CC6" w:rsidP="00F7051B">
      <w:pPr>
        <w:spacing w:before="0" w:after="0" w:line="480" w:lineRule="auto"/>
        <w:jc w:val="both"/>
        <w:rPr>
          <w:b/>
          <w:i/>
          <w:lang w:val="en-US"/>
        </w:rPr>
      </w:pPr>
      <w:r w:rsidRPr="008877E2">
        <w:rPr>
          <w:lang w:val="en-US"/>
        </w:rPr>
        <w:tab/>
      </w:r>
    </w:p>
    <w:p w14:paraId="7BD63D00" w14:textId="77777777" w:rsidR="00001987" w:rsidRPr="00DD19C5" w:rsidRDefault="00CB6CC6" w:rsidP="00F7051B">
      <w:pPr>
        <w:pStyle w:val="NoSpacing"/>
        <w:spacing w:line="480" w:lineRule="auto"/>
        <w:jc w:val="both"/>
        <w:rPr>
          <w:rFonts w:ascii="Times New Roman" w:hAnsi="Times New Roman"/>
          <w:sz w:val="24"/>
          <w:szCs w:val="24"/>
          <w:lang w:val="en-US"/>
        </w:rPr>
      </w:pPr>
      <w:proofErr w:type="gramStart"/>
      <w:r w:rsidRPr="0043609D">
        <w:rPr>
          <w:rFonts w:ascii="Times New Roman" w:hAnsi="Times New Roman"/>
          <w:b/>
          <w:i/>
          <w:sz w:val="24"/>
          <w:szCs w:val="24"/>
          <w:lang w:val="en-US"/>
        </w:rPr>
        <w:t>Gloeocapsopsis dvorakii</w:t>
      </w:r>
      <w:r w:rsidRPr="0043609D">
        <w:rPr>
          <w:rFonts w:ascii="Times New Roman" w:hAnsi="Times New Roman"/>
          <w:b/>
          <w:sz w:val="24"/>
          <w:szCs w:val="24"/>
          <w:lang w:val="en-US"/>
        </w:rPr>
        <w:t xml:space="preserve"> </w:t>
      </w:r>
      <w:r w:rsidRPr="0043609D">
        <w:rPr>
          <w:rFonts w:ascii="Times New Roman" w:hAnsi="Times New Roman"/>
          <w:bCs/>
          <w:sz w:val="24"/>
          <w:szCs w:val="24"/>
          <w:lang w:val="en-US"/>
        </w:rPr>
        <w:t>(Nováček) Komárek &amp; Anagnostidis (1986: 191)</w:t>
      </w:r>
      <w:r w:rsidRPr="00E7789B">
        <w:rPr>
          <w:rFonts w:ascii="Times New Roman" w:hAnsi="Times New Roman"/>
          <w:sz w:val="24"/>
          <w:szCs w:val="24"/>
          <w:lang w:val="en-US"/>
        </w:rPr>
        <w:fldChar w:fldCharType="begin"/>
      </w:r>
      <w:r w:rsidRPr="00E7789B">
        <w:rPr>
          <w:rFonts w:ascii="Times New Roman" w:hAnsi="Times New Roman"/>
          <w:sz w:val="24"/>
          <w:szCs w:val="24"/>
          <w:lang w:val="en-US"/>
        </w:rPr>
        <w:instrText xml:space="preserve"> XE "</w:instrText>
      </w:r>
      <w:r w:rsidRPr="00DD19C5">
        <w:rPr>
          <w:rFonts w:ascii="Times New Roman" w:hAnsi="Times New Roman"/>
          <w:b/>
          <w:i/>
          <w:sz w:val="24"/>
          <w:szCs w:val="24"/>
          <w:lang w:val="en-US"/>
        </w:rPr>
        <w:instrText>Gloeocapsopsis dvorakii</w:instrText>
      </w:r>
      <w:r w:rsidRPr="00DD19C5">
        <w:rPr>
          <w:rFonts w:ascii="Times New Roman" w:hAnsi="Times New Roman"/>
          <w:b/>
          <w:sz w:val="24"/>
          <w:szCs w:val="24"/>
          <w:lang w:val="en-US"/>
        </w:rPr>
        <w:instrText xml:space="preserve"> </w:instrText>
      </w:r>
      <w:r w:rsidRPr="00DD19C5">
        <w:rPr>
          <w:rFonts w:ascii="Times New Roman" w:hAnsi="Times New Roman"/>
          <w:bCs/>
          <w:sz w:val="24"/>
          <w:szCs w:val="24"/>
          <w:lang w:val="en-US"/>
        </w:rPr>
        <w:instrText>(Nováček) Komárek &amp; Anagnostidis</w:instrText>
      </w:r>
      <w:r w:rsidRPr="00DD19C5">
        <w:rPr>
          <w:rFonts w:ascii="Times New Roman" w:hAnsi="Times New Roman"/>
          <w:sz w:val="24"/>
          <w:szCs w:val="24"/>
          <w:lang w:val="en-US"/>
        </w:rPr>
        <w:instrText xml:space="preserve">" </w:instrText>
      </w:r>
      <w:r w:rsidRPr="00E7789B">
        <w:rPr>
          <w:rFonts w:ascii="Times New Roman" w:hAnsi="Times New Roman"/>
          <w:sz w:val="24"/>
          <w:szCs w:val="24"/>
          <w:lang w:val="en-US"/>
        </w:rPr>
        <w:fldChar w:fldCharType="end"/>
      </w:r>
      <w:r w:rsidRPr="00E7789B">
        <w:rPr>
          <w:rFonts w:ascii="Times New Roman" w:hAnsi="Times New Roman"/>
          <w:sz w:val="24"/>
          <w:szCs w:val="24"/>
          <w:lang w:val="en-US"/>
        </w:rPr>
        <w:t>.</w:t>
      </w:r>
      <w:proofErr w:type="gramEnd"/>
      <w:r w:rsidRPr="00E7789B">
        <w:rPr>
          <w:rFonts w:ascii="Times New Roman" w:hAnsi="Times New Roman"/>
          <w:sz w:val="24"/>
          <w:szCs w:val="24"/>
          <w:lang w:val="en-US"/>
        </w:rPr>
        <w:t xml:space="preserve"> </w:t>
      </w:r>
      <w:r w:rsidRPr="00DD19C5">
        <w:rPr>
          <w:rFonts w:ascii="Times New Roman" w:hAnsi="Times New Roman"/>
          <w:bCs/>
          <w:sz w:val="24"/>
          <w:szCs w:val="24"/>
          <w:lang w:val="en-US"/>
        </w:rPr>
        <w:t>(Fig. 6E–F)</w:t>
      </w:r>
    </w:p>
    <w:p w14:paraId="64EF2F1F" w14:textId="77777777" w:rsidR="00001987" w:rsidRPr="00316929" w:rsidRDefault="00CB6CC6" w:rsidP="00A84FF0">
      <w:pPr>
        <w:pStyle w:val="NoSpacing"/>
        <w:spacing w:line="480" w:lineRule="auto"/>
        <w:jc w:val="both"/>
        <w:rPr>
          <w:rFonts w:ascii="Times New Roman" w:hAnsi="Times New Roman"/>
          <w:sz w:val="24"/>
          <w:szCs w:val="24"/>
          <w:lang w:val="en-US"/>
        </w:rPr>
      </w:pPr>
      <w:r w:rsidRPr="007425AE">
        <w:rPr>
          <w:rFonts w:ascii="Times New Roman" w:hAnsi="Times New Roman"/>
          <w:b/>
          <w:sz w:val="24"/>
          <w:szCs w:val="24"/>
          <w:lang w:val="en-US"/>
        </w:rPr>
        <w:t xml:space="preserve">Basionym: </w:t>
      </w:r>
      <w:r w:rsidRPr="007425AE">
        <w:rPr>
          <w:rFonts w:ascii="Times New Roman" w:hAnsi="Times New Roman"/>
          <w:i/>
          <w:sz w:val="24"/>
          <w:szCs w:val="24"/>
          <w:lang w:val="en-US"/>
        </w:rPr>
        <w:t xml:space="preserve">Gloeocapsa dvorakii </w:t>
      </w:r>
      <w:r w:rsidRPr="007425AE">
        <w:rPr>
          <w:rFonts w:ascii="Times New Roman" w:hAnsi="Times New Roman"/>
          <w:bCs/>
          <w:sz w:val="24"/>
          <w:szCs w:val="24"/>
          <w:lang w:val="en-US"/>
        </w:rPr>
        <w:t>Nováček (1929: 1)</w:t>
      </w:r>
      <w:r w:rsidRPr="007425AE">
        <w:rPr>
          <w:rFonts w:ascii="Times New Roman" w:hAnsi="Times New Roman"/>
          <w:sz w:val="24"/>
          <w:szCs w:val="24"/>
          <w:lang w:val="en-US"/>
        </w:rPr>
        <w:t>.</w:t>
      </w:r>
    </w:p>
    <w:p w14:paraId="46EF977F" w14:textId="77777777" w:rsidR="00001987" w:rsidRPr="00A84FF0" w:rsidRDefault="00CB6CC6" w:rsidP="00A84FF0">
      <w:pPr>
        <w:spacing w:before="0" w:after="0" w:line="480" w:lineRule="auto"/>
        <w:jc w:val="both"/>
        <w:rPr>
          <w:lang w:val="en-US"/>
        </w:rPr>
      </w:pPr>
      <w:r w:rsidRPr="00F7051B">
        <w:rPr>
          <w:lang w:val="en-US"/>
        </w:rPr>
        <w:t xml:space="preserve">Sarcinoid, rounded to irregular colonies, 11.0–134.4 µm diam., sub-colonies present, overlapped. Sheath firm, orange to rusty red, conspicuous, slightly lamellate, smooth to finely </w:t>
      </w:r>
      <w:proofErr w:type="gramStart"/>
      <w:r w:rsidRPr="00F7051B">
        <w:rPr>
          <w:lang w:val="en-US"/>
        </w:rPr>
        <w:t>granulated</w:t>
      </w:r>
      <w:proofErr w:type="gramEnd"/>
      <w:r w:rsidRPr="00F7051B">
        <w:rPr>
          <w:lang w:val="en-US"/>
        </w:rPr>
        <w:t>. Cells ellipsoidal, hemispherical to polygonal, 3.5–9.2 µm diam. Cell content granulated, blue-green.</w:t>
      </w:r>
    </w:p>
    <w:p w14:paraId="7093B7CE" w14:textId="77777777" w:rsidR="00001987" w:rsidRPr="00A84FF0" w:rsidRDefault="00CB6CC6" w:rsidP="00A84FF0">
      <w:pPr>
        <w:spacing w:before="0" w:after="0" w:line="480" w:lineRule="auto"/>
        <w:jc w:val="both"/>
        <w:rPr>
          <w:b/>
          <w:lang w:val="en-US"/>
        </w:rPr>
      </w:pPr>
      <w:r w:rsidRPr="00A84FF0">
        <w:rPr>
          <w:b/>
          <w:lang w:val="en-US"/>
        </w:rPr>
        <w:t>Habitat:</w:t>
      </w:r>
      <w:r w:rsidRPr="00A84FF0">
        <w:rPr>
          <w:lang w:val="en-US"/>
        </w:rPr>
        <w:t>—Dry rope and roof, and wet rocks.</w:t>
      </w:r>
    </w:p>
    <w:p w14:paraId="6DFF3D6A" w14:textId="77777777" w:rsidR="00001987" w:rsidRPr="00FA5BA7" w:rsidRDefault="00CB6CC6" w:rsidP="00A84FF0">
      <w:pPr>
        <w:spacing w:before="0" w:after="0" w:line="480" w:lineRule="auto"/>
        <w:jc w:val="both"/>
        <w:rPr>
          <w:ins w:id="1524" w:author="W" w:date="2014-06-07T17:53:00Z"/>
          <w:bCs/>
          <w:lang w:val="en-US"/>
        </w:rPr>
      </w:pPr>
      <w:r w:rsidRPr="00A84FF0">
        <w:rPr>
          <w:b/>
        </w:rPr>
        <w:t>Studied material:</w:t>
      </w:r>
      <w:r w:rsidRPr="00A84FF0">
        <w:t xml:space="preserve">—BRAZIL. São Paulo: São Luís do Paraitinga, State Park of “Serra do Mar” (Santa Virgínia), 23º20'35''S, 45º08'17''W, 24 February 2010, </w:t>
      </w:r>
      <w:r w:rsidRPr="005B36B7">
        <w:rPr>
          <w:i/>
          <w:iCs/>
        </w:rPr>
        <w:t>W.A. Gama-Jr.</w:t>
      </w:r>
      <w:r w:rsidRPr="005B36B7">
        <w:rPr>
          <w:bCs/>
        </w:rPr>
        <w:t xml:space="preserve"> </w:t>
      </w:r>
      <w:r w:rsidRPr="00A026B4">
        <w:rPr>
          <w:bCs/>
          <w:lang w:val="en-US"/>
        </w:rPr>
        <w:t>(SP 401432);</w:t>
      </w:r>
      <w:r w:rsidRPr="00A026B4">
        <w:rPr>
          <w:lang w:val="en-US"/>
        </w:rPr>
        <w:t xml:space="preserve"> 23º20'10''S, 45º08'44''W, </w:t>
      </w:r>
      <w:r w:rsidRPr="00A026B4">
        <w:rPr>
          <w:i/>
          <w:iCs/>
          <w:lang w:val="en-US"/>
        </w:rPr>
        <w:t>W.A. Gama-Jr.</w:t>
      </w:r>
      <w:r w:rsidRPr="00A026B4">
        <w:rPr>
          <w:lang w:val="en-US"/>
        </w:rPr>
        <w:t xml:space="preserve"> (</w:t>
      </w:r>
      <w:r w:rsidRPr="00A026B4">
        <w:rPr>
          <w:bCs/>
          <w:lang w:val="en-US"/>
        </w:rPr>
        <w:t xml:space="preserve">SP 401433); 23º20'10''S, 45º08'44''W, 24 February 2010, </w:t>
      </w:r>
      <w:r w:rsidRPr="00A026B4">
        <w:rPr>
          <w:bCs/>
          <w:i/>
          <w:iCs/>
          <w:lang w:val="en-US"/>
        </w:rPr>
        <w:t>W.A. Gama-Jr.</w:t>
      </w:r>
      <w:r w:rsidRPr="00A026B4">
        <w:rPr>
          <w:bCs/>
          <w:lang w:val="en-US"/>
        </w:rPr>
        <w:t xml:space="preserve"> </w:t>
      </w:r>
      <w:r w:rsidRPr="00FA5BA7">
        <w:rPr>
          <w:bCs/>
        </w:rPr>
        <w:t xml:space="preserve">(SP 401434); Cananéia, State Park of “Ilha do Cardoso” (Perequê), 25º04'12''S, 47º55'27''W, 26 June 2010, </w:t>
      </w:r>
      <w:r w:rsidRPr="00FA5BA7">
        <w:rPr>
          <w:bCs/>
          <w:i/>
        </w:rPr>
        <w:t xml:space="preserve">W.A. Gama-Jr. </w:t>
      </w:r>
      <w:r w:rsidRPr="00FA5BA7">
        <w:rPr>
          <w:bCs/>
          <w:i/>
          <w:lang w:val="en-US"/>
        </w:rPr>
        <w:t>&amp; C.F.S. Malone</w:t>
      </w:r>
      <w:r w:rsidRPr="00FA5BA7">
        <w:rPr>
          <w:bCs/>
          <w:lang w:val="en-US"/>
        </w:rPr>
        <w:t xml:space="preserve"> (SP 401436). </w:t>
      </w:r>
    </w:p>
    <w:p w14:paraId="73E3F4C7" w14:textId="77777777" w:rsidR="003F639F" w:rsidRPr="00FA5BA7" w:rsidRDefault="003F639F" w:rsidP="00A84FF0">
      <w:pPr>
        <w:spacing w:before="0" w:after="0" w:line="480" w:lineRule="auto"/>
        <w:jc w:val="both"/>
        <w:rPr>
          <w:bCs/>
          <w:lang w:val="en-US"/>
        </w:rPr>
      </w:pPr>
    </w:p>
    <w:p w14:paraId="0B327E71" w14:textId="77777777" w:rsidR="003F639F" w:rsidRPr="00E7789B" w:rsidRDefault="003F639F">
      <w:pPr>
        <w:autoSpaceDE w:val="0"/>
        <w:autoSpaceDN w:val="0"/>
        <w:adjustRightInd w:val="0"/>
        <w:spacing w:before="0" w:after="0" w:line="480" w:lineRule="auto"/>
        <w:jc w:val="both"/>
        <w:rPr>
          <w:ins w:id="1525" w:author="W" w:date="2014-06-07T17:53:00Z"/>
          <w:rFonts w:eastAsiaTheme="minorHAnsi"/>
          <w:color w:val="000000"/>
          <w:lang w:val="en-US" w:eastAsia="en-US"/>
          <w:rPrChange w:id="1526" w:author="W" w:date="2014-06-16T03:20:00Z">
            <w:rPr>
              <w:ins w:id="1527" w:author="W" w:date="2014-06-07T17:53:00Z"/>
              <w:rFonts w:eastAsiaTheme="minorHAnsi"/>
              <w:color w:val="000000"/>
              <w:sz w:val="23"/>
              <w:szCs w:val="23"/>
              <w:lang w:val="en-US" w:eastAsia="en-US"/>
            </w:rPr>
          </w:rPrChange>
        </w:rPr>
        <w:pPrChange w:id="1528" w:author="W" w:date="2014-06-16T03:20:00Z">
          <w:pPr>
            <w:autoSpaceDE w:val="0"/>
            <w:autoSpaceDN w:val="0"/>
            <w:adjustRightInd w:val="0"/>
            <w:spacing w:before="0" w:after="0" w:line="240" w:lineRule="auto"/>
          </w:pPr>
        </w:pPrChange>
      </w:pPr>
      <w:ins w:id="1529" w:author="W" w:date="2014-06-07T17:53:00Z">
        <w:r w:rsidRPr="00E7789B">
          <w:rPr>
            <w:rFonts w:eastAsiaTheme="minorHAnsi"/>
            <w:b/>
            <w:bCs/>
            <w:i/>
            <w:iCs/>
            <w:color w:val="000000"/>
            <w:lang w:val="en-US" w:eastAsia="en-US"/>
            <w:rPrChange w:id="1530" w:author="W" w:date="2014-06-16T03:20:00Z">
              <w:rPr>
                <w:rFonts w:eastAsiaTheme="minorHAnsi"/>
                <w:b/>
                <w:bCs/>
                <w:i/>
                <w:iCs/>
                <w:color w:val="000000"/>
                <w:sz w:val="23"/>
                <w:szCs w:val="23"/>
                <w:lang w:val="en-US" w:eastAsia="en-US"/>
              </w:rPr>
            </w:rPrChange>
          </w:rPr>
          <w:t xml:space="preserve">Gloeocapsopsis </w:t>
        </w:r>
        <w:r w:rsidRPr="00E7789B">
          <w:rPr>
            <w:rFonts w:eastAsiaTheme="minorHAnsi"/>
            <w:b/>
            <w:bCs/>
            <w:color w:val="000000"/>
            <w:lang w:val="en-US" w:eastAsia="en-US"/>
            <w:rPrChange w:id="1531" w:author="W" w:date="2014-06-16T03:20:00Z">
              <w:rPr>
                <w:rFonts w:eastAsiaTheme="minorHAnsi"/>
                <w:b/>
                <w:bCs/>
                <w:color w:val="000000"/>
                <w:sz w:val="23"/>
                <w:szCs w:val="23"/>
                <w:lang w:val="en-US" w:eastAsia="en-US"/>
              </w:rPr>
            </w:rPrChange>
          </w:rPr>
          <w:t xml:space="preserve">sp.1 </w:t>
        </w:r>
      </w:ins>
      <w:ins w:id="1532" w:author="W" w:date="2014-06-07T17:54:00Z">
        <w:r w:rsidRPr="00FA5BA7">
          <w:rPr>
            <w:bCs/>
            <w:lang w:val="en-US"/>
            <w:rPrChange w:id="1533" w:author="W" w:date="2014-06-16T13:34:00Z">
              <w:rPr>
                <w:b/>
                <w:bCs/>
                <w:sz w:val="23"/>
                <w:szCs w:val="23"/>
              </w:rPr>
            </w:rPrChange>
          </w:rPr>
          <w:t>Geitler ex Komárek (1993:</w:t>
        </w:r>
      </w:ins>
      <w:ins w:id="1534" w:author="W" w:date="2014-06-16T13:34:00Z">
        <w:r w:rsidR="00FA5BA7" w:rsidRPr="00FA5BA7">
          <w:rPr>
            <w:bCs/>
            <w:lang w:val="en-US"/>
            <w:rPrChange w:id="1535" w:author="W" w:date="2014-06-16T13:34:00Z">
              <w:rPr>
                <w:bCs/>
                <w:highlight w:val="yellow"/>
                <w:lang w:val="en-US"/>
              </w:rPr>
            </w:rPrChange>
          </w:rPr>
          <w:t xml:space="preserve"> 229</w:t>
        </w:r>
      </w:ins>
      <w:ins w:id="1536" w:author="W" w:date="2014-06-07T17:54:00Z">
        <w:r w:rsidRPr="00FA5BA7">
          <w:rPr>
            <w:bCs/>
            <w:lang w:val="en-US"/>
            <w:rPrChange w:id="1537" w:author="W" w:date="2014-06-16T13:34:00Z">
              <w:rPr>
                <w:b/>
                <w:bCs/>
                <w:sz w:val="23"/>
                <w:szCs w:val="23"/>
              </w:rPr>
            </w:rPrChange>
          </w:rPr>
          <w:t xml:space="preserve">) </w:t>
        </w:r>
        <w:r w:rsidRPr="00E7789B">
          <w:rPr>
            <w:bCs/>
            <w:highlight w:val="yellow"/>
            <w:lang w:val="en-US"/>
            <w:rPrChange w:id="1538" w:author="W" w:date="2014-06-16T03:20:00Z">
              <w:rPr>
                <w:b/>
                <w:bCs/>
                <w:sz w:val="23"/>
                <w:szCs w:val="23"/>
              </w:rPr>
            </w:rPrChange>
          </w:rPr>
          <w:t>(Fig.).</w:t>
        </w:r>
      </w:ins>
    </w:p>
    <w:p w14:paraId="2B296A2D" w14:textId="77777777" w:rsidR="003F639F" w:rsidRPr="005B36B7" w:rsidRDefault="003F639F" w:rsidP="00E7789B">
      <w:pPr>
        <w:spacing w:before="0" w:after="0" w:line="480" w:lineRule="auto"/>
        <w:jc w:val="both"/>
        <w:rPr>
          <w:ins w:id="1539" w:author="W" w:date="2014-06-07T17:55:00Z"/>
          <w:lang w:val="en-US"/>
        </w:rPr>
      </w:pPr>
      <w:ins w:id="1540" w:author="W" w:date="2014-06-07T17:55:00Z">
        <w:r w:rsidRPr="00E7789B">
          <w:rPr>
            <w:lang w:val="en-US"/>
          </w:rPr>
          <w:t xml:space="preserve">Sarcinoid, rounded to irregular colonies, 14.6–159.4 µm diam., sub-colonies often present, overlapped. Sheath firm, </w:t>
        </w:r>
      </w:ins>
      <w:ins w:id="1541" w:author="W" w:date="2014-06-07T17:56:00Z">
        <w:r w:rsidRPr="007425AE">
          <w:rPr>
            <w:lang w:val="en-US"/>
          </w:rPr>
          <w:t xml:space="preserve">hyaline to </w:t>
        </w:r>
      </w:ins>
      <w:ins w:id="1542" w:author="W" w:date="2014-06-07T17:55:00Z">
        <w:r w:rsidRPr="007425AE">
          <w:rPr>
            <w:lang w:val="en-US"/>
          </w:rPr>
          <w:t>orange</w:t>
        </w:r>
      </w:ins>
      <w:ins w:id="1543" w:author="W" w:date="2014-06-07T17:56:00Z">
        <w:r w:rsidRPr="007425AE">
          <w:rPr>
            <w:lang w:val="en-US"/>
          </w:rPr>
          <w:t>,</w:t>
        </w:r>
      </w:ins>
      <w:ins w:id="1544" w:author="W" w:date="2014-06-07T17:55:00Z">
        <w:r w:rsidRPr="00316929">
          <w:rPr>
            <w:lang w:val="en-US"/>
          </w:rPr>
          <w:t xml:space="preserve"> rusty red, conspicuous, lamellate, </w:t>
        </w:r>
        <w:proofErr w:type="gramStart"/>
        <w:r w:rsidRPr="00316929">
          <w:rPr>
            <w:lang w:val="en-US"/>
          </w:rPr>
          <w:t>finely</w:t>
        </w:r>
        <w:proofErr w:type="gramEnd"/>
        <w:r w:rsidRPr="00316929">
          <w:rPr>
            <w:lang w:val="en-US"/>
          </w:rPr>
          <w:t xml:space="preserve"> granulated. </w:t>
        </w:r>
        <w:r w:rsidRPr="00316929">
          <w:rPr>
            <w:lang w:val="en-US"/>
          </w:rPr>
          <w:lastRenderedPageBreak/>
          <w:t xml:space="preserve">Cells ellipsoidal, hemispherical to polygonal, </w:t>
        </w:r>
      </w:ins>
      <w:ins w:id="1545" w:author="W" w:date="2014-06-07T17:57:00Z">
        <w:r w:rsidRPr="00F7051B">
          <w:rPr>
            <w:lang w:val="en-US"/>
          </w:rPr>
          <w:t>6</w:t>
        </w:r>
      </w:ins>
      <w:ins w:id="1546" w:author="W" w:date="2014-06-07T17:55:00Z">
        <w:r w:rsidRPr="00F7051B">
          <w:rPr>
            <w:lang w:val="en-US"/>
          </w:rPr>
          <w:t>.</w:t>
        </w:r>
      </w:ins>
      <w:ins w:id="1547" w:author="W" w:date="2014-06-07T17:57:00Z">
        <w:r w:rsidRPr="00781BA6">
          <w:rPr>
            <w:lang w:val="en-US"/>
          </w:rPr>
          <w:t>1</w:t>
        </w:r>
      </w:ins>
      <w:ins w:id="1548" w:author="W" w:date="2014-06-07T17:55:00Z">
        <w:r w:rsidRPr="00A84FF0">
          <w:rPr>
            <w:lang w:val="en-US"/>
          </w:rPr>
          <w:t>–</w:t>
        </w:r>
      </w:ins>
      <w:ins w:id="1549" w:author="W" w:date="2014-06-07T17:57:00Z">
        <w:r w:rsidRPr="00A84FF0">
          <w:rPr>
            <w:lang w:val="en-US"/>
          </w:rPr>
          <w:t>10</w:t>
        </w:r>
      </w:ins>
      <w:ins w:id="1550" w:author="W" w:date="2014-06-07T17:55:00Z">
        <w:r w:rsidRPr="00A84FF0">
          <w:rPr>
            <w:lang w:val="en-US"/>
          </w:rPr>
          <w:t>.</w:t>
        </w:r>
      </w:ins>
      <w:ins w:id="1551" w:author="W" w:date="2014-06-07T17:57:00Z">
        <w:r w:rsidRPr="00A84FF0">
          <w:rPr>
            <w:lang w:val="en-US"/>
          </w:rPr>
          <w:t>6</w:t>
        </w:r>
      </w:ins>
      <w:ins w:id="1552" w:author="W" w:date="2014-06-07T17:55:00Z">
        <w:r w:rsidRPr="00A84FF0">
          <w:rPr>
            <w:lang w:val="en-US"/>
          </w:rPr>
          <w:t xml:space="preserve"> µm diam. Cell content granulated, blue-green</w:t>
        </w:r>
      </w:ins>
      <w:ins w:id="1553" w:author="W" w:date="2014-06-07T17:58:00Z">
        <w:r w:rsidRPr="005B36B7">
          <w:rPr>
            <w:lang w:val="en-US"/>
          </w:rPr>
          <w:t xml:space="preserve"> to olive-green</w:t>
        </w:r>
      </w:ins>
      <w:ins w:id="1554" w:author="W" w:date="2014-06-07T17:55:00Z">
        <w:r w:rsidRPr="005B36B7">
          <w:rPr>
            <w:lang w:val="en-US"/>
          </w:rPr>
          <w:t>.</w:t>
        </w:r>
      </w:ins>
    </w:p>
    <w:p w14:paraId="6EDB11DE" w14:textId="545B963F" w:rsidR="003F639F" w:rsidRPr="00A026B4" w:rsidRDefault="003F639F">
      <w:pPr>
        <w:spacing w:before="0" w:after="0" w:line="480" w:lineRule="auto"/>
        <w:jc w:val="both"/>
        <w:rPr>
          <w:ins w:id="1555" w:author="W" w:date="2014-06-07T18:00:00Z"/>
          <w:lang w:val="en-US"/>
        </w:rPr>
        <w:pPrChange w:id="1556" w:author="W" w:date="2014-06-16T03:20:00Z">
          <w:pPr>
            <w:autoSpaceDE w:val="0"/>
            <w:autoSpaceDN w:val="0"/>
            <w:adjustRightInd w:val="0"/>
            <w:spacing w:before="0" w:after="0" w:line="480" w:lineRule="auto"/>
            <w:jc w:val="both"/>
          </w:pPr>
        </w:pPrChange>
      </w:pPr>
      <w:ins w:id="1557" w:author="W" w:date="2014-06-07T17:55:00Z">
        <w:r w:rsidRPr="00A026B4">
          <w:rPr>
            <w:b/>
            <w:lang w:val="en-US"/>
          </w:rPr>
          <w:t>Habitat</w:t>
        </w:r>
        <w:proofErr w:type="gramStart"/>
        <w:r w:rsidRPr="00A026B4">
          <w:rPr>
            <w:b/>
            <w:lang w:val="en-US"/>
          </w:rPr>
          <w:t>:</w:t>
        </w:r>
        <w:r w:rsidRPr="00A026B4">
          <w:rPr>
            <w:lang w:val="en-US"/>
          </w:rPr>
          <w:t>—</w:t>
        </w:r>
        <w:proofErr w:type="gramEnd"/>
        <w:r w:rsidRPr="00A026B4">
          <w:rPr>
            <w:lang w:val="en-US"/>
          </w:rPr>
          <w:t xml:space="preserve">Dry </w:t>
        </w:r>
      </w:ins>
      <w:ins w:id="1558" w:author="W" w:date="2014-06-07T17:58:00Z">
        <w:del w:id="1559" w:author="osxadmin" w:date="2014-06-19T22:42:00Z">
          <w:r w:rsidRPr="00A026B4" w:rsidDel="00861C4B">
            <w:rPr>
              <w:lang w:val="en-US"/>
            </w:rPr>
            <w:delText xml:space="preserve">bark </w:delText>
          </w:r>
        </w:del>
        <w:r w:rsidRPr="00A026B4">
          <w:rPr>
            <w:lang w:val="en-US"/>
          </w:rPr>
          <w:t>tree</w:t>
        </w:r>
      </w:ins>
      <w:ins w:id="1560" w:author="osxadmin" w:date="2014-06-19T22:42:00Z">
        <w:r w:rsidR="00861C4B" w:rsidRPr="00861C4B">
          <w:rPr>
            <w:lang w:val="en-US"/>
          </w:rPr>
          <w:t xml:space="preserve"> </w:t>
        </w:r>
        <w:r w:rsidR="00861C4B" w:rsidRPr="00A026B4">
          <w:rPr>
            <w:lang w:val="en-US"/>
          </w:rPr>
          <w:t>bark</w:t>
        </w:r>
      </w:ins>
      <w:ins w:id="1561" w:author="W" w:date="2014-06-07T17:58:00Z">
        <w:r w:rsidRPr="00A026B4">
          <w:rPr>
            <w:lang w:val="en-US"/>
          </w:rPr>
          <w:t>.</w:t>
        </w:r>
      </w:ins>
    </w:p>
    <w:p w14:paraId="65496376" w14:textId="7F9EE494" w:rsidR="00B43531" w:rsidRPr="00E7789B" w:rsidRDefault="00B43531">
      <w:pPr>
        <w:spacing w:before="0" w:after="0" w:line="480" w:lineRule="auto"/>
        <w:jc w:val="both"/>
        <w:rPr>
          <w:ins w:id="1562" w:author="W" w:date="2014-06-07T18:00:00Z"/>
          <w:rPrChange w:id="1563" w:author="W" w:date="2014-06-16T03:20:00Z">
            <w:rPr>
              <w:ins w:id="1564" w:author="W" w:date="2014-06-07T18:00:00Z"/>
              <w:sz w:val="23"/>
              <w:szCs w:val="23"/>
            </w:rPr>
          </w:rPrChange>
        </w:rPr>
        <w:pPrChange w:id="1565" w:author="W" w:date="2014-06-16T03:20:00Z">
          <w:pPr>
            <w:pStyle w:val="Default"/>
          </w:pPr>
        </w:pPrChange>
      </w:pPr>
      <w:ins w:id="1566" w:author="W" w:date="2014-06-07T18:00:00Z">
        <w:r w:rsidRPr="00E7789B">
          <w:rPr>
            <w:b/>
            <w:lang w:val="en-US"/>
            <w:rPrChange w:id="1567" w:author="W" w:date="2014-06-16T03:20:00Z">
              <w:rPr>
                <w:b/>
              </w:rPr>
            </w:rPrChange>
          </w:rPr>
          <w:t>Notes</w:t>
        </w:r>
        <w:proofErr w:type="gramStart"/>
        <w:r w:rsidRPr="00E7789B">
          <w:rPr>
            <w:b/>
            <w:lang w:val="en-US"/>
            <w:rPrChange w:id="1568" w:author="W" w:date="2014-06-16T03:20:00Z">
              <w:rPr>
                <w:b/>
              </w:rPr>
            </w:rPrChange>
          </w:rPr>
          <w:t>:</w:t>
        </w:r>
        <w:r w:rsidRPr="00E7789B">
          <w:rPr>
            <w:rFonts w:eastAsiaTheme="minorHAnsi"/>
            <w:lang w:val="en-US" w:eastAsia="en-US"/>
            <w:rPrChange w:id="1569" w:author="W" w:date="2014-06-16T03:20:00Z">
              <w:rPr/>
            </w:rPrChange>
          </w:rPr>
          <w:t>—</w:t>
        </w:r>
      </w:ins>
      <w:proofErr w:type="gramEnd"/>
      <w:ins w:id="1570" w:author="W" w:date="2014-06-07T18:03:00Z">
        <w:r w:rsidRPr="00E7789B">
          <w:rPr>
            <w:rFonts w:eastAsiaTheme="minorHAnsi"/>
            <w:color w:val="000000"/>
            <w:lang w:val="en-US" w:eastAsia="en-US"/>
          </w:rPr>
          <w:t>The studied population is morphologically similar t</w:t>
        </w:r>
      </w:ins>
      <w:ins w:id="1571" w:author="W" w:date="2014-06-07T18:08:00Z">
        <w:r w:rsidR="00D20FBA" w:rsidRPr="00E7789B">
          <w:rPr>
            <w:rFonts w:eastAsiaTheme="minorHAnsi"/>
            <w:color w:val="000000"/>
            <w:lang w:val="en-US" w:eastAsia="en-US"/>
          </w:rPr>
          <w:t>o</w:t>
        </w:r>
      </w:ins>
      <w:ins w:id="1572" w:author="W" w:date="2014-06-07T18:03:00Z">
        <w:r w:rsidRPr="00E7789B">
          <w:rPr>
            <w:rFonts w:eastAsiaTheme="minorHAnsi"/>
            <w:color w:val="000000"/>
            <w:lang w:val="en-US" w:eastAsia="en-US"/>
          </w:rPr>
          <w:t xml:space="preserve"> </w:t>
        </w:r>
        <w:r w:rsidRPr="00E7789B">
          <w:rPr>
            <w:rFonts w:eastAsiaTheme="minorHAnsi"/>
            <w:i/>
            <w:color w:val="000000"/>
            <w:lang w:val="en-US" w:eastAsia="en-US"/>
            <w:rPrChange w:id="1573" w:author="W" w:date="2014-06-16T03:20:00Z">
              <w:rPr/>
            </w:rPrChange>
          </w:rPr>
          <w:t>Gloeocapsopsis dvorakii</w:t>
        </w:r>
      </w:ins>
      <w:ins w:id="1574" w:author="W" w:date="2014-06-07T18:10:00Z">
        <w:r w:rsidR="00D20FBA" w:rsidRPr="00E7789B">
          <w:rPr>
            <w:rFonts w:eastAsiaTheme="minorHAnsi"/>
            <w:i/>
            <w:color w:val="000000"/>
            <w:lang w:val="en-US" w:eastAsia="en-US"/>
          </w:rPr>
          <w:t xml:space="preserve"> </w:t>
        </w:r>
        <w:r w:rsidR="00D20FBA" w:rsidRPr="00E7789B">
          <w:rPr>
            <w:bCs/>
            <w:lang w:val="en-US"/>
            <w:rPrChange w:id="1575" w:author="W" w:date="2014-06-16T03:20:00Z">
              <w:rPr>
                <w:bCs/>
              </w:rPr>
            </w:rPrChange>
          </w:rPr>
          <w:t>(Nováček) Komárek &amp; Anagnostidis (1986: 191)</w:t>
        </w:r>
      </w:ins>
      <w:ins w:id="1576" w:author="W" w:date="2014-06-07T18:03:00Z">
        <w:r w:rsidRPr="00E7789B">
          <w:rPr>
            <w:rFonts w:eastAsiaTheme="minorHAnsi"/>
            <w:color w:val="000000"/>
            <w:lang w:val="en-US" w:eastAsia="en-US"/>
          </w:rPr>
          <w:t xml:space="preserve"> </w:t>
        </w:r>
        <w:r w:rsidRPr="00FA5BA7">
          <w:rPr>
            <w:rFonts w:eastAsiaTheme="minorHAnsi"/>
            <w:color w:val="000000"/>
            <w:lang w:val="en-US" w:eastAsia="en-US"/>
          </w:rPr>
          <w:t xml:space="preserve">and </w:t>
        </w:r>
        <w:r w:rsidRPr="00FA5BA7">
          <w:rPr>
            <w:rFonts w:eastAsiaTheme="minorHAnsi"/>
            <w:i/>
            <w:color w:val="000000"/>
            <w:lang w:val="en-US" w:eastAsia="en-US"/>
            <w:rPrChange w:id="1577" w:author="W" w:date="2014-06-16T13:37:00Z">
              <w:rPr/>
            </w:rPrChange>
          </w:rPr>
          <w:t xml:space="preserve">G. </w:t>
        </w:r>
      </w:ins>
      <w:ins w:id="1578" w:author="W" w:date="2014-06-07T18:04:00Z">
        <w:r w:rsidRPr="00FA5BA7">
          <w:rPr>
            <w:rFonts w:eastAsiaTheme="minorHAnsi"/>
            <w:i/>
            <w:color w:val="000000"/>
            <w:lang w:val="en-US" w:eastAsia="en-US"/>
            <w:rPrChange w:id="1579" w:author="W" w:date="2014-06-16T13:37:00Z">
              <w:rPr/>
            </w:rPrChange>
          </w:rPr>
          <w:t>magma</w:t>
        </w:r>
      </w:ins>
      <w:ins w:id="1580" w:author="W" w:date="2014-06-16T13:36:00Z">
        <w:r w:rsidR="00FA5BA7" w:rsidRPr="00FA5BA7">
          <w:rPr>
            <w:rFonts w:eastAsiaTheme="minorHAnsi"/>
            <w:color w:val="000000"/>
            <w:lang w:val="en-US" w:eastAsia="en-US"/>
          </w:rPr>
          <w:t xml:space="preserve"> (Brébisson) Komárek &amp; Anagnostidis </w:t>
        </w:r>
        <w:r w:rsidR="00FA5BA7">
          <w:rPr>
            <w:rFonts w:eastAsiaTheme="minorHAnsi"/>
            <w:color w:val="000000"/>
            <w:lang w:val="en-US" w:eastAsia="en-US"/>
          </w:rPr>
          <w:t>(</w:t>
        </w:r>
        <w:r w:rsidR="00FA5BA7" w:rsidRPr="00FA5BA7">
          <w:rPr>
            <w:rFonts w:eastAsiaTheme="minorHAnsi"/>
            <w:color w:val="000000"/>
            <w:lang w:val="en-US" w:eastAsia="en-US"/>
          </w:rPr>
          <w:t>1986</w:t>
        </w:r>
        <w:r w:rsidR="00FA5BA7">
          <w:rPr>
            <w:rFonts w:eastAsiaTheme="minorHAnsi"/>
            <w:color w:val="000000"/>
            <w:lang w:val="en-US" w:eastAsia="en-US"/>
          </w:rPr>
          <w:t>: 191)</w:t>
        </w:r>
      </w:ins>
      <w:ins w:id="1581" w:author="W" w:date="2014-06-07T18:04:00Z">
        <w:r w:rsidRPr="00E7789B">
          <w:rPr>
            <w:rFonts w:eastAsiaTheme="minorHAnsi"/>
            <w:color w:val="000000"/>
            <w:lang w:val="en-US" w:eastAsia="en-US"/>
          </w:rPr>
          <w:t xml:space="preserve">. However, these species </w:t>
        </w:r>
      </w:ins>
      <w:ins w:id="1582" w:author="osxadmin" w:date="2014-06-19T22:44:00Z">
        <w:r w:rsidR="00861C4B">
          <w:rPr>
            <w:rFonts w:eastAsiaTheme="minorHAnsi"/>
            <w:color w:val="000000"/>
            <w:lang w:val="en-US" w:eastAsia="en-US"/>
          </w:rPr>
          <w:t xml:space="preserve">usually </w:t>
        </w:r>
      </w:ins>
      <w:ins w:id="1583" w:author="W" w:date="2014-06-07T18:04:00Z">
        <w:r w:rsidRPr="00E7789B">
          <w:rPr>
            <w:rFonts w:eastAsiaTheme="minorHAnsi"/>
            <w:color w:val="000000"/>
            <w:lang w:val="en-US" w:eastAsia="en-US"/>
          </w:rPr>
          <w:t xml:space="preserve">do not have </w:t>
        </w:r>
        <w:del w:id="1584" w:author="osxadmin" w:date="2014-06-19T22:43:00Z">
          <w:r w:rsidRPr="00E7789B" w:rsidDel="00861C4B">
            <w:rPr>
              <w:rFonts w:eastAsiaTheme="minorHAnsi"/>
              <w:color w:val="000000"/>
              <w:lang w:val="en-US" w:eastAsia="en-US"/>
            </w:rPr>
            <w:delText xml:space="preserve">sheaths often </w:delText>
          </w:r>
        </w:del>
        <w:r w:rsidRPr="00E7789B">
          <w:rPr>
            <w:rFonts w:eastAsiaTheme="minorHAnsi"/>
            <w:color w:val="000000"/>
            <w:lang w:val="en-US" w:eastAsia="en-US"/>
          </w:rPr>
          <w:t>lamellate</w:t>
        </w:r>
      </w:ins>
      <w:ins w:id="1585" w:author="osxadmin" w:date="2014-06-19T22:43:00Z">
        <w:r w:rsidR="00861C4B">
          <w:rPr>
            <w:rFonts w:eastAsiaTheme="minorHAnsi"/>
            <w:color w:val="000000"/>
            <w:lang w:val="en-US" w:eastAsia="en-US"/>
          </w:rPr>
          <w:t>d</w:t>
        </w:r>
        <w:r w:rsidR="00861C4B" w:rsidRPr="00861C4B">
          <w:rPr>
            <w:rFonts w:eastAsiaTheme="minorHAnsi"/>
            <w:color w:val="000000"/>
            <w:lang w:val="en-US" w:eastAsia="en-US"/>
          </w:rPr>
          <w:t xml:space="preserve"> </w:t>
        </w:r>
        <w:r w:rsidR="00861C4B" w:rsidRPr="00E7789B">
          <w:rPr>
            <w:rFonts w:eastAsiaTheme="minorHAnsi"/>
            <w:color w:val="000000"/>
            <w:lang w:val="en-US" w:eastAsia="en-US"/>
          </w:rPr>
          <w:t>sheaths</w:t>
        </w:r>
      </w:ins>
      <w:ins w:id="1586" w:author="W" w:date="2014-06-07T18:04:00Z">
        <w:del w:id="1587" w:author="osxadmin" w:date="2014-06-19T22:44:00Z">
          <w:r w:rsidR="00D20FBA" w:rsidRPr="00E7789B" w:rsidDel="00861C4B">
            <w:rPr>
              <w:rFonts w:eastAsiaTheme="minorHAnsi"/>
              <w:color w:val="000000"/>
              <w:lang w:val="en-US" w:eastAsia="en-US"/>
            </w:rPr>
            <w:delText>,</w:delText>
          </w:r>
        </w:del>
        <w:r w:rsidR="00D20FBA" w:rsidRPr="00E7789B">
          <w:rPr>
            <w:rFonts w:eastAsiaTheme="minorHAnsi"/>
            <w:color w:val="000000"/>
            <w:lang w:val="en-US" w:eastAsia="en-US"/>
          </w:rPr>
          <w:t xml:space="preserve"> and the coloration pattern found in </w:t>
        </w:r>
      </w:ins>
      <w:ins w:id="1588" w:author="W" w:date="2014-06-07T18:03:00Z">
        <w:r w:rsidRPr="00E7789B">
          <w:rPr>
            <w:rFonts w:eastAsiaTheme="minorHAnsi"/>
            <w:i/>
            <w:iCs/>
            <w:color w:val="000000"/>
            <w:lang w:val="en-US" w:eastAsia="en-US"/>
          </w:rPr>
          <w:t xml:space="preserve">Gloeocapsopsis </w:t>
        </w:r>
        <w:r w:rsidRPr="00E7789B">
          <w:rPr>
            <w:rFonts w:eastAsiaTheme="minorHAnsi"/>
            <w:color w:val="000000"/>
            <w:lang w:val="en-US" w:eastAsia="en-US"/>
          </w:rPr>
          <w:t xml:space="preserve">sp.1 </w:t>
        </w:r>
      </w:ins>
      <w:ins w:id="1589" w:author="W" w:date="2014-06-07T18:05:00Z">
        <w:r w:rsidR="00D20FBA" w:rsidRPr="00E7789B">
          <w:rPr>
            <w:rFonts w:eastAsiaTheme="minorHAnsi"/>
            <w:color w:val="000000"/>
            <w:lang w:val="en-US" w:eastAsia="en-US"/>
          </w:rPr>
          <w:t xml:space="preserve">is </w:t>
        </w:r>
        <w:del w:id="1590" w:author="osxadmin" w:date="2014-06-19T22:44:00Z">
          <w:r w:rsidR="00D20FBA" w:rsidRPr="00E7789B" w:rsidDel="00861C4B">
            <w:rPr>
              <w:rFonts w:eastAsiaTheme="minorHAnsi"/>
              <w:color w:val="000000"/>
              <w:lang w:val="en-US" w:eastAsia="en-US"/>
            </w:rPr>
            <w:delText xml:space="preserve">also </w:delText>
          </w:r>
        </w:del>
        <w:r w:rsidR="00D20FBA" w:rsidRPr="00E7789B">
          <w:rPr>
            <w:rFonts w:eastAsiaTheme="minorHAnsi"/>
            <w:color w:val="000000"/>
            <w:lang w:val="en-US" w:eastAsia="en-US"/>
          </w:rPr>
          <w:t xml:space="preserve">different. These features were constantly observed in all three populations found </w:t>
        </w:r>
      </w:ins>
      <w:ins w:id="1591" w:author="W" w:date="2014-06-07T18:06:00Z">
        <w:r w:rsidR="00D20FBA" w:rsidRPr="00E7789B">
          <w:rPr>
            <w:rFonts w:eastAsiaTheme="minorHAnsi"/>
            <w:color w:val="000000"/>
            <w:lang w:val="en-US" w:eastAsia="en-US"/>
          </w:rPr>
          <w:t xml:space="preserve">in the Atlantic Rainforest. </w:t>
        </w:r>
        <w:del w:id="1592" w:author="osxadmin" w:date="2014-06-19T22:44:00Z">
          <w:r w:rsidR="00D20FBA" w:rsidRPr="00E7789B" w:rsidDel="00861C4B">
            <w:rPr>
              <w:rFonts w:eastAsiaTheme="minorHAnsi"/>
              <w:color w:val="000000"/>
              <w:lang w:val="en-US" w:eastAsia="en-US"/>
            </w:rPr>
            <w:delText xml:space="preserve">Besides, </w:delText>
          </w:r>
        </w:del>
      </w:ins>
      <w:ins w:id="1593" w:author="osxadmin" w:date="2014-06-19T22:45:00Z">
        <w:r w:rsidR="00861C4B">
          <w:rPr>
            <w:rFonts w:eastAsiaTheme="minorHAnsi"/>
            <w:color w:val="000000"/>
            <w:lang w:val="en-US" w:eastAsia="en-US"/>
          </w:rPr>
          <w:t>E</w:t>
        </w:r>
      </w:ins>
      <w:ins w:id="1594" w:author="W" w:date="2014-06-07T18:06:00Z">
        <w:del w:id="1595" w:author="osxadmin" w:date="2014-06-19T22:45:00Z">
          <w:r w:rsidR="00D20FBA" w:rsidRPr="00FA5BA7" w:rsidDel="00861C4B">
            <w:rPr>
              <w:rFonts w:eastAsiaTheme="minorHAnsi"/>
              <w:color w:val="000000"/>
              <w:lang w:val="en-US" w:eastAsia="en-US"/>
            </w:rPr>
            <w:delText>e</w:delText>
          </w:r>
        </w:del>
        <w:r w:rsidR="00D20FBA" w:rsidRPr="00FA5BA7">
          <w:rPr>
            <w:rFonts w:eastAsiaTheme="minorHAnsi"/>
            <w:color w:val="000000"/>
            <w:lang w:val="en-US" w:eastAsia="en-US"/>
          </w:rPr>
          <w:t>xcept</w:t>
        </w:r>
      </w:ins>
      <w:ins w:id="1596" w:author="osxadmin" w:date="2014-06-19T22:45:00Z">
        <w:r w:rsidR="00861C4B">
          <w:rPr>
            <w:rFonts w:eastAsiaTheme="minorHAnsi"/>
            <w:color w:val="000000"/>
            <w:lang w:val="en-US" w:eastAsia="en-US"/>
          </w:rPr>
          <w:t xml:space="preserve"> for</w:t>
        </w:r>
      </w:ins>
      <w:ins w:id="1597" w:author="W" w:date="2014-06-07T18:06:00Z">
        <w:r w:rsidR="00D20FBA" w:rsidRPr="00FA5BA7">
          <w:rPr>
            <w:rFonts w:eastAsiaTheme="minorHAnsi"/>
            <w:color w:val="000000"/>
            <w:lang w:val="en-US" w:eastAsia="en-US"/>
          </w:rPr>
          <w:t xml:space="preserve"> </w:t>
        </w:r>
        <w:r w:rsidR="00D20FBA" w:rsidRPr="00FA5BA7">
          <w:rPr>
            <w:i/>
            <w:iCs/>
            <w:lang w:val="en-US"/>
            <w:rPrChange w:id="1598" w:author="W" w:date="2014-06-16T13:37:00Z">
              <w:rPr>
                <w:i/>
                <w:iCs/>
              </w:rPr>
            </w:rPrChange>
          </w:rPr>
          <w:t>G</w:t>
        </w:r>
      </w:ins>
      <w:ins w:id="1599" w:author="W" w:date="2014-06-07T18:07:00Z">
        <w:r w:rsidR="00D20FBA" w:rsidRPr="00FA5BA7">
          <w:rPr>
            <w:i/>
            <w:iCs/>
            <w:lang w:val="en-US"/>
            <w:rPrChange w:id="1600" w:author="W" w:date="2014-06-16T13:37:00Z">
              <w:rPr>
                <w:i/>
                <w:iCs/>
              </w:rPr>
            </w:rPrChange>
          </w:rPr>
          <w:t>.</w:t>
        </w:r>
      </w:ins>
      <w:ins w:id="1601" w:author="W" w:date="2014-06-07T18:06:00Z">
        <w:r w:rsidR="00D20FBA" w:rsidRPr="00FA5BA7">
          <w:rPr>
            <w:i/>
            <w:iCs/>
            <w:lang w:val="en-US"/>
            <w:rPrChange w:id="1602" w:author="W" w:date="2014-06-16T13:37:00Z">
              <w:rPr>
                <w:i/>
                <w:iCs/>
              </w:rPr>
            </w:rPrChange>
          </w:rPr>
          <w:t xml:space="preserve"> ferruginea </w:t>
        </w:r>
        <w:r w:rsidR="00D20FBA" w:rsidRPr="00FA5BA7">
          <w:rPr>
            <w:lang w:val="en-US"/>
            <w:rPrChange w:id="1603" w:author="W" w:date="2014-06-16T13:37:00Z">
              <w:rPr/>
            </w:rPrChange>
          </w:rPr>
          <w:t>Komárek &amp; Watanabe</w:t>
        </w:r>
      </w:ins>
      <w:ins w:id="1604" w:author="W" w:date="2014-06-07T18:07:00Z">
        <w:r w:rsidR="00D20FBA" w:rsidRPr="00FA5BA7">
          <w:rPr>
            <w:lang w:val="en-US"/>
            <w:rPrChange w:id="1605" w:author="W" w:date="2014-06-16T13:37:00Z">
              <w:rPr/>
            </w:rPrChange>
          </w:rPr>
          <w:t xml:space="preserve"> (</w:t>
        </w:r>
      </w:ins>
      <w:ins w:id="1606" w:author="W" w:date="2014-06-16T13:35:00Z">
        <w:r w:rsidR="00FA5BA7" w:rsidRPr="00FA5BA7">
          <w:rPr>
            <w:lang w:val="en-US"/>
            <w:rPrChange w:id="1607" w:author="W" w:date="2014-06-16T13:37:00Z">
              <w:rPr>
                <w:highlight w:val="yellow"/>
              </w:rPr>
            </w:rPrChange>
          </w:rPr>
          <w:t>1998: 123</w:t>
        </w:r>
      </w:ins>
      <w:ins w:id="1608" w:author="W" w:date="2014-06-07T18:07:00Z">
        <w:r w:rsidR="00D20FBA" w:rsidRPr="00FA5BA7">
          <w:rPr>
            <w:lang w:val="en-US"/>
            <w:rPrChange w:id="1609" w:author="W" w:date="2014-06-16T13:37:00Z">
              <w:rPr/>
            </w:rPrChange>
          </w:rPr>
          <w:t>), which</w:t>
        </w:r>
        <w:r w:rsidR="00D20FBA" w:rsidRPr="00E7789B">
          <w:rPr>
            <w:lang w:val="en-US"/>
            <w:rPrChange w:id="1610" w:author="W" w:date="2014-06-16T03:20:00Z">
              <w:rPr/>
            </w:rPrChange>
          </w:rPr>
          <w:t xml:space="preserve"> w</w:t>
        </w:r>
        <w:del w:id="1611" w:author="osxadmin" w:date="2014-06-19T22:45:00Z">
          <w:r w:rsidR="00D20FBA" w:rsidRPr="00E7789B" w:rsidDel="00861C4B">
            <w:rPr>
              <w:lang w:val="en-US"/>
              <w:rPrChange w:id="1612" w:author="W" w:date="2014-06-16T03:20:00Z">
                <w:rPr/>
              </w:rPrChange>
            </w:rPr>
            <w:delText>ere</w:delText>
          </w:r>
        </w:del>
      </w:ins>
      <w:ins w:id="1613" w:author="osxadmin" w:date="2014-06-19T22:45:00Z">
        <w:r w:rsidR="00861C4B">
          <w:rPr>
            <w:lang w:val="en-US"/>
          </w:rPr>
          <w:t>as</w:t>
        </w:r>
      </w:ins>
      <w:ins w:id="1614" w:author="W" w:date="2014-06-07T18:07:00Z">
        <w:r w:rsidR="00D20FBA" w:rsidRPr="00E7789B">
          <w:rPr>
            <w:lang w:val="en-US"/>
            <w:rPrChange w:id="1615" w:author="W" w:date="2014-06-16T03:20:00Z">
              <w:rPr/>
            </w:rPrChange>
          </w:rPr>
          <w:t xml:space="preserve"> found </w:t>
        </w:r>
      </w:ins>
      <w:ins w:id="1616" w:author="osxadmin" w:date="2014-06-19T22:45:00Z">
        <w:r w:rsidR="00861C4B">
          <w:rPr>
            <w:lang w:val="en-US"/>
          </w:rPr>
          <w:t xml:space="preserve">as an </w:t>
        </w:r>
      </w:ins>
      <w:ins w:id="1617" w:author="W" w:date="2014-06-07T18:07:00Z">
        <w:r w:rsidR="00D20FBA" w:rsidRPr="00E7789B">
          <w:rPr>
            <w:lang w:val="en-US"/>
            <w:rPrChange w:id="1618" w:author="W" w:date="2014-06-16T03:20:00Z">
              <w:rPr/>
            </w:rPrChange>
          </w:rPr>
          <w:t>epiphyt</w:t>
        </w:r>
        <w:del w:id="1619" w:author="osxadmin" w:date="2014-06-19T22:45:00Z">
          <w:r w:rsidR="00D20FBA" w:rsidRPr="00E7789B" w:rsidDel="00861C4B">
            <w:rPr>
              <w:lang w:val="en-US"/>
              <w:rPrChange w:id="1620" w:author="W" w:date="2014-06-16T03:20:00Z">
                <w:rPr/>
              </w:rPrChange>
            </w:rPr>
            <w:delText>ing</w:delText>
          </w:r>
        </w:del>
      </w:ins>
      <w:ins w:id="1621" w:author="osxadmin" w:date="2014-06-19T22:45:00Z">
        <w:r w:rsidR="00861C4B">
          <w:rPr>
            <w:lang w:val="en-US"/>
          </w:rPr>
          <w:t>e</w:t>
        </w:r>
      </w:ins>
      <w:ins w:id="1622" w:author="W" w:date="2014-06-07T18:07:00Z">
        <w:r w:rsidR="00D20FBA" w:rsidRPr="00E7789B">
          <w:rPr>
            <w:lang w:val="en-US"/>
            <w:rPrChange w:id="1623" w:author="W" w:date="2014-06-16T03:20:00Z">
              <w:rPr/>
            </w:rPrChange>
          </w:rPr>
          <w:t xml:space="preserve"> </w:t>
        </w:r>
      </w:ins>
      <w:ins w:id="1624" w:author="osxadmin" w:date="2014-06-19T22:45:00Z">
        <w:r w:rsidR="00861C4B">
          <w:rPr>
            <w:lang w:val="en-US"/>
          </w:rPr>
          <w:t xml:space="preserve">on </w:t>
        </w:r>
      </w:ins>
      <w:ins w:id="1625" w:author="W" w:date="2014-06-07T18:07:00Z">
        <w:r w:rsidR="00D20FBA" w:rsidRPr="00E7789B">
          <w:rPr>
            <w:lang w:val="en-US"/>
            <w:rPrChange w:id="1626" w:author="W" w:date="2014-06-16T03:20:00Z">
              <w:rPr/>
            </w:rPrChange>
          </w:rPr>
          <w:t xml:space="preserve">filamentous algae in a lake, all </w:t>
        </w:r>
        <w:r w:rsidR="00D20FBA" w:rsidRPr="00861C4B">
          <w:rPr>
            <w:i/>
            <w:lang w:val="en-US"/>
            <w:rPrChange w:id="1627" w:author="osxadmin" w:date="2014-06-19T22:45:00Z">
              <w:rPr/>
            </w:rPrChange>
          </w:rPr>
          <w:t>Gloeocapsopsis</w:t>
        </w:r>
        <w:r w:rsidR="00D20FBA" w:rsidRPr="00E7789B">
          <w:rPr>
            <w:lang w:val="en-US"/>
            <w:rPrChange w:id="1628" w:author="W" w:date="2014-06-16T03:20:00Z">
              <w:rPr/>
            </w:rPrChange>
          </w:rPr>
          <w:t xml:space="preserve"> species are described to rocks,</w:t>
        </w:r>
      </w:ins>
      <w:ins w:id="1629" w:author="W" w:date="2014-06-07T18:08:00Z">
        <w:r w:rsidR="00D20FBA" w:rsidRPr="00E7789B">
          <w:rPr>
            <w:lang w:val="en-US"/>
            <w:rPrChange w:id="1630" w:author="W" w:date="2014-06-16T03:20:00Z">
              <w:rPr/>
            </w:rPrChange>
          </w:rPr>
          <w:t xml:space="preserve"> a </w:t>
        </w:r>
        <w:del w:id="1631" w:author="osxadmin" w:date="2014-06-19T22:46:00Z">
          <w:r w:rsidR="00D20FBA" w:rsidRPr="00E7789B" w:rsidDel="00861C4B">
            <w:rPr>
              <w:lang w:val="en-US"/>
              <w:rPrChange w:id="1632" w:author="W" w:date="2014-06-16T03:20:00Z">
                <w:rPr/>
              </w:rPrChange>
            </w:rPr>
            <w:delText>very distinct</w:delText>
          </w:r>
        </w:del>
      </w:ins>
      <w:proofErr w:type="gramStart"/>
      <w:ins w:id="1633" w:author="osxadmin" w:date="2014-06-19T22:46:00Z">
        <w:r w:rsidR="00861C4B">
          <w:rPr>
            <w:lang w:val="en-US"/>
          </w:rPr>
          <w:t xml:space="preserve">different </w:t>
        </w:r>
      </w:ins>
      <w:ins w:id="1634" w:author="W" w:date="2014-06-07T18:08:00Z">
        <w:r w:rsidR="00D20FBA" w:rsidRPr="00E7789B">
          <w:rPr>
            <w:lang w:val="en-US"/>
            <w:rPrChange w:id="1635" w:author="W" w:date="2014-06-16T03:20:00Z">
              <w:rPr/>
            </w:rPrChange>
          </w:rPr>
          <w:t xml:space="preserve"> habitat</w:t>
        </w:r>
        <w:proofErr w:type="gramEnd"/>
        <w:r w:rsidR="00D20FBA" w:rsidRPr="00E7789B">
          <w:rPr>
            <w:lang w:val="en-US"/>
            <w:rPrChange w:id="1636" w:author="W" w:date="2014-06-16T03:20:00Z">
              <w:rPr/>
            </w:rPrChange>
          </w:rPr>
          <w:t xml:space="preserve"> from the analyzed material.</w:t>
        </w:r>
      </w:ins>
      <w:ins w:id="1637" w:author="W" w:date="2014-06-07T18:00:00Z">
        <w:r w:rsidRPr="00E7789B">
          <w:rPr>
            <w:lang w:val="en-US"/>
            <w:rPrChange w:id="1638" w:author="W" w:date="2014-06-16T03:20:00Z">
              <w:rPr>
                <w:sz w:val="23"/>
                <w:szCs w:val="23"/>
              </w:rPr>
            </w:rPrChange>
          </w:rPr>
          <w:t xml:space="preserve"> </w:t>
        </w:r>
      </w:ins>
    </w:p>
    <w:p w14:paraId="4B79A2C6" w14:textId="77777777" w:rsidR="008877E2" w:rsidRPr="008877E2" w:rsidRDefault="003F639F" w:rsidP="008877E2">
      <w:pPr>
        <w:autoSpaceDE w:val="0"/>
        <w:autoSpaceDN w:val="0"/>
        <w:adjustRightInd w:val="0"/>
        <w:spacing w:before="0" w:after="0" w:line="480" w:lineRule="auto"/>
        <w:jc w:val="both"/>
        <w:rPr>
          <w:ins w:id="1639" w:author="W" w:date="2014-06-16T13:41:00Z"/>
          <w:rFonts w:eastAsiaTheme="minorHAnsi"/>
          <w:color w:val="000000"/>
          <w:highlight w:val="yellow"/>
          <w:lang w:val="en-US" w:eastAsia="en-US"/>
          <w:rPrChange w:id="1640" w:author="W" w:date="2014-06-16T13:43:00Z">
            <w:rPr>
              <w:ins w:id="1641" w:author="W" w:date="2014-06-16T13:41:00Z"/>
              <w:rFonts w:eastAsiaTheme="minorHAnsi"/>
              <w:color w:val="000000"/>
              <w:highlight w:val="yellow"/>
              <w:lang w:eastAsia="en-US"/>
            </w:rPr>
          </w:rPrChange>
        </w:rPr>
      </w:pPr>
      <w:ins w:id="1642" w:author="W" w:date="2014-06-07T17:58:00Z">
        <w:r w:rsidRPr="0043609D">
          <w:rPr>
            <w:b/>
            <w:rPrChange w:id="1643" w:author="W" w:date="2014-06-16T13:53:00Z">
              <w:rPr>
                <w:b/>
                <w:lang w:val="en-US"/>
              </w:rPr>
            </w:rPrChange>
          </w:rPr>
          <w:t>Studied material</w:t>
        </w:r>
        <w:r w:rsidRPr="0043609D">
          <w:rPr>
            <w:b/>
            <w:bCs/>
            <w:rPrChange w:id="1644" w:author="W" w:date="2014-06-16T13:53:00Z">
              <w:rPr>
                <w:b/>
                <w:bCs/>
                <w:lang w:val="en-US"/>
              </w:rPr>
            </w:rPrChange>
          </w:rPr>
          <w:t>:</w:t>
        </w:r>
      </w:ins>
      <w:ins w:id="1645" w:author="W" w:date="2014-06-16T13:41:00Z">
        <w:r w:rsidR="008877E2" w:rsidRPr="008877E2">
          <w:rPr>
            <w:rFonts w:eastAsiaTheme="minorHAnsi"/>
            <w:color w:val="000000"/>
            <w:lang w:eastAsia="en-US"/>
            <w:rPrChange w:id="1646" w:author="W" w:date="2014-06-16T13:43:00Z">
              <w:rPr>
                <w:rFonts w:eastAsiaTheme="minorHAnsi"/>
                <w:color w:val="000000"/>
                <w:highlight w:val="yellow"/>
                <w:lang w:eastAsia="en-US"/>
              </w:rPr>
            </w:rPrChange>
          </w:rPr>
          <w:t>—BRAZIL. São Paulo: São Luís do Paraitinga, State Park of “Serra do Mar” (Santa Virgínia), 23º20'36''</w:t>
        </w:r>
        <w:r w:rsidR="0043609D" w:rsidRPr="0043609D">
          <w:rPr>
            <w:rFonts w:eastAsiaTheme="minorHAnsi"/>
            <w:color w:val="000000"/>
            <w:lang w:eastAsia="en-US"/>
          </w:rPr>
          <w:t>S</w:t>
        </w:r>
      </w:ins>
      <w:ins w:id="1647" w:author="W" w:date="2014-06-16T13:53:00Z">
        <w:r w:rsidR="0043609D">
          <w:rPr>
            <w:rFonts w:eastAsiaTheme="minorHAnsi"/>
            <w:color w:val="000000"/>
            <w:lang w:eastAsia="en-US"/>
          </w:rPr>
          <w:t xml:space="preserve">, </w:t>
        </w:r>
      </w:ins>
      <w:ins w:id="1648" w:author="W" w:date="2014-06-16T13:41:00Z">
        <w:r w:rsidR="008877E2" w:rsidRPr="008877E2">
          <w:rPr>
            <w:rFonts w:eastAsiaTheme="minorHAnsi"/>
            <w:color w:val="000000"/>
            <w:lang w:eastAsia="en-US"/>
            <w:rPrChange w:id="1649" w:author="W" w:date="2014-06-16T13:43:00Z">
              <w:rPr>
                <w:rFonts w:eastAsiaTheme="minorHAnsi"/>
                <w:color w:val="000000"/>
                <w:highlight w:val="yellow"/>
                <w:lang w:eastAsia="en-US"/>
              </w:rPr>
            </w:rPrChange>
          </w:rPr>
          <w:t xml:space="preserve">45º07'44''W, 24 February 2010, </w:t>
        </w:r>
        <w:r w:rsidR="008877E2" w:rsidRPr="0043609D">
          <w:rPr>
            <w:rFonts w:eastAsiaTheme="minorHAnsi"/>
            <w:i/>
            <w:color w:val="000000"/>
            <w:lang w:eastAsia="en-US"/>
            <w:rPrChange w:id="1650" w:author="W" w:date="2014-06-16T13:53:00Z">
              <w:rPr>
                <w:rFonts w:eastAsiaTheme="minorHAnsi"/>
                <w:color w:val="000000"/>
                <w:highlight w:val="yellow"/>
                <w:lang w:eastAsia="en-US"/>
              </w:rPr>
            </w:rPrChange>
          </w:rPr>
          <w:t>W.A. Gama-Jr.</w:t>
        </w:r>
        <w:r w:rsidR="008877E2" w:rsidRPr="008877E2">
          <w:rPr>
            <w:rFonts w:eastAsiaTheme="minorHAnsi"/>
            <w:color w:val="000000"/>
            <w:lang w:eastAsia="en-US"/>
            <w:rPrChange w:id="1651" w:author="W" w:date="2014-06-16T13:43:00Z">
              <w:rPr>
                <w:rFonts w:eastAsiaTheme="minorHAnsi"/>
                <w:color w:val="000000"/>
                <w:highlight w:val="yellow"/>
                <w:lang w:eastAsia="en-US"/>
              </w:rPr>
            </w:rPrChange>
          </w:rPr>
          <w:t xml:space="preserve"> </w:t>
        </w:r>
        <w:r w:rsidR="008877E2" w:rsidRPr="0043609D">
          <w:rPr>
            <w:rFonts w:eastAsiaTheme="minorHAnsi"/>
            <w:color w:val="000000"/>
            <w:lang w:eastAsia="en-US"/>
            <w:rPrChange w:id="1652" w:author="W" w:date="2014-06-16T13:53:00Z">
              <w:rPr>
                <w:rFonts w:eastAsiaTheme="minorHAnsi"/>
                <w:color w:val="000000"/>
                <w:highlight w:val="yellow"/>
                <w:lang w:eastAsia="en-US"/>
              </w:rPr>
            </w:rPrChange>
          </w:rPr>
          <w:t>(SP 401424)</w:t>
        </w:r>
      </w:ins>
      <w:ins w:id="1653" w:author="W" w:date="2014-06-16T13:43:00Z">
        <w:r w:rsidR="008877E2" w:rsidRPr="0043609D">
          <w:rPr>
            <w:rFonts w:eastAsiaTheme="minorHAnsi"/>
            <w:color w:val="000000"/>
            <w:lang w:eastAsia="en-US"/>
            <w:rPrChange w:id="1654" w:author="W" w:date="2014-06-16T13:53:00Z">
              <w:rPr>
                <w:rFonts w:eastAsiaTheme="minorHAnsi"/>
                <w:color w:val="000000"/>
                <w:highlight w:val="yellow"/>
                <w:lang w:eastAsia="en-US"/>
              </w:rPr>
            </w:rPrChange>
          </w:rPr>
          <w:t xml:space="preserve">; </w:t>
        </w:r>
        <w:r w:rsidR="008877E2" w:rsidRPr="0043609D">
          <w:rPr>
            <w:color w:val="000000"/>
            <w:sz w:val="23"/>
            <w:szCs w:val="23"/>
          </w:rPr>
          <w:t>23º20</w:t>
        </w:r>
        <w:r w:rsidR="008877E2" w:rsidRPr="0043609D">
          <w:rPr>
            <w:sz w:val="23"/>
            <w:szCs w:val="23"/>
          </w:rPr>
          <w:t>'</w:t>
        </w:r>
        <w:r w:rsidR="008877E2" w:rsidRPr="00470408">
          <w:rPr>
            <w:color w:val="000000"/>
            <w:sz w:val="23"/>
            <w:szCs w:val="23"/>
          </w:rPr>
          <w:t>3</w:t>
        </w:r>
        <w:r w:rsidR="008877E2" w:rsidRPr="00470408">
          <w:rPr>
            <w:sz w:val="23"/>
            <w:szCs w:val="23"/>
          </w:rPr>
          <w:t>6</w:t>
        </w:r>
        <w:r w:rsidR="008877E2" w:rsidRPr="00E03A02">
          <w:rPr>
            <w:sz w:val="23"/>
            <w:szCs w:val="23"/>
          </w:rPr>
          <w:t>''</w:t>
        </w:r>
        <w:r w:rsidR="008877E2" w:rsidRPr="00E03A02">
          <w:rPr>
            <w:color w:val="000000"/>
            <w:sz w:val="23"/>
            <w:szCs w:val="23"/>
          </w:rPr>
          <w:t>S</w:t>
        </w:r>
      </w:ins>
      <w:ins w:id="1655" w:author="W" w:date="2014-06-16T13:53:00Z">
        <w:r w:rsidR="0043609D" w:rsidRPr="0043609D">
          <w:rPr>
            <w:color w:val="000000"/>
            <w:sz w:val="23"/>
            <w:szCs w:val="23"/>
            <w:rPrChange w:id="1656" w:author="W" w:date="2014-06-16T13:53:00Z">
              <w:rPr>
                <w:color w:val="000000"/>
                <w:sz w:val="23"/>
                <w:szCs w:val="23"/>
                <w:lang w:val="en-US"/>
              </w:rPr>
            </w:rPrChange>
          </w:rPr>
          <w:t>,</w:t>
        </w:r>
      </w:ins>
      <w:ins w:id="1657" w:author="W" w:date="2014-06-16T13:43:00Z">
        <w:r w:rsidR="008877E2" w:rsidRPr="0043609D">
          <w:rPr>
            <w:color w:val="000000"/>
            <w:sz w:val="23"/>
            <w:szCs w:val="23"/>
          </w:rPr>
          <w:t xml:space="preserve"> 45º0</w:t>
        </w:r>
        <w:r w:rsidR="008877E2" w:rsidRPr="0043609D">
          <w:rPr>
            <w:sz w:val="23"/>
            <w:szCs w:val="23"/>
          </w:rPr>
          <w:t>8</w:t>
        </w:r>
        <w:r w:rsidR="008877E2" w:rsidRPr="00470408">
          <w:rPr>
            <w:sz w:val="23"/>
            <w:szCs w:val="23"/>
          </w:rPr>
          <w:t>'17</w:t>
        </w:r>
        <w:r w:rsidR="008877E2" w:rsidRPr="00E03A02">
          <w:rPr>
            <w:sz w:val="23"/>
            <w:szCs w:val="23"/>
          </w:rPr>
          <w:t>''</w:t>
        </w:r>
        <w:r w:rsidR="008877E2" w:rsidRPr="00E03A02">
          <w:rPr>
            <w:color w:val="000000"/>
            <w:sz w:val="23"/>
            <w:szCs w:val="23"/>
          </w:rPr>
          <w:t>W</w:t>
        </w:r>
        <w:r w:rsidR="008877E2" w:rsidRPr="00FA5A0F">
          <w:rPr>
            <w:sz w:val="23"/>
            <w:szCs w:val="23"/>
          </w:rPr>
          <w:t xml:space="preserve">, 24 February 2010, </w:t>
        </w:r>
        <w:r w:rsidR="008877E2" w:rsidRPr="0043609D">
          <w:rPr>
            <w:i/>
            <w:sz w:val="23"/>
            <w:szCs w:val="23"/>
            <w:rPrChange w:id="1658" w:author="W" w:date="2014-06-16T13:53:00Z">
              <w:rPr>
                <w:sz w:val="23"/>
                <w:szCs w:val="23"/>
              </w:rPr>
            </w:rPrChange>
          </w:rPr>
          <w:t xml:space="preserve">W.A. Gama-Jr. </w:t>
        </w:r>
        <w:r w:rsidR="008877E2" w:rsidRPr="008877E2">
          <w:rPr>
            <w:sz w:val="23"/>
            <w:szCs w:val="23"/>
            <w:lang w:val="en-US"/>
            <w:rPrChange w:id="1659" w:author="W" w:date="2014-06-16T13:43:00Z">
              <w:rPr>
                <w:sz w:val="23"/>
                <w:szCs w:val="23"/>
              </w:rPr>
            </w:rPrChange>
          </w:rPr>
          <w:t>(SP 401429</w:t>
        </w:r>
        <w:r w:rsidR="008877E2" w:rsidRPr="008877E2">
          <w:rPr>
            <w:sz w:val="23"/>
            <w:szCs w:val="23"/>
            <w:lang w:val="en-US"/>
          </w:rPr>
          <w:t>)</w:t>
        </w:r>
        <w:proofErr w:type="gramStart"/>
        <w:r w:rsidR="008877E2" w:rsidRPr="008877E2">
          <w:rPr>
            <w:sz w:val="23"/>
            <w:szCs w:val="23"/>
            <w:lang w:val="en-US"/>
          </w:rPr>
          <w:t xml:space="preserve">; </w:t>
        </w:r>
        <w:r w:rsidR="008877E2" w:rsidRPr="008877E2">
          <w:rPr>
            <w:sz w:val="23"/>
            <w:szCs w:val="23"/>
            <w:lang w:val="en-US"/>
            <w:rPrChange w:id="1660" w:author="W" w:date="2014-06-16T13:43:00Z">
              <w:rPr>
                <w:sz w:val="23"/>
                <w:szCs w:val="23"/>
              </w:rPr>
            </w:rPrChange>
          </w:rPr>
          <w:t xml:space="preserve">Peruíbe, Ecological Station “Juréia-Itatins”, 24°23.018'S, 47°04.847'W, 17 August 2011, </w:t>
        </w:r>
        <w:r w:rsidR="008877E2" w:rsidRPr="008877E2">
          <w:rPr>
            <w:i/>
            <w:iCs/>
            <w:sz w:val="23"/>
            <w:szCs w:val="23"/>
            <w:lang w:val="en-US"/>
            <w:rPrChange w:id="1661" w:author="W" w:date="2014-06-16T13:43:00Z">
              <w:rPr>
                <w:i/>
                <w:iCs/>
                <w:sz w:val="23"/>
                <w:szCs w:val="23"/>
              </w:rPr>
            </w:rPrChange>
          </w:rPr>
          <w:t>W.A. Gama-Jr.</w:t>
        </w:r>
        <w:r w:rsidR="008877E2" w:rsidRPr="008877E2">
          <w:rPr>
            <w:sz w:val="23"/>
            <w:szCs w:val="23"/>
            <w:lang w:val="en-US"/>
            <w:rPrChange w:id="1662" w:author="W" w:date="2014-06-16T13:43:00Z">
              <w:rPr>
                <w:sz w:val="23"/>
                <w:szCs w:val="23"/>
              </w:rPr>
            </w:rPrChange>
          </w:rPr>
          <w:t xml:space="preserve">, </w:t>
        </w:r>
        <w:r w:rsidR="008877E2" w:rsidRPr="008877E2">
          <w:rPr>
            <w:i/>
            <w:iCs/>
            <w:sz w:val="23"/>
            <w:szCs w:val="23"/>
            <w:lang w:val="en-US"/>
            <w:rPrChange w:id="1663" w:author="W" w:date="2014-06-16T13:43:00Z">
              <w:rPr>
                <w:i/>
                <w:iCs/>
                <w:sz w:val="23"/>
                <w:szCs w:val="23"/>
              </w:rPr>
            </w:rPrChange>
          </w:rPr>
          <w:t>G.S. Hentschke</w:t>
        </w:r>
        <w:r w:rsidR="008877E2" w:rsidRPr="008877E2">
          <w:rPr>
            <w:sz w:val="23"/>
            <w:szCs w:val="23"/>
            <w:lang w:val="en-US"/>
            <w:rPrChange w:id="1664" w:author="W" w:date="2014-06-16T13:43:00Z">
              <w:rPr>
                <w:sz w:val="23"/>
                <w:szCs w:val="23"/>
              </w:rPr>
            </w:rPrChange>
          </w:rPr>
          <w:t xml:space="preserve">, </w:t>
        </w:r>
        <w:r w:rsidR="008877E2" w:rsidRPr="008877E2">
          <w:rPr>
            <w:i/>
            <w:iCs/>
            <w:sz w:val="23"/>
            <w:szCs w:val="23"/>
            <w:lang w:val="en-US"/>
            <w:rPrChange w:id="1665" w:author="W" w:date="2014-06-16T13:43:00Z">
              <w:rPr>
                <w:i/>
                <w:iCs/>
                <w:sz w:val="23"/>
                <w:szCs w:val="23"/>
              </w:rPr>
            </w:rPrChange>
          </w:rPr>
          <w:t xml:space="preserve">C.F.S. Malone &amp; </w:t>
        </w:r>
        <w:r w:rsidR="008877E2" w:rsidRPr="008877E2">
          <w:rPr>
            <w:sz w:val="23"/>
            <w:szCs w:val="23"/>
            <w:lang w:val="en-US"/>
            <w:rPrChange w:id="1666" w:author="W" w:date="2014-06-16T13:43:00Z">
              <w:rPr>
                <w:sz w:val="23"/>
                <w:szCs w:val="23"/>
              </w:rPr>
            </w:rPrChange>
          </w:rPr>
          <w:t>C</w:t>
        </w:r>
        <w:r w:rsidR="008877E2" w:rsidRPr="008877E2">
          <w:rPr>
            <w:i/>
            <w:iCs/>
            <w:sz w:val="23"/>
            <w:szCs w:val="23"/>
            <w:lang w:val="en-US"/>
            <w:rPrChange w:id="1667" w:author="W" w:date="2014-06-16T13:43:00Z">
              <w:rPr>
                <w:i/>
                <w:iCs/>
                <w:sz w:val="23"/>
                <w:szCs w:val="23"/>
              </w:rPr>
            </w:rPrChange>
          </w:rPr>
          <w:t>.L. Sant’Anna</w:t>
        </w:r>
        <w:r w:rsidR="008877E2" w:rsidRPr="008877E2">
          <w:rPr>
            <w:bCs/>
            <w:sz w:val="23"/>
            <w:szCs w:val="23"/>
            <w:lang w:val="en-US"/>
            <w:rPrChange w:id="1668" w:author="W" w:date="2014-06-16T13:43:00Z">
              <w:rPr>
                <w:bCs/>
                <w:sz w:val="23"/>
                <w:szCs w:val="23"/>
              </w:rPr>
            </w:rPrChange>
          </w:rPr>
          <w:t xml:space="preserve"> (SP 427326).</w:t>
        </w:r>
      </w:ins>
      <w:proofErr w:type="gramEnd"/>
    </w:p>
    <w:p w14:paraId="146657E7" w14:textId="77777777" w:rsidR="00707CF3" w:rsidRPr="00E7789B" w:rsidRDefault="00707CF3">
      <w:pPr>
        <w:autoSpaceDE w:val="0"/>
        <w:autoSpaceDN w:val="0"/>
        <w:adjustRightInd w:val="0"/>
        <w:spacing w:before="0" w:after="0" w:line="480" w:lineRule="auto"/>
        <w:jc w:val="both"/>
        <w:rPr>
          <w:ins w:id="1669" w:author="W" w:date="2014-06-09T12:02:00Z"/>
          <w:rFonts w:eastAsiaTheme="minorHAnsi"/>
          <w:color w:val="000000"/>
          <w:lang w:val="en-US" w:eastAsia="en-US"/>
        </w:rPr>
        <w:pPrChange w:id="1670" w:author="W" w:date="2014-06-16T03:20:00Z">
          <w:pPr>
            <w:spacing w:before="0" w:after="0" w:line="480" w:lineRule="auto"/>
            <w:jc w:val="both"/>
          </w:pPr>
        </w:pPrChange>
      </w:pPr>
    </w:p>
    <w:p w14:paraId="354707D2" w14:textId="77777777" w:rsidR="00707CF3" w:rsidRPr="00E7789B" w:rsidRDefault="00707CF3">
      <w:pPr>
        <w:autoSpaceDE w:val="0"/>
        <w:autoSpaceDN w:val="0"/>
        <w:adjustRightInd w:val="0"/>
        <w:spacing w:before="0" w:after="0" w:line="480" w:lineRule="auto"/>
        <w:jc w:val="both"/>
        <w:rPr>
          <w:ins w:id="1671" w:author="W" w:date="2014-06-09T12:03:00Z"/>
          <w:bCs/>
          <w:lang w:val="en-US"/>
          <w:rPrChange w:id="1672" w:author="W" w:date="2014-06-16T03:20:00Z">
            <w:rPr>
              <w:ins w:id="1673" w:author="W" w:date="2014-06-09T12:03:00Z"/>
              <w:bCs/>
            </w:rPr>
          </w:rPrChange>
        </w:rPr>
        <w:pPrChange w:id="1674" w:author="W" w:date="2014-06-16T03:20:00Z">
          <w:pPr>
            <w:autoSpaceDE w:val="0"/>
            <w:autoSpaceDN w:val="0"/>
            <w:adjustRightInd w:val="0"/>
            <w:spacing w:before="0" w:after="0" w:line="240" w:lineRule="auto"/>
          </w:pPr>
        </w:pPrChange>
      </w:pPr>
      <w:ins w:id="1675" w:author="W" w:date="2014-06-09T12:02:00Z">
        <w:r w:rsidRPr="00E7789B">
          <w:rPr>
            <w:rFonts w:eastAsiaTheme="minorHAnsi"/>
            <w:b/>
            <w:bCs/>
            <w:i/>
            <w:iCs/>
            <w:color w:val="000000"/>
            <w:lang w:val="en-US" w:eastAsia="en-US"/>
            <w:rPrChange w:id="1676" w:author="W" w:date="2014-06-16T03:20:00Z">
              <w:rPr>
                <w:rFonts w:eastAsiaTheme="minorHAnsi"/>
                <w:b/>
                <w:bCs/>
                <w:i/>
                <w:iCs/>
                <w:color w:val="000000"/>
                <w:sz w:val="23"/>
                <w:szCs w:val="23"/>
                <w:lang w:val="en-US" w:eastAsia="en-US"/>
              </w:rPr>
            </w:rPrChange>
          </w:rPr>
          <w:t xml:space="preserve">Gloeocapsopsis </w:t>
        </w:r>
        <w:r w:rsidRPr="00E7789B">
          <w:rPr>
            <w:rFonts w:eastAsiaTheme="minorHAnsi"/>
            <w:b/>
            <w:bCs/>
            <w:color w:val="000000"/>
            <w:lang w:val="en-US" w:eastAsia="en-US"/>
            <w:rPrChange w:id="1677" w:author="W" w:date="2014-06-16T03:20:00Z">
              <w:rPr>
                <w:rFonts w:eastAsiaTheme="minorHAnsi"/>
                <w:b/>
                <w:bCs/>
                <w:color w:val="000000"/>
                <w:sz w:val="23"/>
                <w:szCs w:val="23"/>
                <w:lang w:val="en-US" w:eastAsia="en-US"/>
              </w:rPr>
            </w:rPrChange>
          </w:rPr>
          <w:t xml:space="preserve">sp.2 </w:t>
        </w:r>
      </w:ins>
      <w:ins w:id="1678" w:author="W" w:date="2014-06-09T12:03:00Z">
        <w:r w:rsidRPr="008877E2">
          <w:rPr>
            <w:bCs/>
            <w:lang w:val="en-US"/>
            <w:rPrChange w:id="1679" w:author="W" w:date="2014-06-16T13:44:00Z">
              <w:rPr>
                <w:bCs/>
                <w:highlight w:val="yellow"/>
              </w:rPr>
            </w:rPrChange>
          </w:rPr>
          <w:t>Geitler ex Komárek (1993:</w:t>
        </w:r>
      </w:ins>
      <w:ins w:id="1680" w:author="W" w:date="2014-06-16T13:43:00Z">
        <w:r w:rsidR="008877E2" w:rsidRPr="008877E2">
          <w:rPr>
            <w:bCs/>
            <w:lang w:val="en-US"/>
            <w:rPrChange w:id="1681" w:author="W" w:date="2014-06-16T13:44:00Z">
              <w:rPr>
                <w:bCs/>
                <w:highlight w:val="yellow"/>
                <w:lang w:val="en-US"/>
              </w:rPr>
            </w:rPrChange>
          </w:rPr>
          <w:t xml:space="preserve"> 229</w:t>
        </w:r>
      </w:ins>
      <w:ins w:id="1682" w:author="W" w:date="2014-06-09T12:03:00Z">
        <w:r w:rsidRPr="008877E2">
          <w:rPr>
            <w:bCs/>
            <w:lang w:val="en-US"/>
            <w:rPrChange w:id="1683" w:author="W" w:date="2014-06-16T13:44:00Z">
              <w:rPr>
                <w:bCs/>
                <w:highlight w:val="yellow"/>
              </w:rPr>
            </w:rPrChange>
          </w:rPr>
          <w:t xml:space="preserve">) </w:t>
        </w:r>
        <w:r w:rsidRPr="00E7789B">
          <w:rPr>
            <w:bCs/>
            <w:highlight w:val="yellow"/>
            <w:lang w:val="en-US"/>
            <w:rPrChange w:id="1684" w:author="W" w:date="2014-06-16T03:20:00Z">
              <w:rPr>
                <w:bCs/>
                <w:highlight w:val="yellow"/>
              </w:rPr>
            </w:rPrChange>
          </w:rPr>
          <w:t>(Fig.).</w:t>
        </w:r>
      </w:ins>
    </w:p>
    <w:p w14:paraId="0103C109" w14:textId="77777777" w:rsidR="00707CF3" w:rsidRPr="00A84FF0" w:rsidRDefault="00707CF3" w:rsidP="00E7789B">
      <w:pPr>
        <w:spacing w:before="0" w:after="0" w:line="480" w:lineRule="auto"/>
        <w:jc w:val="both"/>
        <w:rPr>
          <w:ins w:id="1685" w:author="W" w:date="2014-06-09T12:03:00Z"/>
          <w:lang w:val="en-US"/>
        </w:rPr>
      </w:pPr>
      <w:ins w:id="1686" w:author="W" w:date="2014-06-09T12:03:00Z">
        <w:r w:rsidRPr="00E7789B">
          <w:rPr>
            <w:lang w:val="en-US"/>
          </w:rPr>
          <w:t xml:space="preserve">Sarcinoid, rounded, elongated to irregular colonies, </w:t>
        </w:r>
      </w:ins>
      <w:ins w:id="1687" w:author="W" w:date="2014-06-09T12:04:00Z">
        <w:r w:rsidRPr="00DD19C5">
          <w:rPr>
            <w:lang w:val="en-US"/>
          </w:rPr>
          <w:t>71.7</w:t>
        </w:r>
      </w:ins>
      <w:ins w:id="1688" w:author="W" w:date="2014-06-09T12:03:00Z">
        <w:r w:rsidRPr="00DD19C5">
          <w:rPr>
            <w:lang w:val="en-US"/>
          </w:rPr>
          <w:t>–1</w:t>
        </w:r>
      </w:ins>
      <w:ins w:id="1689" w:author="W" w:date="2014-06-09T12:04:00Z">
        <w:r w:rsidRPr="00DD19C5">
          <w:rPr>
            <w:lang w:val="en-US"/>
          </w:rPr>
          <w:t>23</w:t>
        </w:r>
      </w:ins>
      <w:ins w:id="1690" w:author="W" w:date="2014-06-09T12:03:00Z">
        <w:r w:rsidRPr="00DD19C5">
          <w:rPr>
            <w:lang w:val="en-US"/>
          </w:rPr>
          <w:t>.</w:t>
        </w:r>
      </w:ins>
      <w:ins w:id="1691" w:author="W" w:date="2014-06-09T12:04:00Z">
        <w:r w:rsidRPr="005F3331">
          <w:rPr>
            <w:lang w:val="en-US"/>
          </w:rPr>
          <w:t>2</w:t>
        </w:r>
      </w:ins>
      <w:ins w:id="1692" w:author="W" w:date="2014-06-09T12:03:00Z">
        <w:r w:rsidRPr="005F3331">
          <w:rPr>
            <w:lang w:val="en-US"/>
          </w:rPr>
          <w:t xml:space="preserve"> µm diam., sub-colonies present, overlapped. Sheath firm, hyaline</w:t>
        </w:r>
      </w:ins>
      <w:ins w:id="1693" w:author="W" w:date="2014-06-09T12:04:00Z">
        <w:r w:rsidRPr="007425AE">
          <w:rPr>
            <w:lang w:val="en-US"/>
          </w:rPr>
          <w:t xml:space="preserve"> (rare)</w:t>
        </w:r>
      </w:ins>
      <w:ins w:id="1694" w:author="W" w:date="2014-06-09T12:03:00Z">
        <w:r w:rsidRPr="007425AE">
          <w:rPr>
            <w:lang w:val="en-US"/>
          </w:rPr>
          <w:t xml:space="preserve"> to </w:t>
        </w:r>
      </w:ins>
      <w:ins w:id="1695" w:author="W" w:date="2014-06-09T12:05:00Z">
        <w:r w:rsidRPr="007425AE">
          <w:rPr>
            <w:lang w:val="en-US"/>
          </w:rPr>
          <w:t>dark-brown</w:t>
        </w:r>
      </w:ins>
      <w:ins w:id="1696" w:author="W" w:date="2014-06-09T12:03:00Z">
        <w:r w:rsidRPr="00316929">
          <w:rPr>
            <w:lang w:val="en-US"/>
          </w:rPr>
          <w:t xml:space="preserve">, conspicuous, </w:t>
        </w:r>
      </w:ins>
      <w:ins w:id="1697" w:author="W" w:date="2014-06-09T12:04:00Z">
        <w:r w:rsidRPr="00316929">
          <w:rPr>
            <w:lang w:val="en-US"/>
          </w:rPr>
          <w:t>non-</w:t>
        </w:r>
      </w:ins>
      <w:ins w:id="1698" w:author="W" w:date="2014-06-09T12:03:00Z">
        <w:r w:rsidRPr="00D87149">
          <w:rPr>
            <w:lang w:val="en-US"/>
          </w:rPr>
          <w:t xml:space="preserve">lamellate, </w:t>
        </w:r>
      </w:ins>
      <w:ins w:id="1699" w:author="W" w:date="2014-06-09T12:05:00Z">
        <w:r w:rsidRPr="00D87149">
          <w:rPr>
            <w:lang w:val="en-US"/>
          </w:rPr>
          <w:t>smooth</w:t>
        </w:r>
      </w:ins>
      <w:ins w:id="1700" w:author="W" w:date="2014-06-09T12:03:00Z">
        <w:r w:rsidRPr="00F7051B">
          <w:rPr>
            <w:lang w:val="en-US"/>
          </w:rPr>
          <w:t xml:space="preserve">. Cells </w:t>
        </w:r>
      </w:ins>
      <w:ins w:id="1701" w:author="W" w:date="2014-06-09T12:08:00Z">
        <w:r w:rsidRPr="00F7051B">
          <w:rPr>
            <w:lang w:val="en-US"/>
          </w:rPr>
          <w:t xml:space="preserve">irregularly spherical, </w:t>
        </w:r>
      </w:ins>
      <w:ins w:id="1702" w:author="W" w:date="2014-06-09T12:03:00Z">
        <w:r w:rsidRPr="00F7051B">
          <w:rPr>
            <w:lang w:val="en-US"/>
          </w:rPr>
          <w:t>ellipsoidal, hemispherical, 6.</w:t>
        </w:r>
      </w:ins>
      <w:ins w:id="1703" w:author="W" w:date="2014-06-09T12:05:00Z">
        <w:r w:rsidRPr="00781BA6">
          <w:rPr>
            <w:lang w:val="en-US"/>
          </w:rPr>
          <w:t>7</w:t>
        </w:r>
      </w:ins>
      <w:ins w:id="1704" w:author="W" w:date="2014-06-09T12:03:00Z">
        <w:r w:rsidRPr="00781BA6">
          <w:rPr>
            <w:lang w:val="en-US"/>
          </w:rPr>
          <w:t>–10.6 µm diam. Cell cont</w:t>
        </w:r>
        <w:r w:rsidRPr="00A84FF0">
          <w:rPr>
            <w:lang w:val="en-US"/>
          </w:rPr>
          <w:t xml:space="preserve">ent </w:t>
        </w:r>
      </w:ins>
      <w:ins w:id="1705" w:author="W" w:date="2014-06-09T15:03:00Z">
        <w:r w:rsidR="007A22DB" w:rsidRPr="00A84FF0">
          <w:rPr>
            <w:lang w:val="en-US"/>
          </w:rPr>
          <w:t xml:space="preserve">hardly </w:t>
        </w:r>
      </w:ins>
      <w:ins w:id="1706" w:author="W" w:date="2014-06-09T12:03:00Z">
        <w:r w:rsidRPr="00A84FF0">
          <w:rPr>
            <w:lang w:val="en-US"/>
          </w:rPr>
          <w:t>granulated, olive-green.</w:t>
        </w:r>
      </w:ins>
    </w:p>
    <w:p w14:paraId="08111D29" w14:textId="77777777" w:rsidR="00707CF3" w:rsidRPr="00A84FF0" w:rsidRDefault="00707CF3" w:rsidP="007425AE">
      <w:pPr>
        <w:spacing w:before="0" w:after="0" w:line="480" w:lineRule="auto"/>
        <w:jc w:val="both"/>
        <w:rPr>
          <w:ins w:id="1707" w:author="W" w:date="2014-06-09T12:03:00Z"/>
          <w:lang w:val="en-US"/>
        </w:rPr>
      </w:pPr>
      <w:ins w:id="1708" w:author="W" w:date="2014-06-09T12:03:00Z">
        <w:r w:rsidRPr="00A84FF0">
          <w:rPr>
            <w:b/>
            <w:lang w:val="en-US"/>
          </w:rPr>
          <w:t>Habitat:</w:t>
        </w:r>
        <w:r w:rsidRPr="00A84FF0">
          <w:rPr>
            <w:lang w:val="en-US"/>
          </w:rPr>
          <w:t>—</w:t>
        </w:r>
      </w:ins>
      <w:ins w:id="1709" w:author="W" w:date="2014-06-09T12:06:00Z">
        <w:r w:rsidRPr="00A84FF0">
          <w:rPr>
            <w:lang w:val="en-US"/>
          </w:rPr>
          <w:t>Wet rocks</w:t>
        </w:r>
      </w:ins>
      <w:ins w:id="1710" w:author="W" w:date="2014-06-09T12:03:00Z">
        <w:r w:rsidRPr="00A84FF0">
          <w:rPr>
            <w:lang w:val="en-US"/>
          </w:rPr>
          <w:t>.</w:t>
        </w:r>
      </w:ins>
    </w:p>
    <w:p w14:paraId="13986BCA" w14:textId="77777777" w:rsidR="00707CF3" w:rsidRPr="0043609D" w:rsidRDefault="00707CF3" w:rsidP="007425AE">
      <w:pPr>
        <w:autoSpaceDE w:val="0"/>
        <w:autoSpaceDN w:val="0"/>
        <w:adjustRightInd w:val="0"/>
        <w:spacing w:before="0" w:after="0" w:line="480" w:lineRule="auto"/>
        <w:jc w:val="both"/>
        <w:rPr>
          <w:ins w:id="1711" w:author="W" w:date="2014-06-09T12:07:00Z"/>
          <w:rFonts w:eastAsiaTheme="minorHAnsi"/>
          <w:color w:val="000000"/>
          <w:lang w:val="en-US" w:eastAsia="en-US"/>
          <w:rPrChange w:id="1712" w:author="W" w:date="2014-06-16T13:44:00Z">
            <w:rPr>
              <w:ins w:id="1713" w:author="W" w:date="2014-06-09T12:07:00Z"/>
              <w:rFonts w:eastAsiaTheme="minorHAnsi"/>
              <w:color w:val="000000"/>
              <w:lang w:eastAsia="en-US"/>
            </w:rPr>
          </w:rPrChange>
        </w:rPr>
      </w:pPr>
      <w:ins w:id="1714" w:author="W" w:date="2014-06-09T12:03:00Z">
        <w:r w:rsidRPr="00A84FF0">
          <w:rPr>
            <w:b/>
            <w:lang w:val="en-US"/>
          </w:rPr>
          <w:t>Notes</w:t>
        </w:r>
        <w:proofErr w:type="gramStart"/>
        <w:r w:rsidRPr="00A84FF0">
          <w:rPr>
            <w:b/>
            <w:lang w:val="en-US"/>
          </w:rPr>
          <w:t>:</w:t>
        </w:r>
        <w:r w:rsidRPr="00A84FF0">
          <w:rPr>
            <w:rFonts w:eastAsiaTheme="minorHAnsi"/>
            <w:lang w:val="en-US" w:eastAsia="en-US"/>
          </w:rPr>
          <w:t>—</w:t>
        </w:r>
      </w:ins>
      <w:proofErr w:type="gramEnd"/>
      <w:ins w:id="1715" w:author="W" w:date="2014-06-09T12:11:00Z">
        <w:r w:rsidRPr="00E7789B">
          <w:rPr>
            <w:rFonts w:eastAsiaTheme="minorHAnsi"/>
            <w:lang w:val="en-US" w:eastAsia="en-US"/>
            <w:rPrChange w:id="1716" w:author="W" w:date="2014-06-16T03:20:00Z">
              <w:rPr>
                <w:rFonts w:eastAsiaTheme="minorHAnsi"/>
                <w:lang w:eastAsia="en-US"/>
              </w:rPr>
            </w:rPrChange>
          </w:rPr>
          <w:t>The population herein presen</w:t>
        </w:r>
      </w:ins>
      <w:ins w:id="1717" w:author="W" w:date="2014-06-09T12:12:00Z">
        <w:r w:rsidRPr="00E7789B">
          <w:rPr>
            <w:rFonts w:eastAsiaTheme="minorHAnsi"/>
            <w:lang w:val="en-US" w:eastAsia="en-US"/>
            <w:rPrChange w:id="1718" w:author="W" w:date="2014-06-16T03:20:00Z">
              <w:rPr>
                <w:rFonts w:eastAsiaTheme="minorHAnsi"/>
                <w:lang w:eastAsia="en-US"/>
              </w:rPr>
            </w:rPrChange>
          </w:rPr>
          <w:t xml:space="preserve">t </w:t>
        </w:r>
      </w:ins>
      <w:ins w:id="1719" w:author="W" w:date="2014-06-09T15:15:00Z">
        <w:r w:rsidR="00710072" w:rsidRPr="00E7789B">
          <w:rPr>
            <w:rFonts w:eastAsiaTheme="minorHAnsi"/>
            <w:lang w:val="en-US" w:eastAsia="en-US"/>
          </w:rPr>
          <w:t>is</w:t>
        </w:r>
      </w:ins>
      <w:ins w:id="1720" w:author="W" w:date="2014-06-09T15:03:00Z">
        <w:r w:rsidR="007A22DB" w:rsidRPr="00E7789B">
          <w:rPr>
            <w:rFonts w:eastAsiaTheme="minorHAnsi"/>
            <w:lang w:val="en-US" w:eastAsia="en-US"/>
            <w:rPrChange w:id="1721" w:author="W" w:date="2014-06-16T03:20:00Z">
              <w:rPr>
                <w:rFonts w:eastAsiaTheme="minorHAnsi"/>
                <w:lang w:eastAsia="en-US"/>
              </w:rPr>
            </w:rPrChange>
          </w:rPr>
          <w:t xml:space="preserve"> </w:t>
        </w:r>
      </w:ins>
      <w:ins w:id="1722" w:author="W" w:date="2014-06-09T15:04:00Z">
        <w:r w:rsidR="007A22DB" w:rsidRPr="00E7789B">
          <w:rPr>
            <w:rFonts w:eastAsiaTheme="minorHAnsi"/>
            <w:lang w:val="en-US" w:eastAsia="en-US"/>
            <w:rPrChange w:id="1723" w:author="W" w:date="2014-06-16T03:20:00Z">
              <w:rPr>
                <w:rFonts w:eastAsiaTheme="minorHAnsi"/>
                <w:lang w:eastAsia="en-US"/>
              </w:rPr>
            </w:rPrChange>
          </w:rPr>
          <w:t xml:space="preserve">distinguishable from others </w:t>
        </w:r>
        <w:r w:rsidR="007A22DB" w:rsidRPr="00E7789B">
          <w:rPr>
            <w:rFonts w:eastAsiaTheme="minorHAnsi"/>
            <w:i/>
            <w:lang w:val="en-US" w:eastAsia="en-US"/>
            <w:rPrChange w:id="1724" w:author="W" w:date="2014-06-16T03:20:00Z">
              <w:rPr>
                <w:rFonts w:eastAsiaTheme="minorHAnsi"/>
                <w:lang w:eastAsia="en-US"/>
              </w:rPr>
            </w:rPrChange>
          </w:rPr>
          <w:t>Gloeocapsopsis</w:t>
        </w:r>
        <w:r w:rsidR="007A22DB" w:rsidRPr="00E7789B">
          <w:rPr>
            <w:rFonts w:eastAsiaTheme="minorHAnsi"/>
            <w:lang w:val="en-US" w:eastAsia="en-US"/>
            <w:rPrChange w:id="1725" w:author="W" w:date="2014-06-16T03:20:00Z">
              <w:rPr>
                <w:rFonts w:eastAsiaTheme="minorHAnsi"/>
                <w:lang w:eastAsia="en-US"/>
              </w:rPr>
            </w:rPrChange>
          </w:rPr>
          <w:t xml:space="preserve"> species by the colonies arrange,</w:t>
        </w:r>
      </w:ins>
      <w:ins w:id="1726" w:author="W" w:date="2014-06-09T15:05:00Z">
        <w:r w:rsidR="007A22DB" w:rsidRPr="00E7789B">
          <w:rPr>
            <w:rFonts w:eastAsiaTheme="minorHAnsi"/>
            <w:lang w:val="en-US" w:eastAsia="en-US"/>
            <w:rPrChange w:id="1727" w:author="W" w:date="2014-06-16T03:20:00Z">
              <w:rPr>
                <w:rFonts w:eastAsiaTheme="minorHAnsi"/>
                <w:lang w:eastAsia="en-US"/>
              </w:rPr>
            </w:rPrChange>
          </w:rPr>
          <w:t xml:space="preserve"> shape of cells and sheath color.</w:t>
        </w:r>
        <w:r w:rsidR="007A22DB" w:rsidRPr="00E7789B">
          <w:rPr>
            <w:rFonts w:eastAsiaTheme="minorHAnsi"/>
            <w:lang w:val="en-US" w:eastAsia="en-US"/>
          </w:rPr>
          <w:t xml:space="preserve"> Moreover, the cells were not poly</w:t>
        </w:r>
      </w:ins>
      <w:ins w:id="1728" w:author="W" w:date="2014-06-09T15:08:00Z">
        <w:r w:rsidR="007A22DB" w:rsidRPr="00DD19C5">
          <w:rPr>
            <w:rFonts w:eastAsiaTheme="minorHAnsi"/>
            <w:lang w:val="en-US" w:eastAsia="en-US"/>
          </w:rPr>
          <w:t>gonal</w:t>
        </w:r>
      </w:ins>
      <w:ins w:id="1729" w:author="W" w:date="2014-06-09T15:15:00Z">
        <w:r w:rsidR="00710072" w:rsidRPr="00E7789B">
          <w:rPr>
            <w:rFonts w:eastAsiaTheme="minorHAnsi"/>
            <w:lang w:val="en-US" w:eastAsia="en-US"/>
            <w:rPrChange w:id="1730" w:author="W" w:date="2014-06-16T03:20:00Z">
              <w:rPr>
                <w:rFonts w:eastAsiaTheme="minorHAnsi"/>
                <w:lang w:eastAsia="en-US"/>
              </w:rPr>
            </w:rPrChange>
          </w:rPr>
          <w:t xml:space="preserve"> and </w:t>
        </w:r>
        <w:r w:rsidR="00710072" w:rsidRPr="0043609D">
          <w:rPr>
            <w:rFonts w:eastAsiaTheme="minorHAnsi"/>
            <w:lang w:val="en-US" w:eastAsia="en-US"/>
            <w:rPrChange w:id="1731" w:author="W" w:date="2014-06-16T13:44:00Z">
              <w:rPr>
                <w:rFonts w:eastAsiaTheme="minorHAnsi"/>
                <w:lang w:eastAsia="en-US"/>
              </w:rPr>
            </w:rPrChange>
          </w:rPr>
          <w:t xml:space="preserve">their </w:t>
        </w:r>
      </w:ins>
      <w:ins w:id="1732" w:author="W" w:date="2014-06-09T15:16:00Z">
        <w:r w:rsidR="00710072" w:rsidRPr="0043609D">
          <w:rPr>
            <w:rFonts w:eastAsiaTheme="minorHAnsi"/>
            <w:lang w:val="en-US" w:eastAsia="en-US"/>
            <w:rPrChange w:id="1733" w:author="W" w:date="2014-06-16T13:44:00Z">
              <w:rPr>
                <w:rFonts w:eastAsiaTheme="minorHAnsi"/>
                <w:lang w:eastAsia="en-US"/>
              </w:rPr>
            </w:rPrChange>
          </w:rPr>
          <w:t xml:space="preserve">content is </w:t>
        </w:r>
      </w:ins>
      <w:ins w:id="1734" w:author="W" w:date="2014-06-09T15:18:00Z">
        <w:r w:rsidR="00710072" w:rsidRPr="0043609D">
          <w:rPr>
            <w:rFonts w:eastAsiaTheme="minorHAnsi"/>
            <w:lang w:val="en-US" w:eastAsia="en-US"/>
          </w:rPr>
          <w:t>intensely</w:t>
        </w:r>
      </w:ins>
      <w:ins w:id="1735" w:author="W" w:date="2014-06-09T15:16:00Z">
        <w:r w:rsidR="00710072" w:rsidRPr="0043609D">
          <w:rPr>
            <w:rFonts w:eastAsiaTheme="minorHAnsi"/>
            <w:lang w:val="en-US" w:eastAsia="en-US"/>
            <w:rPrChange w:id="1736" w:author="W" w:date="2014-06-16T13:44:00Z">
              <w:rPr>
                <w:rFonts w:eastAsiaTheme="minorHAnsi"/>
                <w:lang w:eastAsia="en-US"/>
              </w:rPr>
            </w:rPrChange>
          </w:rPr>
          <w:t xml:space="preserve"> granulated, what is not observed</w:t>
        </w:r>
      </w:ins>
      <w:ins w:id="1737" w:author="W" w:date="2014-06-09T15:05:00Z">
        <w:r w:rsidR="007A22DB" w:rsidRPr="0043609D">
          <w:rPr>
            <w:rFonts w:eastAsiaTheme="minorHAnsi"/>
            <w:lang w:val="en-US" w:eastAsia="en-US"/>
            <w:rPrChange w:id="1738" w:author="W" w:date="2014-06-16T13:44:00Z">
              <w:rPr>
                <w:rFonts w:eastAsiaTheme="minorHAnsi"/>
                <w:lang w:eastAsia="en-US"/>
              </w:rPr>
            </w:rPrChange>
          </w:rPr>
          <w:t xml:space="preserve"> in </w:t>
        </w:r>
      </w:ins>
      <w:ins w:id="1739" w:author="W" w:date="2014-06-09T15:18:00Z">
        <w:r w:rsidR="00710072" w:rsidRPr="0043609D">
          <w:rPr>
            <w:rFonts w:eastAsiaTheme="minorHAnsi"/>
            <w:lang w:val="en-US" w:eastAsia="en-US"/>
          </w:rPr>
          <w:t>the other</w:t>
        </w:r>
      </w:ins>
      <w:ins w:id="1740" w:author="W" w:date="2014-06-09T15:05:00Z">
        <w:r w:rsidR="007A22DB" w:rsidRPr="0043609D">
          <w:rPr>
            <w:rFonts w:eastAsiaTheme="minorHAnsi"/>
            <w:lang w:val="en-US" w:eastAsia="en-US"/>
            <w:rPrChange w:id="1741" w:author="W" w:date="2014-06-16T13:44:00Z">
              <w:rPr>
                <w:rFonts w:eastAsiaTheme="minorHAnsi"/>
                <w:lang w:eastAsia="en-US"/>
              </w:rPr>
            </w:rPrChange>
          </w:rPr>
          <w:t xml:space="preserve"> types of </w:t>
        </w:r>
        <w:r w:rsidR="007A22DB" w:rsidRPr="0043609D">
          <w:rPr>
            <w:rFonts w:eastAsiaTheme="minorHAnsi"/>
            <w:i/>
            <w:lang w:val="en-US" w:eastAsia="en-US"/>
            <w:rPrChange w:id="1742" w:author="W" w:date="2014-06-16T13:44:00Z">
              <w:rPr>
                <w:rFonts w:eastAsiaTheme="minorHAnsi"/>
                <w:i/>
                <w:lang w:eastAsia="en-US"/>
              </w:rPr>
            </w:rPrChange>
          </w:rPr>
          <w:t>Gloeocapsopsis</w:t>
        </w:r>
      </w:ins>
      <w:ins w:id="1743" w:author="W" w:date="2014-06-09T15:18:00Z">
        <w:r w:rsidR="00710072" w:rsidRPr="0043609D">
          <w:rPr>
            <w:rFonts w:eastAsiaTheme="minorHAnsi"/>
            <w:lang w:val="en-US" w:eastAsia="en-US"/>
            <w:rPrChange w:id="1744" w:author="W" w:date="2014-06-16T13:44:00Z">
              <w:rPr>
                <w:rFonts w:eastAsiaTheme="minorHAnsi"/>
                <w:lang w:eastAsia="en-US"/>
              </w:rPr>
            </w:rPrChange>
          </w:rPr>
          <w:t xml:space="preserve">. </w:t>
        </w:r>
      </w:ins>
      <w:ins w:id="1745" w:author="W" w:date="2014-06-09T15:05:00Z">
        <w:r w:rsidR="007A22DB" w:rsidRPr="0043609D">
          <w:rPr>
            <w:rFonts w:eastAsiaTheme="minorHAnsi"/>
            <w:lang w:val="en-US" w:eastAsia="en-US"/>
            <w:rPrChange w:id="1746" w:author="W" w:date="2014-06-16T13:44:00Z">
              <w:rPr>
                <w:rFonts w:eastAsiaTheme="minorHAnsi"/>
                <w:lang w:eastAsia="en-US"/>
              </w:rPr>
            </w:rPrChange>
          </w:rPr>
          <w:t xml:space="preserve"> </w:t>
        </w:r>
        <w:r w:rsidR="007A22DB" w:rsidRPr="0043609D">
          <w:rPr>
            <w:rFonts w:eastAsiaTheme="minorHAnsi"/>
            <w:lang w:val="en-US" w:eastAsia="en-US"/>
          </w:rPr>
          <w:t xml:space="preserve"> </w:t>
        </w:r>
      </w:ins>
      <w:ins w:id="1747" w:author="W" w:date="2014-06-09T15:04:00Z">
        <w:r w:rsidR="007A22DB" w:rsidRPr="0043609D">
          <w:rPr>
            <w:rFonts w:eastAsiaTheme="minorHAnsi"/>
            <w:lang w:val="en-US" w:eastAsia="en-US"/>
            <w:rPrChange w:id="1748" w:author="W" w:date="2014-06-16T13:44:00Z">
              <w:rPr>
                <w:rFonts w:eastAsiaTheme="minorHAnsi"/>
                <w:lang w:eastAsia="en-US"/>
              </w:rPr>
            </w:rPrChange>
          </w:rPr>
          <w:t xml:space="preserve">   </w:t>
        </w:r>
      </w:ins>
      <w:ins w:id="1749" w:author="W" w:date="2014-06-09T12:11:00Z">
        <w:r w:rsidRPr="0043609D">
          <w:rPr>
            <w:rFonts w:eastAsiaTheme="minorHAnsi"/>
            <w:lang w:val="en-US" w:eastAsia="en-US"/>
            <w:rPrChange w:id="1750" w:author="W" w:date="2014-06-16T13:44:00Z">
              <w:rPr>
                <w:rFonts w:eastAsiaTheme="minorHAnsi"/>
                <w:lang w:eastAsia="en-US"/>
              </w:rPr>
            </w:rPrChange>
          </w:rPr>
          <w:t xml:space="preserve"> </w:t>
        </w:r>
      </w:ins>
    </w:p>
    <w:p w14:paraId="596BE4B5" w14:textId="77777777" w:rsidR="0043609D" w:rsidRPr="0043609D" w:rsidRDefault="00707CF3" w:rsidP="0043609D">
      <w:pPr>
        <w:autoSpaceDE w:val="0"/>
        <w:autoSpaceDN w:val="0"/>
        <w:adjustRightInd w:val="0"/>
        <w:spacing w:before="0" w:after="0" w:line="480" w:lineRule="auto"/>
        <w:jc w:val="both"/>
        <w:rPr>
          <w:ins w:id="1751" w:author="W" w:date="2014-06-16T13:44:00Z"/>
          <w:bCs/>
          <w:rPrChange w:id="1752" w:author="W" w:date="2014-06-16T13:44:00Z">
            <w:rPr>
              <w:ins w:id="1753" w:author="W" w:date="2014-06-16T13:44:00Z"/>
              <w:bCs/>
              <w:highlight w:val="yellow"/>
            </w:rPr>
          </w:rPrChange>
        </w:rPr>
      </w:pPr>
      <w:ins w:id="1754" w:author="W" w:date="2014-06-09T12:07:00Z">
        <w:r w:rsidRPr="0043609D">
          <w:rPr>
            <w:b/>
            <w:lang w:val="en-US"/>
          </w:rPr>
          <w:t>Studied material</w:t>
        </w:r>
        <w:r w:rsidRPr="0043609D">
          <w:rPr>
            <w:b/>
            <w:bCs/>
            <w:lang w:val="en-US"/>
          </w:rPr>
          <w:t>:</w:t>
        </w:r>
      </w:ins>
      <w:ins w:id="1755" w:author="W" w:date="2014-06-16T13:44:00Z">
        <w:r w:rsidR="0043609D" w:rsidRPr="0043609D">
          <w:rPr>
            <w:bCs/>
            <w:rPrChange w:id="1756" w:author="W" w:date="2014-06-16T13:44:00Z">
              <w:rPr>
                <w:bCs/>
                <w:highlight w:val="yellow"/>
              </w:rPr>
            </w:rPrChange>
          </w:rPr>
          <w:t xml:space="preserve">—BRAZIL. São Paulo: Cananéia, State Park of “Ilha do Cardoso” (Perequê), 25º04'12''S, 47º55'27''W, 26 June 2010, </w:t>
        </w:r>
        <w:r w:rsidR="0043609D" w:rsidRPr="0043609D">
          <w:rPr>
            <w:bCs/>
            <w:i/>
            <w:iCs/>
            <w:rPrChange w:id="1757" w:author="W" w:date="2014-06-16T13:44:00Z">
              <w:rPr>
                <w:bCs/>
                <w:i/>
                <w:iCs/>
                <w:highlight w:val="yellow"/>
              </w:rPr>
            </w:rPrChange>
          </w:rPr>
          <w:t xml:space="preserve">W.A. Gama-Jr. </w:t>
        </w:r>
        <w:r w:rsidR="0043609D" w:rsidRPr="0043609D">
          <w:rPr>
            <w:bCs/>
            <w:rPrChange w:id="1758" w:author="W" w:date="2014-06-16T13:44:00Z">
              <w:rPr>
                <w:bCs/>
                <w:highlight w:val="yellow"/>
              </w:rPr>
            </w:rPrChange>
          </w:rPr>
          <w:t xml:space="preserve">&amp; </w:t>
        </w:r>
        <w:r w:rsidR="0043609D" w:rsidRPr="0043609D">
          <w:rPr>
            <w:bCs/>
            <w:i/>
            <w:iCs/>
            <w:rPrChange w:id="1759" w:author="W" w:date="2014-06-16T13:44:00Z">
              <w:rPr>
                <w:bCs/>
                <w:i/>
                <w:iCs/>
                <w:highlight w:val="yellow"/>
              </w:rPr>
            </w:rPrChange>
          </w:rPr>
          <w:t>C.F.S. Malone</w:t>
        </w:r>
        <w:r w:rsidR="0043609D" w:rsidRPr="0043609D">
          <w:rPr>
            <w:bCs/>
            <w:rPrChange w:id="1760" w:author="W" w:date="2014-06-16T13:44:00Z">
              <w:rPr>
                <w:bCs/>
                <w:highlight w:val="yellow"/>
              </w:rPr>
            </w:rPrChange>
          </w:rPr>
          <w:t xml:space="preserve"> (SP 427336). </w:t>
        </w:r>
      </w:ins>
    </w:p>
    <w:p w14:paraId="1B31DE6B" w14:textId="77777777" w:rsidR="003F639F" w:rsidRPr="00E7789B" w:rsidRDefault="003F639F" w:rsidP="00E7789B">
      <w:pPr>
        <w:spacing w:before="0" w:after="0" w:line="480" w:lineRule="auto"/>
        <w:jc w:val="both"/>
        <w:rPr>
          <w:bCs/>
          <w:rPrChange w:id="1761" w:author="W" w:date="2014-06-16T03:20:00Z">
            <w:rPr>
              <w:bCs/>
              <w:lang w:val="en-US"/>
            </w:rPr>
          </w:rPrChange>
        </w:rPr>
      </w:pPr>
    </w:p>
    <w:p w14:paraId="632E64D1" w14:textId="77777777" w:rsidR="00001987" w:rsidRPr="00DD19C5" w:rsidRDefault="00CB6CC6" w:rsidP="00DD19C5">
      <w:pPr>
        <w:pStyle w:val="NoSpacing"/>
        <w:spacing w:line="480" w:lineRule="auto"/>
        <w:jc w:val="both"/>
        <w:rPr>
          <w:rFonts w:ascii="Times New Roman" w:hAnsi="Times New Roman"/>
          <w:sz w:val="24"/>
          <w:szCs w:val="24"/>
          <w:lang w:val="en-US"/>
        </w:rPr>
      </w:pPr>
      <w:proofErr w:type="gramStart"/>
      <w:r w:rsidRPr="00E7789B">
        <w:rPr>
          <w:rFonts w:ascii="Times New Roman" w:hAnsi="Times New Roman"/>
          <w:b/>
          <w:i/>
          <w:sz w:val="24"/>
          <w:szCs w:val="24"/>
          <w:lang w:val="en-US"/>
        </w:rPr>
        <w:t>Nephrococcus shilinensis</w:t>
      </w:r>
      <w:r w:rsidRPr="00E7789B">
        <w:rPr>
          <w:rFonts w:ascii="Times New Roman" w:hAnsi="Times New Roman"/>
          <w:b/>
          <w:sz w:val="24"/>
          <w:szCs w:val="24"/>
          <w:lang w:val="en-US"/>
        </w:rPr>
        <w:t xml:space="preserve"> </w:t>
      </w:r>
      <w:r w:rsidRPr="00DD19C5">
        <w:rPr>
          <w:rFonts w:ascii="Times New Roman" w:hAnsi="Times New Roman"/>
          <w:sz w:val="24"/>
          <w:szCs w:val="24"/>
          <w:lang w:val="en-US"/>
        </w:rPr>
        <w:t xml:space="preserve">Tian in Tian </w:t>
      </w:r>
      <w:r w:rsidRPr="00DD19C5">
        <w:rPr>
          <w:rFonts w:ascii="Times New Roman" w:hAnsi="Times New Roman"/>
          <w:i/>
          <w:sz w:val="24"/>
          <w:szCs w:val="24"/>
          <w:lang w:val="en-US"/>
        </w:rPr>
        <w:t>et al</w:t>
      </w:r>
      <w:r w:rsidRPr="00E7789B">
        <w:rPr>
          <w:rFonts w:ascii="Times New Roman" w:hAnsi="Times New Roman"/>
          <w:i/>
          <w:sz w:val="24"/>
          <w:szCs w:val="24"/>
          <w:lang w:val="en-US"/>
        </w:rPr>
        <w:fldChar w:fldCharType="begin"/>
      </w:r>
      <w:r w:rsidRPr="00E7789B">
        <w:rPr>
          <w:rFonts w:ascii="Times New Roman" w:hAnsi="Times New Roman"/>
          <w:i/>
          <w:sz w:val="24"/>
          <w:szCs w:val="24"/>
          <w:lang w:val="en-US"/>
        </w:rPr>
        <w:instrText xml:space="preserve"> XE "</w:instrText>
      </w:r>
      <w:r w:rsidRPr="00DD19C5">
        <w:rPr>
          <w:rFonts w:ascii="Times New Roman" w:hAnsi="Times New Roman"/>
          <w:b/>
          <w:i/>
          <w:sz w:val="24"/>
          <w:szCs w:val="24"/>
          <w:lang w:val="en-US"/>
        </w:rPr>
        <w:instrText xml:space="preserve">Nephrococcus shilinensis </w:instrText>
      </w:r>
      <w:r w:rsidRPr="00DD19C5">
        <w:rPr>
          <w:rFonts w:ascii="Times New Roman" w:hAnsi="Times New Roman"/>
          <w:i/>
          <w:sz w:val="24"/>
          <w:szCs w:val="24"/>
          <w:lang w:val="en-US"/>
        </w:rPr>
        <w:instrText xml:space="preserve">Tian in Tian et al" </w:instrText>
      </w:r>
      <w:r w:rsidRPr="00E7789B">
        <w:rPr>
          <w:rFonts w:ascii="Times New Roman" w:hAnsi="Times New Roman"/>
          <w:i/>
          <w:sz w:val="24"/>
          <w:szCs w:val="24"/>
          <w:lang w:val="en-US"/>
        </w:rPr>
        <w:fldChar w:fldCharType="end"/>
      </w:r>
      <w:r w:rsidRPr="00E7789B">
        <w:rPr>
          <w:rFonts w:ascii="Times New Roman" w:hAnsi="Times New Roman"/>
          <w:i/>
          <w:sz w:val="24"/>
          <w:szCs w:val="24"/>
          <w:lang w:val="en-US"/>
        </w:rPr>
        <w:t>.</w:t>
      </w:r>
      <w:proofErr w:type="gramEnd"/>
      <w:r w:rsidRPr="00DD19C5">
        <w:rPr>
          <w:rFonts w:ascii="Times New Roman" w:hAnsi="Times New Roman"/>
          <w:sz w:val="24"/>
          <w:szCs w:val="24"/>
          <w:lang w:val="en-US"/>
        </w:rPr>
        <w:t xml:space="preserve"> (2001: 280). </w:t>
      </w:r>
      <w:r w:rsidRPr="00DD19C5">
        <w:rPr>
          <w:rFonts w:ascii="Times New Roman" w:hAnsi="Times New Roman"/>
          <w:bCs/>
          <w:sz w:val="24"/>
          <w:szCs w:val="24"/>
          <w:lang w:val="en-US"/>
        </w:rPr>
        <w:t>(Fig. 6G–I)</w:t>
      </w:r>
    </w:p>
    <w:p w14:paraId="05DE9DBD" w14:textId="77777777" w:rsidR="00001987" w:rsidRPr="00F7051B" w:rsidRDefault="00CB6CC6" w:rsidP="007425AE">
      <w:pPr>
        <w:spacing w:before="0" w:after="0" w:line="480" w:lineRule="auto"/>
        <w:jc w:val="both"/>
        <w:rPr>
          <w:lang w:val="en-US"/>
        </w:rPr>
      </w:pPr>
      <w:r w:rsidRPr="007425AE">
        <w:rPr>
          <w:lang w:val="en-US"/>
        </w:rPr>
        <w:t>Sarcinoid, rounded to elongated colonies up to irregular, 25.4–340.0 µm diam., sub-colonies present, 2–4–8–16 celled, overlapping. Sheath firm, orange to red, more intense in inner layers, conspicuous, lamellate, finely granulated. Cells reniform to ellipsoidal, (</w:t>
      </w:r>
      <w:proofErr w:type="gramStart"/>
      <w:r w:rsidRPr="007425AE">
        <w:rPr>
          <w:lang w:val="en-US"/>
        </w:rPr>
        <w:t>3.3)8.1</w:t>
      </w:r>
      <w:proofErr w:type="gramEnd"/>
      <w:r w:rsidRPr="007425AE">
        <w:rPr>
          <w:lang w:val="en-US"/>
        </w:rPr>
        <w:t>–10.4(15.5) µm diam. Cell content  finely granulated, blue-green to olive green.</w:t>
      </w:r>
    </w:p>
    <w:p w14:paraId="48562025" w14:textId="77777777" w:rsidR="00001987" w:rsidRPr="00781BA6" w:rsidRDefault="00CB6CC6" w:rsidP="007425AE">
      <w:pPr>
        <w:pStyle w:val="NoSpacing"/>
        <w:spacing w:line="480" w:lineRule="auto"/>
        <w:rPr>
          <w:rFonts w:ascii="Times New Roman" w:hAnsi="Times New Roman"/>
          <w:b/>
          <w:sz w:val="24"/>
          <w:szCs w:val="24"/>
          <w:lang w:val="en-US"/>
        </w:rPr>
      </w:pPr>
      <w:r w:rsidRPr="00F7051B">
        <w:rPr>
          <w:rFonts w:ascii="Times New Roman" w:hAnsi="Times New Roman"/>
          <w:b/>
          <w:sz w:val="24"/>
          <w:szCs w:val="24"/>
          <w:lang w:val="en-US"/>
        </w:rPr>
        <w:t>Habitat:</w:t>
      </w:r>
      <w:r w:rsidRPr="00781BA6">
        <w:rPr>
          <w:rFonts w:ascii="Times New Roman" w:hAnsi="Times New Roman"/>
          <w:sz w:val="24"/>
          <w:szCs w:val="24"/>
          <w:lang w:val="en-US"/>
        </w:rPr>
        <w:t>—Wet rocks.</w:t>
      </w:r>
    </w:p>
    <w:p w14:paraId="2B1C0608" w14:textId="77777777" w:rsidR="00001987" w:rsidRPr="00DD19C5" w:rsidRDefault="00CB6CC6" w:rsidP="007425AE">
      <w:pPr>
        <w:pStyle w:val="NoSpacing"/>
        <w:spacing w:line="480" w:lineRule="auto"/>
        <w:rPr>
          <w:rFonts w:ascii="Times New Roman" w:hAnsi="Times New Roman"/>
          <w:bCs/>
          <w:sz w:val="24"/>
          <w:szCs w:val="24"/>
          <w:lang w:val="en-US"/>
        </w:rPr>
      </w:pPr>
      <w:r w:rsidRPr="00A84FF0">
        <w:rPr>
          <w:rFonts w:ascii="Times New Roman" w:hAnsi="Times New Roman"/>
          <w:b/>
          <w:sz w:val="24"/>
          <w:szCs w:val="24"/>
          <w:lang w:val="en-US"/>
        </w:rPr>
        <w:t>Studied material</w:t>
      </w:r>
      <w:r w:rsidRPr="00A84FF0">
        <w:rPr>
          <w:rFonts w:ascii="Times New Roman" w:hAnsi="Times New Roman"/>
          <w:b/>
          <w:bCs/>
          <w:sz w:val="24"/>
          <w:szCs w:val="24"/>
          <w:lang w:val="en-US"/>
        </w:rPr>
        <w:t>:</w:t>
      </w:r>
      <w:r w:rsidRPr="00A84FF0">
        <w:rPr>
          <w:rFonts w:ascii="Times New Roman" w:hAnsi="Times New Roman"/>
          <w:bCs/>
          <w:sz w:val="24"/>
          <w:szCs w:val="24"/>
          <w:lang w:val="en-US"/>
        </w:rPr>
        <w:t xml:space="preserve">—BRAZIL. </w:t>
      </w:r>
      <w:r w:rsidRPr="00A84FF0">
        <w:rPr>
          <w:rFonts w:ascii="Times New Roman" w:hAnsi="Times New Roman"/>
          <w:bCs/>
          <w:sz w:val="24"/>
          <w:szCs w:val="24"/>
        </w:rPr>
        <w:t xml:space="preserve">São Paulo: São Luís do Paraitinga, State Park of “Serra do Mar” (Santa Virgínia), 23º20'16''S, 45º09'01''W, 22 February 2010, </w:t>
      </w:r>
      <w:r w:rsidRPr="00E7789B">
        <w:rPr>
          <w:rFonts w:ascii="Times New Roman" w:hAnsi="Times New Roman"/>
          <w:bCs/>
          <w:i/>
          <w:sz w:val="24"/>
          <w:szCs w:val="24"/>
          <w:rPrChange w:id="1762" w:author="W" w:date="2014-06-16T03:20:00Z">
            <w:rPr>
              <w:rFonts w:ascii="Times New Roman" w:hAnsi="Times New Roman"/>
              <w:bCs/>
              <w:sz w:val="24"/>
              <w:szCs w:val="24"/>
            </w:rPr>
          </w:rPrChange>
        </w:rPr>
        <w:t>W.A. Gama-Jr.</w:t>
      </w:r>
      <w:r w:rsidRPr="00E7789B">
        <w:rPr>
          <w:rFonts w:ascii="Times New Roman" w:hAnsi="Times New Roman"/>
          <w:bCs/>
          <w:sz w:val="24"/>
          <w:szCs w:val="24"/>
        </w:rPr>
        <w:t xml:space="preserve"> </w:t>
      </w:r>
      <w:r w:rsidRPr="00E7789B">
        <w:rPr>
          <w:rFonts w:ascii="Times New Roman" w:hAnsi="Times New Roman"/>
          <w:bCs/>
          <w:sz w:val="24"/>
          <w:szCs w:val="24"/>
          <w:lang w:val="en-US"/>
        </w:rPr>
        <w:t>(SP 401418).</w:t>
      </w:r>
    </w:p>
    <w:p w14:paraId="6D202B88" w14:textId="77777777" w:rsidR="00001987" w:rsidRPr="007425AE" w:rsidRDefault="00001987" w:rsidP="00F7051B">
      <w:pPr>
        <w:pStyle w:val="NoSpacing"/>
        <w:spacing w:line="480" w:lineRule="auto"/>
        <w:jc w:val="both"/>
        <w:rPr>
          <w:rFonts w:ascii="Times New Roman" w:hAnsi="Times New Roman"/>
          <w:bCs/>
          <w:sz w:val="24"/>
          <w:szCs w:val="24"/>
          <w:lang w:val="en-US"/>
        </w:rPr>
      </w:pPr>
    </w:p>
    <w:p w14:paraId="0632FD51" w14:textId="77777777" w:rsidR="00001987" w:rsidRPr="00E7789B" w:rsidRDefault="00CB6CC6" w:rsidP="00F7051B">
      <w:pPr>
        <w:spacing w:before="0" w:after="0" w:line="480" w:lineRule="auto"/>
        <w:jc w:val="both"/>
        <w:rPr>
          <w:lang w:val="en-US"/>
        </w:rPr>
      </w:pPr>
      <w:r w:rsidRPr="007425AE">
        <w:rPr>
          <w:b/>
          <w:i/>
          <w:lang w:val="en-US"/>
        </w:rPr>
        <w:t>Pseudocapsa dubia</w:t>
      </w:r>
      <w:r w:rsidRPr="007425AE">
        <w:rPr>
          <w:b/>
          <w:lang w:val="en-US"/>
        </w:rPr>
        <w:t xml:space="preserve"> </w:t>
      </w:r>
      <w:r w:rsidRPr="00316929">
        <w:rPr>
          <w:lang w:val="en-US"/>
        </w:rPr>
        <w:t xml:space="preserve">Ercegović (1925: 95). </w:t>
      </w:r>
      <w:r w:rsidRPr="00316929">
        <w:rPr>
          <w:bCs/>
          <w:lang w:val="en-US"/>
        </w:rPr>
        <w:t>(Fig. 6J–K)</w:t>
      </w:r>
      <w:r w:rsidRPr="00E7789B">
        <w:rPr>
          <w:lang w:val="en-US"/>
        </w:rPr>
        <w:fldChar w:fldCharType="begin"/>
      </w:r>
      <w:r w:rsidRPr="00E7789B">
        <w:rPr>
          <w:lang w:val="en-US"/>
        </w:rPr>
        <w:instrText xml:space="preserve"> XE "</w:instrText>
      </w:r>
      <w:r w:rsidRPr="00E7789B">
        <w:rPr>
          <w:b/>
          <w:i/>
          <w:lang w:val="en-US"/>
        </w:rPr>
        <w:instrText>Pseudocapsa dubia</w:instrText>
      </w:r>
      <w:r w:rsidRPr="00DD19C5">
        <w:rPr>
          <w:b/>
          <w:lang w:val="en-US"/>
        </w:rPr>
        <w:instrText xml:space="preserve"> </w:instrText>
      </w:r>
      <w:r w:rsidRPr="00DD19C5">
        <w:rPr>
          <w:lang w:val="en-US"/>
        </w:rPr>
        <w:instrText xml:space="preserve">Ercegović" </w:instrText>
      </w:r>
      <w:r w:rsidRPr="00E7789B">
        <w:rPr>
          <w:lang w:val="en-US"/>
        </w:rPr>
        <w:fldChar w:fldCharType="end"/>
      </w:r>
    </w:p>
    <w:p w14:paraId="6D2CB81B" w14:textId="77777777" w:rsidR="00001987" w:rsidRPr="007425AE" w:rsidRDefault="00CB6CC6" w:rsidP="00A84FF0">
      <w:pPr>
        <w:spacing w:before="0" w:after="0" w:line="480" w:lineRule="auto"/>
        <w:jc w:val="both"/>
        <w:rPr>
          <w:lang w:val="en-US"/>
        </w:rPr>
      </w:pPr>
      <w:r w:rsidRPr="00E7789B">
        <w:rPr>
          <w:lang w:val="en-US"/>
        </w:rPr>
        <w:t xml:space="preserve">Rounded to irregular colonies, 8.0–33.0 µm diam., </w:t>
      </w:r>
      <w:proofErr w:type="gramStart"/>
      <w:r w:rsidRPr="00E7789B">
        <w:rPr>
          <w:lang w:val="en-US"/>
        </w:rPr>
        <w:t>sub</w:t>
      </w:r>
      <w:proofErr w:type="gramEnd"/>
      <w:r w:rsidRPr="00E7789B">
        <w:rPr>
          <w:lang w:val="en-US"/>
        </w:rPr>
        <w:t xml:space="preserve">-colonies present. Sheath firm, hyaline to brown, conspicuous, non-lamellate, </w:t>
      </w:r>
      <w:proofErr w:type="gramStart"/>
      <w:r w:rsidRPr="00E7789B">
        <w:rPr>
          <w:lang w:val="en-US"/>
        </w:rPr>
        <w:t>smooth</w:t>
      </w:r>
      <w:proofErr w:type="gramEnd"/>
      <w:r w:rsidRPr="00E7789B">
        <w:rPr>
          <w:lang w:val="en-US"/>
        </w:rPr>
        <w:t>. Cells spherical, hemispherical to irregular, 2.</w:t>
      </w:r>
      <w:r w:rsidRPr="007425AE">
        <w:rPr>
          <w:lang w:val="en-US"/>
        </w:rPr>
        <w:t>0–4.0 µm diam., radially arranged in mature colonies. Cell content homogeneous, blue-green to yellow.</w:t>
      </w:r>
    </w:p>
    <w:p w14:paraId="679FE00A" w14:textId="77777777" w:rsidR="00001987" w:rsidRPr="00316929" w:rsidRDefault="00CB6CC6" w:rsidP="00A84FF0">
      <w:pPr>
        <w:spacing w:before="0" w:after="0" w:line="480" w:lineRule="auto"/>
        <w:jc w:val="both"/>
        <w:rPr>
          <w:lang w:val="en-US"/>
        </w:rPr>
      </w:pPr>
      <w:r w:rsidRPr="007425AE">
        <w:rPr>
          <w:b/>
          <w:lang w:val="en-US"/>
        </w:rPr>
        <w:t>Habitat:</w:t>
      </w:r>
      <w:r w:rsidRPr="00316929">
        <w:rPr>
          <w:lang w:val="en-US"/>
        </w:rPr>
        <w:t>—Wet walls in a cave.</w:t>
      </w:r>
    </w:p>
    <w:p w14:paraId="7B62BFC3" w14:textId="77777777" w:rsidR="00001987" w:rsidRPr="00A84FF0" w:rsidRDefault="00CB6CC6" w:rsidP="005B36B7">
      <w:pPr>
        <w:spacing w:before="0" w:after="0" w:line="480" w:lineRule="auto"/>
        <w:jc w:val="both"/>
        <w:rPr>
          <w:bCs/>
          <w:lang w:val="en-US"/>
        </w:rPr>
      </w:pPr>
      <w:r w:rsidRPr="00F7051B">
        <w:rPr>
          <w:b/>
          <w:lang w:val="en-US"/>
        </w:rPr>
        <w:t>Studied material:</w:t>
      </w:r>
      <w:r w:rsidRPr="00F7051B">
        <w:rPr>
          <w:bCs/>
          <w:lang w:val="en-US"/>
        </w:rPr>
        <w:t>—</w:t>
      </w:r>
      <w:r w:rsidRPr="00781BA6">
        <w:rPr>
          <w:lang w:val="en-US"/>
        </w:rPr>
        <w:t>BRAZIL. São Paulo: Ubatuba, “Sununga” Beach (</w:t>
      </w:r>
      <w:r w:rsidRPr="00781BA6">
        <w:rPr>
          <w:bCs/>
          <w:lang w:val="en-US"/>
        </w:rPr>
        <w:t xml:space="preserve">Gruta-que-chora), </w:t>
      </w:r>
      <w:r w:rsidRPr="00A84FF0">
        <w:rPr>
          <w:lang w:val="en-US"/>
        </w:rPr>
        <w:t xml:space="preserve">23°31'S, 45°08'W, 12 April 2003, </w:t>
      </w:r>
      <w:r w:rsidRPr="00A84FF0">
        <w:rPr>
          <w:i/>
          <w:iCs/>
          <w:lang w:val="en-US"/>
        </w:rPr>
        <w:t xml:space="preserve">M.T. Fujii et al. </w:t>
      </w:r>
      <w:r w:rsidRPr="00A84FF0">
        <w:rPr>
          <w:iCs/>
          <w:lang w:val="en-US"/>
        </w:rPr>
        <w:t>(</w:t>
      </w:r>
      <w:r w:rsidRPr="00A84FF0">
        <w:rPr>
          <w:bCs/>
          <w:lang w:val="en-US"/>
        </w:rPr>
        <w:t xml:space="preserve">SP 401448). </w:t>
      </w:r>
    </w:p>
    <w:p w14:paraId="16639DC5" w14:textId="77777777" w:rsidR="00001987" w:rsidRPr="005B36B7" w:rsidRDefault="00001987" w:rsidP="005B36B7">
      <w:pPr>
        <w:spacing w:before="0" w:after="0" w:line="480" w:lineRule="auto"/>
        <w:jc w:val="both"/>
        <w:rPr>
          <w:ins w:id="1763" w:author="W" w:date="2014-06-09T15:20:00Z"/>
          <w:lang w:val="en-US"/>
        </w:rPr>
      </w:pPr>
    </w:p>
    <w:p w14:paraId="06A840D9" w14:textId="77777777" w:rsidR="00DB667F" w:rsidRPr="00E7789B" w:rsidRDefault="00DB667F">
      <w:pPr>
        <w:autoSpaceDE w:val="0"/>
        <w:autoSpaceDN w:val="0"/>
        <w:adjustRightInd w:val="0"/>
        <w:spacing w:before="0" w:after="0" w:line="480" w:lineRule="auto"/>
        <w:jc w:val="both"/>
        <w:rPr>
          <w:ins w:id="1764" w:author="W" w:date="2014-06-09T15:20:00Z"/>
          <w:rFonts w:eastAsiaTheme="minorHAnsi"/>
          <w:color w:val="000000"/>
          <w:lang w:val="en-US" w:eastAsia="en-US"/>
          <w:rPrChange w:id="1765" w:author="W" w:date="2014-06-16T03:20:00Z">
            <w:rPr>
              <w:ins w:id="1766" w:author="W" w:date="2014-06-09T15:20:00Z"/>
              <w:rFonts w:eastAsiaTheme="minorHAnsi"/>
              <w:color w:val="000000"/>
              <w:sz w:val="23"/>
              <w:szCs w:val="23"/>
              <w:lang w:val="en-US" w:eastAsia="en-US"/>
            </w:rPr>
          </w:rPrChange>
        </w:rPr>
        <w:pPrChange w:id="1767" w:author="W" w:date="2014-06-16T03:20:00Z">
          <w:pPr>
            <w:autoSpaceDE w:val="0"/>
            <w:autoSpaceDN w:val="0"/>
            <w:adjustRightInd w:val="0"/>
            <w:spacing w:before="0" w:after="0" w:line="240" w:lineRule="auto"/>
          </w:pPr>
        </w:pPrChange>
      </w:pPr>
      <w:ins w:id="1768" w:author="W" w:date="2014-06-09T15:20:00Z">
        <w:r w:rsidRPr="00E7789B">
          <w:rPr>
            <w:rFonts w:eastAsiaTheme="minorHAnsi"/>
            <w:b/>
            <w:bCs/>
            <w:i/>
            <w:iCs/>
            <w:color w:val="000000"/>
            <w:lang w:val="en-US" w:eastAsia="en-US"/>
            <w:rPrChange w:id="1769" w:author="W" w:date="2014-06-16T03:20:00Z">
              <w:rPr>
                <w:rFonts w:eastAsiaTheme="minorHAnsi"/>
                <w:b/>
                <w:bCs/>
                <w:i/>
                <w:iCs/>
                <w:color w:val="000000"/>
                <w:sz w:val="23"/>
                <w:szCs w:val="23"/>
                <w:lang w:val="en-US" w:eastAsia="en-US"/>
              </w:rPr>
            </w:rPrChange>
          </w:rPr>
          <w:t xml:space="preserve">Pseudocapsa </w:t>
        </w:r>
        <w:r w:rsidRPr="00E7789B">
          <w:rPr>
            <w:rFonts w:eastAsiaTheme="minorHAnsi"/>
            <w:b/>
            <w:bCs/>
            <w:color w:val="000000"/>
            <w:lang w:val="en-US" w:eastAsia="en-US"/>
            <w:rPrChange w:id="1770" w:author="W" w:date="2014-06-16T03:20:00Z">
              <w:rPr>
                <w:rFonts w:eastAsiaTheme="minorHAnsi"/>
                <w:b/>
                <w:bCs/>
                <w:color w:val="000000"/>
                <w:sz w:val="23"/>
                <w:szCs w:val="23"/>
                <w:lang w:val="en-US" w:eastAsia="en-US"/>
              </w:rPr>
            </w:rPrChange>
          </w:rPr>
          <w:t xml:space="preserve">sp. </w:t>
        </w:r>
      </w:ins>
      <w:ins w:id="1771" w:author="W" w:date="2014-06-09T15:21:00Z">
        <w:r w:rsidRPr="0043609D">
          <w:rPr>
            <w:bCs/>
            <w:lang w:val="en-US"/>
            <w:rPrChange w:id="1772" w:author="W" w:date="2014-06-16T13:45:00Z">
              <w:rPr>
                <w:b/>
                <w:bCs/>
                <w:sz w:val="23"/>
                <w:szCs w:val="23"/>
              </w:rPr>
            </w:rPrChange>
          </w:rPr>
          <w:t xml:space="preserve">Ercegović (1925: </w:t>
        </w:r>
      </w:ins>
      <w:ins w:id="1773" w:author="W" w:date="2014-06-16T13:45:00Z">
        <w:r w:rsidR="0043609D" w:rsidRPr="0043609D">
          <w:rPr>
            <w:bCs/>
            <w:lang w:val="en-US"/>
            <w:rPrChange w:id="1774" w:author="W" w:date="2014-06-16T13:45:00Z">
              <w:rPr>
                <w:bCs/>
                <w:highlight w:val="yellow"/>
                <w:lang w:val="en-US"/>
              </w:rPr>
            </w:rPrChange>
          </w:rPr>
          <w:t>95</w:t>
        </w:r>
      </w:ins>
      <w:ins w:id="1775" w:author="W" w:date="2014-06-09T15:21:00Z">
        <w:r w:rsidRPr="0043609D">
          <w:rPr>
            <w:bCs/>
            <w:lang w:val="en-US"/>
            <w:rPrChange w:id="1776" w:author="W" w:date="2014-06-16T13:45:00Z">
              <w:rPr>
                <w:b/>
                <w:bCs/>
                <w:sz w:val="23"/>
                <w:szCs w:val="23"/>
              </w:rPr>
            </w:rPrChange>
          </w:rPr>
          <w:t xml:space="preserve">) </w:t>
        </w:r>
        <w:r w:rsidRPr="00E7789B">
          <w:rPr>
            <w:bCs/>
            <w:highlight w:val="yellow"/>
            <w:lang w:val="en-US"/>
            <w:rPrChange w:id="1777" w:author="W" w:date="2014-06-16T03:20:00Z">
              <w:rPr>
                <w:b/>
                <w:bCs/>
                <w:sz w:val="23"/>
                <w:szCs w:val="23"/>
              </w:rPr>
            </w:rPrChange>
          </w:rPr>
          <w:t>(Fig.)</w:t>
        </w:r>
      </w:ins>
    </w:p>
    <w:p w14:paraId="7FCC73BC" w14:textId="77777777" w:rsidR="00DB667F" w:rsidRPr="00A84FF0" w:rsidRDefault="00EA0ECC" w:rsidP="00E7789B">
      <w:pPr>
        <w:spacing w:before="0" w:after="0" w:line="480" w:lineRule="auto"/>
        <w:jc w:val="both"/>
        <w:rPr>
          <w:ins w:id="1778" w:author="W" w:date="2014-06-09T15:22:00Z"/>
          <w:lang w:val="en-US"/>
        </w:rPr>
      </w:pPr>
      <w:ins w:id="1779" w:author="W" w:date="2014-06-09T15:36:00Z">
        <w:r w:rsidRPr="00E7789B">
          <w:rPr>
            <w:lang w:val="en-US"/>
          </w:rPr>
          <w:t xml:space="preserve">Isolated or composed </w:t>
        </w:r>
      </w:ins>
      <w:ins w:id="1780" w:author="W" w:date="2014-06-09T15:22:00Z">
        <w:r w:rsidR="00DB667F" w:rsidRPr="00E7789B">
          <w:rPr>
            <w:lang w:val="en-US"/>
          </w:rPr>
          <w:t>colonies</w:t>
        </w:r>
      </w:ins>
      <w:ins w:id="1781" w:author="W" w:date="2014-06-09T15:36:00Z">
        <w:r w:rsidRPr="00DD19C5">
          <w:rPr>
            <w:lang w:val="en-US"/>
          </w:rPr>
          <w:t xml:space="preserve"> formed by </w:t>
        </w:r>
      </w:ins>
      <w:ins w:id="1782" w:author="W" w:date="2014-06-09T15:37:00Z">
        <w:r w:rsidRPr="00DD19C5">
          <w:rPr>
            <w:lang w:val="en-US"/>
          </w:rPr>
          <w:t xml:space="preserve">rounded to irregular </w:t>
        </w:r>
      </w:ins>
      <w:ins w:id="1783" w:author="W" w:date="2014-06-09T15:36:00Z">
        <w:r w:rsidRPr="00DD19C5">
          <w:rPr>
            <w:lang w:val="en-US"/>
          </w:rPr>
          <w:t>sub-colonies</w:t>
        </w:r>
      </w:ins>
      <w:ins w:id="1784" w:author="W" w:date="2014-06-09T15:22:00Z">
        <w:r w:rsidR="00DB667F" w:rsidRPr="00DD19C5">
          <w:rPr>
            <w:lang w:val="en-US"/>
          </w:rPr>
          <w:t xml:space="preserve">, </w:t>
        </w:r>
      </w:ins>
      <w:ins w:id="1785" w:author="W" w:date="2014-06-09T15:37:00Z">
        <w:r w:rsidRPr="005F3331">
          <w:rPr>
            <w:lang w:val="en-US"/>
          </w:rPr>
          <w:t>6</w:t>
        </w:r>
      </w:ins>
      <w:ins w:id="1786" w:author="W" w:date="2014-06-09T15:22:00Z">
        <w:r w:rsidR="00DB667F" w:rsidRPr="005F3331">
          <w:rPr>
            <w:lang w:val="en-US"/>
          </w:rPr>
          <w:t>.</w:t>
        </w:r>
      </w:ins>
      <w:ins w:id="1787" w:author="W" w:date="2014-06-09T15:37:00Z">
        <w:r w:rsidRPr="005F3331">
          <w:rPr>
            <w:lang w:val="en-US"/>
          </w:rPr>
          <w:t>4</w:t>
        </w:r>
      </w:ins>
      <w:ins w:id="1788" w:author="W" w:date="2014-06-09T15:22:00Z">
        <w:r w:rsidR="00DB667F" w:rsidRPr="00B0101C">
          <w:rPr>
            <w:lang w:val="en-US"/>
          </w:rPr>
          <w:t>–</w:t>
        </w:r>
      </w:ins>
      <w:ins w:id="1789" w:author="W" w:date="2014-06-09T15:37:00Z">
        <w:r w:rsidRPr="00B0101C">
          <w:rPr>
            <w:lang w:val="en-US"/>
          </w:rPr>
          <w:t>12</w:t>
        </w:r>
      </w:ins>
      <w:ins w:id="1790" w:author="W" w:date="2014-06-09T15:22:00Z">
        <w:r w:rsidR="00DB667F" w:rsidRPr="00B0101C">
          <w:rPr>
            <w:lang w:val="en-US"/>
          </w:rPr>
          <w:t>.</w:t>
        </w:r>
      </w:ins>
      <w:ins w:id="1791" w:author="W" w:date="2014-06-09T15:37:00Z">
        <w:r w:rsidRPr="00B0101C">
          <w:rPr>
            <w:lang w:val="en-US"/>
          </w:rPr>
          <w:t>5</w:t>
        </w:r>
      </w:ins>
      <w:ins w:id="1792" w:author="W" w:date="2014-06-09T15:22:00Z">
        <w:r w:rsidRPr="00B0101C">
          <w:rPr>
            <w:lang w:val="en-US"/>
          </w:rPr>
          <w:t xml:space="preserve"> µm diam.</w:t>
        </w:r>
        <w:r w:rsidR="00DB667F" w:rsidRPr="00B0101C">
          <w:rPr>
            <w:lang w:val="en-US"/>
          </w:rPr>
          <w:t xml:space="preserve"> Sheath firm, hyaline to</w:t>
        </w:r>
      </w:ins>
      <w:ins w:id="1793" w:author="W" w:date="2014-06-09T15:40:00Z">
        <w:r w:rsidRPr="007425AE">
          <w:rPr>
            <w:lang w:val="en-US"/>
          </w:rPr>
          <w:t xml:space="preserve"> dark</w:t>
        </w:r>
      </w:ins>
      <w:ins w:id="1794" w:author="W" w:date="2014-06-09T15:22:00Z">
        <w:r w:rsidR="00DB667F" w:rsidRPr="007425AE">
          <w:rPr>
            <w:lang w:val="en-US"/>
          </w:rPr>
          <w:t xml:space="preserve"> brown, conspicuous, non-lamellate, </w:t>
        </w:r>
        <w:proofErr w:type="gramStart"/>
        <w:r w:rsidR="00DB667F" w:rsidRPr="007425AE">
          <w:rPr>
            <w:lang w:val="en-US"/>
          </w:rPr>
          <w:t>smooth</w:t>
        </w:r>
        <w:proofErr w:type="gramEnd"/>
        <w:r w:rsidR="00DB667F" w:rsidRPr="007425AE">
          <w:rPr>
            <w:lang w:val="en-US"/>
          </w:rPr>
          <w:t>. Cells hemispherical to irregular, 2.</w:t>
        </w:r>
      </w:ins>
      <w:ins w:id="1795" w:author="W" w:date="2014-06-09T15:41:00Z">
        <w:r w:rsidRPr="007425AE">
          <w:rPr>
            <w:lang w:val="en-US"/>
          </w:rPr>
          <w:t>7</w:t>
        </w:r>
      </w:ins>
      <w:ins w:id="1796" w:author="W" w:date="2014-06-09T15:22:00Z">
        <w:r w:rsidRPr="00316929">
          <w:rPr>
            <w:lang w:val="en-US"/>
          </w:rPr>
          <w:t>–</w:t>
        </w:r>
      </w:ins>
      <w:ins w:id="1797" w:author="W" w:date="2014-06-09T15:41:00Z">
        <w:r w:rsidRPr="00316929">
          <w:rPr>
            <w:lang w:val="en-US"/>
          </w:rPr>
          <w:t>3</w:t>
        </w:r>
      </w:ins>
      <w:ins w:id="1798" w:author="W" w:date="2014-06-09T15:22:00Z">
        <w:r w:rsidR="00DB667F" w:rsidRPr="00D87149">
          <w:rPr>
            <w:lang w:val="en-US"/>
          </w:rPr>
          <w:t>.</w:t>
        </w:r>
      </w:ins>
      <w:ins w:id="1799" w:author="W" w:date="2014-06-09T15:41:00Z">
        <w:r w:rsidRPr="00D87149">
          <w:rPr>
            <w:lang w:val="en-US"/>
          </w:rPr>
          <w:t>8</w:t>
        </w:r>
      </w:ins>
      <w:ins w:id="1800" w:author="W" w:date="2014-06-09T15:22:00Z">
        <w:r w:rsidR="00DB667F" w:rsidRPr="00F7051B">
          <w:rPr>
            <w:lang w:val="en-US"/>
          </w:rPr>
          <w:t xml:space="preserve"> µm diam</w:t>
        </w:r>
        <w:commentRangeStart w:id="1801"/>
        <w:r w:rsidR="00DB667F" w:rsidRPr="00F7051B">
          <w:rPr>
            <w:lang w:val="en-US"/>
          </w:rPr>
          <w:t>.</w:t>
        </w:r>
      </w:ins>
      <w:ins w:id="1802" w:author="W" w:date="2014-06-09T15:41:00Z">
        <w:r w:rsidRPr="00F7051B">
          <w:rPr>
            <w:lang w:val="en-US"/>
          </w:rPr>
          <w:t xml:space="preserve"> without sheath</w:t>
        </w:r>
      </w:ins>
      <w:ins w:id="1803" w:author="W" w:date="2014-06-09T15:42:00Z">
        <w:r w:rsidRPr="00781BA6">
          <w:rPr>
            <w:lang w:val="en-US"/>
          </w:rPr>
          <w:t>; 2.9–4.4 µm diam. with sheath</w:t>
        </w:r>
      </w:ins>
      <w:commentRangeEnd w:id="1801"/>
      <w:r w:rsidR="0083496F">
        <w:rPr>
          <w:rStyle w:val="CommentReference"/>
          <w:rFonts w:ascii="Calibri" w:hAnsi="Calibri"/>
          <w:szCs w:val="20"/>
          <w:lang w:eastAsia="en-US"/>
        </w:rPr>
        <w:commentReference w:id="1801"/>
      </w:r>
      <w:ins w:id="1804" w:author="W" w:date="2014-06-09T15:42:00Z">
        <w:r w:rsidRPr="00781BA6">
          <w:rPr>
            <w:lang w:val="en-US"/>
          </w:rPr>
          <w:t xml:space="preserve">, </w:t>
        </w:r>
      </w:ins>
      <w:ins w:id="1805" w:author="W" w:date="2014-06-09T15:22:00Z">
        <w:r w:rsidR="00DB667F" w:rsidRPr="00781BA6">
          <w:rPr>
            <w:lang w:val="en-US"/>
          </w:rPr>
          <w:t xml:space="preserve">radially arranged in mature colonies. Cell content homogeneous, </w:t>
        </w:r>
      </w:ins>
      <w:ins w:id="1806" w:author="W" w:date="2014-06-09T15:43:00Z">
        <w:r w:rsidRPr="00A84FF0">
          <w:rPr>
            <w:lang w:val="en-US"/>
          </w:rPr>
          <w:t xml:space="preserve">pale </w:t>
        </w:r>
      </w:ins>
      <w:ins w:id="1807" w:author="W" w:date="2014-06-09T15:22:00Z">
        <w:r w:rsidR="00DB667F" w:rsidRPr="00A84FF0">
          <w:rPr>
            <w:lang w:val="en-US"/>
          </w:rPr>
          <w:t>blue-green.</w:t>
        </w:r>
      </w:ins>
    </w:p>
    <w:p w14:paraId="6180E842" w14:textId="77777777" w:rsidR="00DB667F" w:rsidRPr="00A84FF0" w:rsidRDefault="00DB667F" w:rsidP="007425AE">
      <w:pPr>
        <w:spacing w:before="0" w:after="0" w:line="480" w:lineRule="auto"/>
        <w:jc w:val="both"/>
        <w:rPr>
          <w:ins w:id="1808" w:author="W" w:date="2014-06-09T15:43:00Z"/>
          <w:lang w:val="en-US"/>
        </w:rPr>
      </w:pPr>
      <w:ins w:id="1809" w:author="W" w:date="2014-06-09T15:22:00Z">
        <w:r w:rsidRPr="00A84FF0">
          <w:rPr>
            <w:b/>
            <w:lang w:val="en-US"/>
          </w:rPr>
          <w:t>Habitat:</w:t>
        </w:r>
        <w:r w:rsidRPr="00A84FF0">
          <w:rPr>
            <w:lang w:val="en-US"/>
          </w:rPr>
          <w:t>—</w:t>
        </w:r>
      </w:ins>
      <w:ins w:id="1810" w:author="W" w:date="2014-06-09T15:36:00Z">
        <w:r w:rsidR="00FB443A" w:rsidRPr="00A84FF0">
          <w:rPr>
            <w:lang w:val="en-US"/>
          </w:rPr>
          <w:t>Dry wood</w:t>
        </w:r>
      </w:ins>
      <w:ins w:id="1811" w:author="W" w:date="2014-06-09T15:22:00Z">
        <w:r w:rsidRPr="00A84FF0">
          <w:rPr>
            <w:lang w:val="en-US"/>
          </w:rPr>
          <w:t>.</w:t>
        </w:r>
      </w:ins>
    </w:p>
    <w:p w14:paraId="295B1AA6" w14:textId="041E0CF0" w:rsidR="00EA0ECC" w:rsidRPr="00E7789B" w:rsidRDefault="00EA0ECC" w:rsidP="007425AE">
      <w:pPr>
        <w:spacing w:before="0" w:after="0" w:line="480" w:lineRule="auto"/>
        <w:jc w:val="both"/>
        <w:rPr>
          <w:ins w:id="1812" w:author="W" w:date="2014-06-09T15:44:00Z"/>
          <w:lang w:val="en-US"/>
          <w:rPrChange w:id="1813" w:author="W" w:date="2014-06-16T03:20:00Z">
            <w:rPr>
              <w:ins w:id="1814" w:author="W" w:date="2014-06-09T15:44:00Z"/>
            </w:rPr>
          </w:rPrChange>
        </w:rPr>
      </w:pPr>
      <w:ins w:id="1815" w:author="W" w:date="2014-06-09T15:43:00Z">
        <w:r w:rsidRPr="00A84FF0">
          <w:rPr>
            <w:b/>
            <w:lang w:val="en-US"/>
          </w:rPr>
          <w:lastRenderedPageBreak/>
          <w:t>Notes</w:t>
        </w:r>
        <w:proofErr w:type="gramStart"/>
        <w:r w:rsidRPr="00A84FF0">
          <w:rPr>
            <w:b/>
            <w:lang w:val="en-US"/>
          </w:rPr>
          <w:t>:</w:t>
        </w:r>
      </w:ins>
      <w:ins w:id="1816" w:author="W" w:date="2014-06-09T15:44:00Z">
        <w:r w:rsidRPr="005B36B7">
          <w:rPr>
            <w:lang w:val="en-US"/>
          </w:rPr>
          <w:t>—</w:t>
        </w:r>
      </w:ins>
      <w:proofErr w:type="gramEnd"/>
      <w:ins w:id="1817" w:author="W" w:date="2014-06-09T15:45:00Z">
        <w:r w:rsidRPr="00E7789B">
          <w:rPr>
            <w:rFonts w:eastAsiaTheme="minorHAnsi"/>
            <w:color w:val="000000"/>
            <w:lang w:val="en-US" w:eastAsia="en-US"/>
            <w:rPrChange w:id="1818" w:author="W" w:date="2014-06-16T03:20:00Z">
              <w:rPr>
                <w:rFonts w:eastAsiaTheme="minorHAnsi"/>
                <w:color w:val="000000"/>
                <w:lang w:eastAsia="en-US"/>
              </w:rPr>
            </w:rPrChange>
          </w:rPr>
          <w:t xml:space="preserve">This population </w:t>
        </w:r>
        <w:del w:id="1819" w:author="osxadmin" w:date="2014-06-19T22:54:00Z">
          <w:r w:rsidRPr="00E7789B" w:rsidDel="0083496F">
            <w:rPr>
              <w:rFonts w:eastAsiaTheme="minorHAnsi"/>
              <w:color w:val="000000"/>
              <w:lang w:val="en-US" w:eastAsia="en-US"/>
              <w:rPrChange w:id="1820" w:author="W" w:date="2014-06-16T03:20:00Z">
                <w:rPr>
                  <w:rFonts w:eastAsiaTheme="minorHAnsi"/>
                  <w:color w:val="000000"/>
                  <w:lang w:eastAsia="en-US"/>
                </w:rPr>
              </w:rPrChange>
            </w:rPr>
            <w:delText>is close to</w:delText>
          </w:r>
        </w:del>
      </w:ins>
      <w:ins w:id="1821" w:author="osxadmin" w:date="2014-06-19T22:54:00Z">
        <w:r w:rsidR="0083496F">
          <w:rPr>
            <w:rFonts w:eastAsiaTheme="minorHAnsi"/>
            <w:color w:val="000000"/>
            <w:lang w:val="en-US" w:eastAsia="en-US"/>
          </w:rPr>
          <w:t>resembles</w:t>
        </w:r>
      </w:ins>
      <w:ins w:id="1822" w:author="W" w:date="2014-06-09T15:45:00Z">
        <w:r w:rsidRPr="00E7789B">
          <w:rPr>
            <w:rFonts w:eastAsiaTheme="minorHAnsi"/>
            <w:color w:val="000000"/>
            <w:lang w:val="en-US" w:eastAsia="en-US"/>
            <w:rPrChange w:id="1823" w:author="W" w:date="2014-06-16T03:20:00Z">
              <w:rPr>
                <w:rFonts w:eastAsiaTheme="minorHAnsi"/>
                <w:color w:val="000000"/>
                <w:lang w:eastAsia="en-US"/>
              </w:rPr>
            </w:rPrChange>
          </w:rPr>
          <w:t xml:space="preserve"> </w:t>
        </w:r>
        <w:r w:rsidRPr="00E7789B">
          <w:rPr>
            <w:rFonts w:eastAsiaTheme="minorHAnsi"/>
            <w:i/>
            <w:color w:val="000000"/>
            <w:lang w:val="en-US" w:eastAsia="en-US"/>
            <w:rPrChange w:id="1824" w:author="W" w:date="2014-06-16T03:20:00Z">
              <w:rPr>
                <w:rFonts w:eastAsiaTheme="minorHAnsi"/>
                <w:i/>
                <w:color w:val="000000"/>
                <w:lang w:eastAsia="en-US"/>
              </w:rPr>
            </w:rPrChange>
          </w:rPr>
          <w:t>Pseudocapsa dubia</w:t>
        </w:r>
      </w:ins>
      <w:ins w:id="1825" w:author="W" w:date="2014-06-09T15:50:00Z">
        <w:r w:rsidR="00372EA3" w:rsidRPr="00E7789B">
          <w:rPr>
            <w:rFonts w:eastAsiaTheme="minorHAnsi"/>
            <w:lang w:val="en-US"/>
            <w:rPrChange w:id="1826" w:author="W" w:date="2014-06-16T03:20:00Z">
              <w:rPr>
                <w:rFonts w:eastAsiaTheme="minorHAnsi"/>
              </w:rPr>
            </w:rPrChange>
          </w:rPr>
          <w:t xml:space="preserve"> </w:t>
        </w:r>
        <w:r w:rsidR="00372EA3" w:rsidRPr="00E7789B">
          <w:rPr>
            <w:lang w:val="en-US"/>
          </w:rPr>
          <w:t>Ercegović (1925: 95)</w:t>
        </w:r>
        <w:del w:id="1827" w:author="osxadmin" w:date="2014-06-19T22:54:00Z">
          <w:r w:rsidR="00372EA3" w:rsidRPr="00E7789B" w:rsidDel="0083496F">
            <w:rPr>
              <w:lang w:val="en-US"/>
            </w:rPr>
            <w:delText>.</w:delText>
          </w:r>
        </w:del>
      </w:ins>
      <w:ins w:id="1828" w:author="W" w:date="2014-06-09T15:45:00Z">
        <w:del w:id="1829" w:author="osxadmin" w:date="2014-06-19T22:54:00Z">
          <w:r w:rsidRPr="00E7789B" w:rsidDel="0083496F">
            <w:rPr>
              <w:rFonts w:eastAsiaTheme="minorHAnsi"/>
              <w:color w:val="000000"/>
              <w:lang w:val="en-US" w:eastAsia="en-US"/>
              <w:rPrChange w:id="1830" w:author="W" w:date="2014-06-16T03:20:00Z">
                <w:rPr>
                  <w:rFonts w:eastAsiaTheme="minorHAnsi"/>
                  <w:color w:val="000000"/>
                  <w:lang w:eastAsia="en-US"/>
                </w:rPr>
              </w:rPrChange>
            </w:rPr>
            <w:delText>,</w:delText>
          </w:r>
        </w:del>
        <w:r w:rsidRPr="00E7789B">
          <w:rPr>
            <w:rFonts w:eastAsiaTheme="minorHAnsi"/>
            <w:color w:val="000000"/>
            <w:lang w:val="en-US" w:eastAsia="en-US"/>
          </w:rPr>
          <w:t xml:space="preserve"> differing mainly </w:t>
        </w:r>
      </w:ins>
      <w:ins w:id="1831" w:author="W" w:date="2014-06-09T15:49:00Z">
        <w:r w:rsidR="00372EA3" w:rsidRPr="00E7789B">
          <w:rPr>
            <w:rFonts w:eastAsiaTheme="minorHAnsi"/>
            <w:color w:val="000000"/>
            <w:lang w:val="en-US" w:eastAsia="en-US"/>
          </w:rPr>
          <w:t>by</w:t>
        </w:r>
        <w:del w:id="1832" w:author="osxadmin" w:date="2014-06-19T22:54:00Z">
          <w:r w:rsidR="00372EA3" w:rsidRPr="00E7789B" w:rsidDel="0083496F">
            <w:rPr>
              <w:rFonts w:eastAsiaTheme="minorHAnsi"/>
              <w:color w:val="000000"/>
              <w:lang w:val="en-US" w:eastAsia="en-US"/>
            </w:rPr>
            <w:delText xml:space="preserve"> </w:delText>
          </w:r>
        </w:del>
      </w:ins>
      <w:ins w:id="1833" w:author="W" w:date="2014-06-09T15:45:00Z">
        <w:del w:id="1834" w:author="osxadmin" w:date="2014-06-19T22:54:00Z">
          <w:r w:rsidRPr="00DD19C5" w:rsidDel="0083496F">
            <w:rPr>
              <w:rFonts w:eastAsiaTheme="minorHAnsi"/>
              <w:color w:val="000000"/>
              <w:lang w:val="en-US" w:eastAsia="en-US"/>
            </w:rPr>
            <w:delText>the</w:delText>
          </w:r>
        </w:del>
        <w:r w:rsidRPr="00DD19C5">
          <w:rPr>
            <w:rFonts w:eastAsiaTheme="minorHAnsi"/>
            <w:color w:val="000000"/>
            <w:lang w:val="en-US" w:eastAsia="en-US"/>
          </w:rPr>
          <w:t xml:space="preserve"> habitat</w:t>
        </w:r>
      </w:ins>
      <w:ins w:id="1835" w:author="W" w:date="2014-06-09T15:46:00Z">
        <w:r w:rsidRPr="00DD19C5">
          <w:rPr>
            <w:rFonts w:eastAsiaTheme="minorHAnsi"/>
            <w:color w:val="000000"/>
            <w:lang w:val="en-US" w:eastAsia="en-US"/>
          </w:rPr>
          <w:t xml:space="preserve">, which </w:t>
        </w:r>
        <w:r w:rsidRPr="00E7789B">
          <w:rPr>
            <w:rFonts w:eastAsiaTheme="minorHAnsi"/>
            <w:color w:val="000000"/>
            <w:lang w:val="en-US" w:eastAsia="en-US"/>
            <w:rPrChange w:id="1836" w:author="W" w:date="2014-06-16T03:20:00Z">
              <w:rPr>
                <w:rFonts w:eastAsiaTheme="minorHAnsi"/>
                <w:color w:val="000000"/>
                <w:lang w:eastAsia="en-US"/>
              </w:rPr>
            </w:rPrChange>
          </w:rPr>
          <w:t xml:space="preserve">is wet cave wall </w:t>
        </w:r>
      </w:ins>
      <w:ins w:id="1837" w:author="osxadmin" w:date="2014-06-19T22:54:00Z">
        <w:r w:rsidR="0083496F">
          <w:rPr>
            <w:rFonts w:eastAsiaTheme="minorHAnsi"/>
            <w:color w:val="000000"/>
            <w:lang w:val="en-US" w:eastAsia="en-US"/>
          </w:rPr>
          <w:t>for</w:t>
        </w:r>
      </w:ins>
      <w:ins w:id="1838" w:author="W" w:date="2014-06-09T15:46:00Z">
        <w:del w:id="1839" w:author="osxadmin" w:date="2014-06-19T22:54:00Z">
          <w:r w:rsidRPr="00E7789B" w:rsidDel="0083496F">
            <w:rPr>
              <w:rFonts w:eastAsiaTheme="minorHAnsi"/>
              <w:color w:val="000000"/>
              <w:lang w:val="en-US" w:eastAsia="en-US"/>
              <w:rPrChange w:id="1840" w:author="W" w:date="2014-06-16T03:20:00Z">
                <w:rPr>
                  <w:rFonts w:eastAsiaTheme="minorHAnsi"/>
                  <w:color w:val="000000"/>
                  <w:lang w:eastAsia="en-US"/>
                </w:rPr>
              </w:rPrChange>
            </w:rPr>
            <w:delText>to</w:delText>
          </w:r>
        </w:del>
        <w:r w:rsidRPr="00E7789B">
          <w:rPr>
            <w:rFonts w:eastAsiaTheme="minorHAnsi"/>
            <w:color w:val="000000"/>
            <w:lang w:val="en-US" w:eastAsia="en-US"/>
            <w:rPrChange w:id="1841" w:author="W" w:date="2014-06-16T03:20:00Z">
              <w:rPr>
                <w:rFonts w:eastAsiaTheme="minorHAnsi"/>
                <w:color w:val="000000"/>
                <w:lang w:eastAsia="en-US"/>
              </w:rPr>
            </w:rPrChange>
          </w:rPr>
          <w:t xml:space="preserve"> </w:t>
        </w:r>
        <w:r w:rsidRPr="00E7789B">
          <w:rPr>
            <w:rFonts w:eastAsiaTheme="minorHAnsi"/>
            <w:i/>
            <w:color w:val="000000"/>
            <w:lang w:val="en-US" w:eastAsia="en-US"/>
            <w:rPrChange w:id="1842" w:author="W" w:date="2014-06-16T03:20:00Z">
              <w:rPr>
                <w:rFonts w:eastAsiaTheme="minorHAnsi"/>
                <w:color w:val="000000"/>
                <w:lang w:eastAsia="en-US"/>
              </w:rPr>
            </w:rPrChange>
          </w:rPr>
          <w:t>P. dubia</w:t>
        </w:r>
        <w:r w:rsidRPr="00E7789B">
          <w:rPr>
            <w:rFonts w:eastAsiaTheme="minorHAnsi"/>
            <w:color w:val="000000"/>
            <w:lang w:val="en-US" w:eastAsia="en-US"/>
            <w:rPrChange w:id="1843" w:author="W" w:date="2014-06-16T03:20:00Z">
              <w:rPr>
                <w:rFonts w:eastAsiaTheme="minorHAnsi"/>
                <w:color w:val="000000"/>
                <w:lang w:eastAsia="en-US"/>
              </w:rPr>
            </w:rPrChange>
          </w:rPr>
          <w:t xml:space="preserve"> and dry wood </w:t>
        </w:r>
      </w:ins>
      <w:ins w:id="1844" w:author="osxadmin" w:date="2014-06-19T22:54:00Z">
        <w:r w:rsidR="0083496F">
          <w:rPr>
            <w:rFonts w:eastAsiaTheme="minorHAnsi"/>
            <w:color w:val="000000"/>
            <w:lang w:val="en-US" w:eastAsia="en-US"/>
          </w:rPr>
          <w:t>for</w:t>
        </w:r>
      </w:ins>
      <w:ins w:id="1845" w:author="W" w:date="2014-06-09T15:46:00Z">
        <w:del w:id="1846" w:author="osxadmin" w:date="2014-06-19T22:54:00Z">
          <w:r w:rsidRPr="00E7789B" w:rsidDel="0083496F">
            <w:rPr>
              <w:rFonts w:eastAsiaTheme="minorHAnsi"/>
              <w:color w:val="000000"/>
              <w:lang w:val="en-US" w:eastAsia="en-US"/>
              <w:rPrChange w:id="1847" w:author="W" w:date="2014-06-16T03:20:00Z">
                <w:rPr>
                  <w:rFonts w:eastAsiaTheme="minorHAnsi"/>
                  <w:color w:val="000000"/>
                  <w:lang w:eastAsia="en-US"/>
                </w:rPr>
              </w:rPrChange>
            </w:rPr>
            <w:delText>to</w:delText>
          </w:r>
        </w:del>
        <w:r w:rsidRPr="00E7789B">
          <w:rPr>
            <w:rFonts w:eastAsiaTheme="minorHAnsi"/>
            <w:color w:val="000000"/>
            <w:lang w:val="en-US" w:eastAsia="en-US"/>
            <w:rPrChange w:id="1848" w:author="W" w:date="2014-06-16T03:20:00Z">
              <w:rPr>
                <w:rFonts w:eastAsiaTheme="minorHAnsi"/>
                <w:color w:val="000000"/>
                <w:lang w:eastAsia="en-US"/>
              </w:rPr>
            </w:rPrChange>
          </w:rPr>
          <w:t xml:space="preserve"> </w:t>
        </w:r>
        <w:r w:rsidRPr="00E7789B">
          <w:rPr>
            <w:rFonts w:eastAsiaTheme="minorHAnsi"/>
            <w:i/>
            <w:color w:val="000000"/>
            <w:lang w:val="en-US" w:eastAsia="en-US"/>
            <w:rPrChange w:id="1849" w:author="W" w:date="2014-06-16T03:20:00Z">
              <w:rPr>
                <w:rFonts w:eastAsiaTheme="minorHAnsi"/>
                <w:color w:val="000000"/>
                <w:lang w:eastAsia="en-US"/>
              </w:rPr>
            </w:rPrChange>
          </w:rPr>
          <w:t>Pseudocapsa</w:t>
        </w:r>
        <w:r w:rsidRPr="00E7789B">
          <w:rPr>
            <w:rFonts w:eastAsiaTheme="minorHAnsi"/>
            <w:color w:val="000000"/>
            <w:lang w:val="en-US" w:eastAsia="en-US"/>
            <w:rPrChange w:id="1850" w:author="W" w:date="2014-06-16T03:20:00Z">
              <w:rPr>
                <w:rFonts w:eastAsiaTheme="minorHAnsi"/>
                <w:color w:val="000000"/>
                <w:lang w:eastAsia="en-US"/>
              </w:rPr>
            </w:rPrChange>
          </w:rPr>
          <w:t xml:space="preserve"> sp.</w:t>
        </w:r>
      </w:ins>
    </w:p>
    <w:p w14:paraId="271A10A6" w14:textId="77777777" w:rsidR="00DB667F" w:rsidRPr="00E7789B" w:rsidRDefault="00DB667F">
      <w:pPr>
        <w:autoSpaceDE w:val="0"/>
        <w:autoSpaceDN w:val="0"/>
        <w:adjustRightInd w:val="0"/>
        <w:spacing w:before="0" w:after="0" w:line="480" w:lineRule="auto"/>
        <w:jc w:val="both"/>
        <w:rPr>
          <w:ins w:id="1851" w:author="W" w:date="2014-06-09T15:20:00Z"/>
          <w:rFonts w:eastAsiaTheme="minorHAnsi"/>
          <w:color w:val="000000"/>
          <w:lang w:val="en-US" w:eastAsia="en-US"/>
          <w:rPrChange w:id="1852" w:author="W" w:date="2014-06-16T03:20:00Z">
            <w:rPr>
              <w:ins w:id="1853" w:author="W" w:date="2014-06-09T15:20:00Z"/>
              <w:rFonts w:eastAsiaTheme="minorHAnsi"/>
              <w:color w:val="000000"/>
              <w:sz w:val="23"/>
              <w:szCs w:val="23"/>
              <w:lang w:val="en-US" w:eastAsia="en-US"/>
            </w:rPr>
          </w:rPrChange>
        </w:rPr>
        <w:pPrChange w:id="1854" w:author="W" w:date="2014-06-16T03:20:00Z">
          <w:pPr>
            <w:autoSpaceDE w:val="0"/>
            <w:autoSpaceDN w:val="0"/>
            <w:adjustRightInd w:val="0"/>
            <w:spacing w:before="0" w:after="0" w:line="240" w:lineRule="auto"/>
          </w:pPr>
        </w:pPrChange>
      </w:pPr>
      <w:ins w:id="1855" w:author="W" w:date="2014-06-09T15:22:00Z">
        <w:r w:rsidRPr="00E7789B">
          <w:rPr>
            <w:b/>
            <w:rPrChange w:id="1856" w:author="W" w:date="2014-06-16T03:20:00Z">
              <w:rPr>
                <w:b/>
                <w:lang w:val="en-US"/>
              </w:rPr>
            </w:rPrChange>
          </w:rPr>
          <w:t>Studied material:</w:t>
        </w:r>
        <w:r w:rsidRPr="00E7789B">
          <w:rPr>
            <w:bCs/>
            <w:rPrChange w:id="1857" w:author="W" w:date="2014-06-16T03:20:00Z">
              <w:rPr>
                <w:bCs/>
                <w:lang w:val="en-US"/>
              </w:rPr>
            </w:rPrChange>
          </w:rPr>
          <w:t>—</w:t>
        </w:r>
      </w:ins>
      <w:ins w:id="1858" w:author="W" w:date="2014-06-09T15:23:00Z">
        <w:r w:rsidRPr="00E7789B">
          <w:t xml:space="preserve">BRAZIL. São Paulo: São Luís do Paraitinga, State Park of “Serra do Mar” (Santa Virgínia), 23º20'12''S, 45º08'44''W, 23 February 2010, </w:t>
        </w:r>
        <w:r w:rsidRPr="00E7789B">
          <w:rPr>
            <w:i/>
            <w:iCs/>
          </w:rPr>
          <w:t>W.A. Gama-Jr.</w:t>
        </w:r>
        <w:r w:rsidRPr="00DD19C5">
          <w:t xml:space="preserve"> (</w:t>
        </w:r>
        <w:r w:rsidRPr="00DD19C5">
          <w:rPr>
            <w:bCs/>
          </w:rPr>
          <w:t>SP 401421).</w:t>
        </w:r>
      </w:ins>
      <w:ins w:id="1859" w:author="W" w:date="2014-06-09T15:20:00Z">
        <w:r w:rsidRPr="00E7789B">
          <w:rPr>
            <w:rFonts w:eastAsiaTheme="minorHAnsi"/>
            <w:color w:val="000000"/>
            <w:lang w:val="en-US" w:eastAsia="en-US"/>
            <w:rPrChange w:id="1860" w:author="W" w:date="2014-06-16T03:20:00Z">
              <w:rPr>
                <w:rFonts w:eastAsiaTheme="minorHAnsi"/>
                <w:color w:val="000000"/>
                <w:sz w:val="23"/>
                <w:szCs w:val="23"/>
                <w:lang w:val="en-US" w:eastAsia="en-US"/>
              </w:rPr>
            </w:rPrChange>
          </w:rPr>
          <w:t xml:space="preserve"> </w:t>
        </w:r>
      </w:ins>
    </w:p>
    <w:p w14:paraId="2DFD6894" w14:textId="77777777" w:rsidR="00DB667F" w:rsidDel="0083496F" w:rsidRDefault="00DB667F" w:rsidP="007425AE">
      <w:pPr>
        <w:spacing w:before="0" w:after="0" w:line="480" w:lineRule="auto"/>
        <w:jc w:val="both"/>
        <w:rPr>
          <w:del w:id="1861" w:author="W" w:date="2014-06-09T15:44:00Z"/>
        </w:rPr>
      </w:pPr>
    </w:p>
    <w:p w14:paraId="08E4A577" w14:textId="77777777" w:rsidR="0083496F" w:rsidRPr="00E7789B" w:rsidRDefault="0083496F" w:rsidP="00E7789B">
      <w:pPr>
        <w:spacing w:before="0" w:after="0" w:line="480" w:lineRule="auto"/>
        <w:jc w:val="both"/>
        <w:rPr>
          <w:ins w:id="1862" w:author="osxadmin" w:date="2014-06-19T22:54:00Z"/>
          <w:rPrChange w:id="1863" w:author="W" w:date="2014-06-16T03:20:00Z">
            <w:rPr>
              <w:ins w:id="1864" w:author="osxadmin" w:date="2014-06-19T22:54:00Z"/>
              <w:lang w:val="en-US"/>
            </w:rPr>
          </w:rPrChange>
        </w:rPr>
      </w:pPr>
    </w:p>
    <w:p w14:paraId="6DA1B90C" w14:textId="77777777" w:rsidR="00001987" w:rsidRPr="00E7789B" w:rsidRDefault="00CB6CC6" w:rsidP="007425AE">
      <w:pPr>
        <w:spacing w:before="0" w:after="0" w:line="480" w:lineRule="auto"/>
        <w:jc w:val="both"/>
        <w:rPr>
          <w:rStyle w:val="SC1703"/>
          <w:rFonts w:cs="Times New Roman"/>
          <w:rPrChange w:id="1865" w:author="W" w:date="2014-06-16T03:20:00Z">
            <w:rPr>
              <w:rStyle w:val="SC1703"/>
              <w:rFonts w:cs="Times New Roman"/>
              <w:lang w:val="en-US"/>
            </w:rPr>
          </w:rPrChange>
        </w:rPr>
      </w:pPr>
      <w:r w:rsidRPr="00E7789B">
        <w:rPr>
          <w:rStyle w:val="SC1703"/>
          <w:rFonts w:cs="Times New Roman"/>
          <w:b/>
          <w:color w:val="auto"/>
          <w:rPrChange w:id="1866" w:author="W" w:date="2014-06-16T03:20:00Z">
            <w:rPr>
              <w:rStyle w:val="SC1703"/>
              <w:rFonts w:cs="Times New Roman"/>
              <w:b/>
              <w:color w:val="auto"/>
              <w:lang w:val="en-US"/>
            </w:rPr>
          </w:rPrChange>
        </w:rPr>
        <w:t>Family Microcystaceae Elenkin (1933: 19).</w:t>
      </w:r>
    </w:p>
    <w:p w14:paraId="704505E8" w14:textId="77777777" w:rsidR="00001987" w:rsidRPr="00E7789B" w:rsidRDefault="00001987" w:rsidP="007425AE">
      <w:pPr>
        <w:spacing w:before="0" w:after="0" w:line="480" w:lineRule="auto"/>
        <w:ind w:firstLine="708"/>
        <w:jc w:val="both"/>
        <w:rPr>
          <w:b/>
          <w:rPrChange w:id="1867" w:author="W" w:date="2014-06-16T03:20:00Z">
            <w:rPr>
              <w:b/>
              <w:lang w:val="en-US"/>
            </w:rPr>
          </w:rPrChange>
        </w:rPr>
      </w:pPr>
    </w:p>
    <w:p w14:paraId="23007B8F" w14:textId="77777777" w:rsidR="00001987" w:rsidRPr="00E7789B" w:rsidRDefault="00CB6CC6" w:rsidP="007425AE">
      <w:pPr>
        <w:spacing w:before="0" w:after="0" w:line="480" w:lineRule="auto"/>
        <w:jc w:val="both"/>
        <w:rPr>
          <w:lang w:val="en-US"/>
        </w:rPr>
      </w:pPr>
      <w:r w:rsidRPr="00E7789B">
        <w:rPr>
          <w:b/>
          <w:i/>
        </w:rPr>
        <w:t>Chondrocystis</w:t>
      </w:r>
      <w:r w:rsidRPr="00E7789B">
        <w:rPr>
          <w:b/>
        </w:rPr>
        <w:t xml:space="preserve"> </w:t>
      </w:r>
      <w:r w:rsidRPr="00DD19C5">
        <w:rPr>
          <w:b/>
          <w:i/>
        </w:rPr>
        <w:t>dermochroa</w:t>
      </w:r>
      <w:r w:rsidRPr="00DD19C5">
        <w:rPr>
          <w:b/>
        </w:rPr>
        <w:t xml:space="preserve"> </w:t>
      </w:r>
      <w:r w:rsidRPr="00DD19C5">
        <w:t xml:space="preserve">(Nägeli) Komárek &amp; Anagnostidis (1995: 17). </w:t>
      </w:r>
      <w:r w:rsidRPr="00DD19C5">
        <w:rPr>
          <w:bCs/>
          <w:lang w:val="en-US"/>
        </w:rPr>
        <w:t>(Fig. 7A)</w:t>
      </w:r>
      <w:r w:rsidRPr="00E7789B">
        <w:rPr>
          <w:lang w:val="en-US"/>
        </w:rPr>
        <w:fldChar w:fldCharType="begin"/>
      </w:r>
      <w:r w:rsidRPr="00E7789B">
        <w:rPr>
          <w:lang w:val="en-US"/>
        </w:rPr>
        <w:instrText xml:space="preserve"> XE "</w:instrText>
      </w:r>
      <w:r w:rsidRPr="00E7789B">
        <w:rPr>
          <w:b/>
          <w:i/>
          <w:lang w:val="en-US"/>
        </w:rPr>
        <w:instrText>Chondrocystis</w:instrText>
      </w:r>
      <w:r w:rsidRPr="00DD19C5">
        <w:rPr>
          <w:b/>
          <w:lang w:val="en-US"/>
        </w:rPr>
        <w:instrText xml:space="preserve"> </w:instrText>
      </w:r>
      <w:r w:rsidRPr="00DD19C5">
        <w:rPr>
          <w:b/>
          <w:i/>
          <w:lang w:val="en-US"/>
        </w:rPr>
        <w:instrText>dermochroa</w:instrText>
      </w:r>
      <w:r w:rsidRPr="00DD19C5">
        <w:rPr>
          <w:b/>
          <w:lang w:val="en-US"/>
        </w:rPr>
        <w:instrText xml:space="preserve"> </w:instrText>
      </w:r>
      <w:r w:rsidRPr="00DD19C5">
        <w:rPr>
          <w:lang w:val="en-US"/>
        </w:rPr>
        <w:instrText xml:space="preserve">(Nägeli) Komárek &amp; Anagnostidis" </w:instrText>
      </w:r>
      <w:r w:rsidRPr="00E7789B">
        <w:rPr>
          <w:lang w:val="en-US"/>
        </w:rPr>
        <w:fldChar w:fldCharType="end"/>
      </w:r>
    </w:p>
    <w:p w14:paraId="6490F48A" w14:textId="77777777" w:rsidR="00001987" w:rsidRPr="00DD19C5" w:rsidRDefault="00CB6CC6" w:rsidP="00F7051B">
      <w:pPr>
        <w:spacing w:before="0" w:after="0" w:line="480" w:lineRule="auto"/>
        <w:jc w:val="both"/>
        <w:rPr>
          <w:lang w:val="en-US"/>
        </w:rPr>
      </w:pPr>
      <w:r w:rsidRPr="00E7789B">
        <w:rPr>
          <w:b/>
          <w:lang w:val="en-US"/>
        </w:rPr>
        <w:t>Bas</w:t>
      </w:r>
      <w:r w:rsidRPr="00DD19C5">
        <w:rPr>
          <w:b/>
          <w:lang w:val="en-US"/>
        </w:rPr>
        <w:t xml:space="preserve">ionym: </w:t>
      </w:r>
      <w:r w:rsidRPr="00DD19C5">
        <w:rPr>
          <w:i/>
          <w:lang w:val="en-US"/>
        </w:rPr>
        <w:t xml:space="preserve">Gloeocapsa dermochroa </w:t>
      </w:r>
      <w:r w:rsidRPr="00DD19C5">
        <w:rPr>
          <w:lang w:val="en-US"/>
        </w:rPr>
        <w:t>Nägeli (1849: 51).</w:t>
      </w:r>
    </w:p>
    <w:p w14:paraId="280238F0" w14:textId="77777777" w:rsidR="00001987" w:rsidRPr="007425AE" w:rsidRDefault="00CB6CC6" w:rsidP="00F7051B">
      <w:pPr>
        <w:spacing w:before="0" w:after="0" w:line="480" w:lineRule="auto"/>
        <w:jc w:val="both"/>
        <w:rPr>
          <w:lang w:val="en-US"/>
        </w:rPr>
      </w:pPr>
      <w:r w:rsidRPr="005F3331">
        <w:rPr>
          <w:lang w:val="en-US"/>
        </w:rPr>
        <w:t>Sarcinoid colonies up to irregular, 26.5–</w:t>
      </w:r>
      <w:r w:rsidRPr="007425AE">
        <w:rPr>
          <w:lang w:val="en-US"/>
        </w:rPr>
        <w:t xml:space="preserve">64.3 µm diam., sub-colonies densely packed. Sheath firm, hyaline, conspicuous, homogeneous, </w:t>
      </w:r>
      <w:proofErr w:type="gramStart"/>
      <w:r w:rsidRPr="007425AE">
        <w:rPr>
          <w:lang w:val="en-US"/>
        </w:rPr>
        <w:t>smooth</w:t>
      </w:r>
      <w:proofErr w:type="gramEnd"/>
      <w:r w:rsidRPr="007425AE">
        <w:rPr>
          <w:lang w:val="en-US"/>
        </w:rPr>
        <w:t>. Cells spherical to hemispherical, 1.8–2.4 µm diam. Cell content homogeneous, blue-green.</w:t>
      </w:r>
    </w:p>
    <w:p w14:paraId="784F0AC1" w14:textId="77777777" w:rsidR="00001987" w:rsidRPr="00316929" w:rsidRDefault="00CB6CC6" w:rsidP="00A84FF0">
      <w:pPr>
        <w:spacing w:before="0" w:after="0" w:line="480" w:lineRule="auto"/>
        <w:jc w:val="both"/>
        <w:rPr>
          <w:b/>
          <w:lang w:val="en-US"/>
        </w:rPr>
      </w:pPr>
      <w:r w:rsidRPr="007425AE">
        <w:rPr>
          <w:b/>
          <w:lang w:val="en-US"/>
        </w:rPr>
        <w:t>Habitat:</w:t>
      </w:r>
      <w:r w:rsidRPr="00316929">
        <w:rPr>
          <w:lang w:val="en-US"/>
        </w:rPr>
        <w:t>—Rocks covered by a water slide near a waterfall.</w:t>
      </w:r>
    </w:p>
    <w:p w14:paraId="0B5C7777" w14:textId="77777777" w:rsidR="00001987" w:rsidRPr="00A84FF0" w:rsidRDefault="00CB6CC6" w:rsidP="00A84FF0">
      <w:pPr>
        <w:spacing w:before="0" w:after="0" w:line="480" w:lineRule="auto"/>
        <w:jc w:val="both"/>
        <w:rPr>
          <w:lang w:val="en-US"/>
        </w:rPr>
      </w:pPr>
      <w:r w:rsidRPr="00F7051B">
        <w:rPr>
          <w:b/>
        </w:rPr>
        <w:t>Studied material:</w:t>
      </w:r>
      <w:r w:rsidRPr="00781BA6">
        <w:t xml:space="preserve">—BRAZIL. São Paulo: São Luís do Paraitinga, State Park of “Serra do Mar” (Santa Virgínia), 23º20'16''S, 45º09'01''W, 22 February 2010, </w:t>
      </w:r>
      <w:r w:rsidRPr="00A84FF0">
        <w:rPr>
          <w:i/>
          <w:iCs/>
        </w:rPr>
        <w:t>W.A. Gama-Jr.</w:t>
      </w:r>
      <w:r w:rsidRPr="00A84FF0">
        <w:t xml:space="preserve"> </w:t>
      </w:r>
      <w:r w:rsidRPr="00A84FF0">
        <w:rPr>
          <w:lang w:val="en-US"/>
        </w:rPr>
        <w:t>(</w:t>
      </w:r>
      <w:r w:rsidRPr="00A84FF0">
        <w:rPr>
          <w:bCs/>
          <w:lang w:val="en-US"/>
        </w:rPr>
        <w:t xml:space="preserve">SP 401419). </w:t>
      </w:r>
    </w:p>
    <w:p w14:paraId="755FD2B0" w14:textId="77777777" w:rsidR="00001987" w:rsidRPr="005B36B7" w:rsidRDefault="00001987" w:rsidP="005B36B7">
      <w:pPr>
        <w:spacing w:before="0" w:after="0" w:line="480" w:lineRule="auto"/>
        <w:jc w:val="both"/>
        <w:rPr>
          <w:lang w:val="en-US"/>
        </w:rPr>
      </w:pPr>
    </w:p>
    <w:p w14:paraId="7822AE8F" w14:textId="77777777" w:rsidR="00001987" w:rsidRPr="00E7789B" w:rsidRDefault="00CB6CC6" w:rsidP="005B36B7">
      <w:pPr>
        <w:spacing w:before="0" w:after="0" w:line="480" w:lineRule="auto"/>
        <w:jc w:val="both"/>
        <w:rPr>
          <w:b/>
          <w:bCs/>
          <w:lang w:val="en-US"/>
        </w:rPr>
      </w:pPr>
      <w:r w:rsidRPr="005B36B7">
        <w:rPr>
          <w:b/>
          <w:bCs/>
          <w:i/>
          <w:lang w:val="en-US"/>
        </w:rPr>
        <w:t>Gloeocapsa compacta</w:t>
      </w:r>
      <w:r w:rsidRPr="005B36B7">
        <w:rPr>
          <w:b/>
          <w:bCs/>
          <w:lang w:val="en-US"/>
        </w:rPr>
        <w:t xml:space="preserve"> </w:t>
      </w:r>
      <w:r w:rsidRPr="00A026B4">
        <w:rPr>
          <w:bCs/>
          <w:lang w:val="en-US"/>
        </w:rPr>
        <w:t>Kützing (1845: 24). (Fig. 7B–C)</w:t>
      </w:r>
      <w:r w:rsidRPr="00E7789B">
        <w:rPr>
          <w:lang w:val="en-US"/>
        </w:rPr>
        <w:fldChar w:fldCharType="begin"/>
      </w:r>
      <w:r w:rsidRPr="00E7789B">
        <w:rPr>
          <w:lang w:val="en-US"/>
        </w:rPr>
        <w:instrText xml:space="preserve"> XE "</w:instrText>
      </w:r>
      <w:r w:rsidRPr="00E7789B">
        <w:rPr>
          <w:b/>
          <w:bCs/>
          <w:i/>
          <w:lang w:val="en-US"/>
        </w:rPr>
        <w:instrText>Gloeocapsa compacta</w:instrText>
      </w:r>
      <w:r w:rsidRPr="00DD19C5">
        <w:rPr>
          <w:b/>
          <w:bCs/>
          <w:lang w:val="en-US"/>
        </w:rPr>
        <w:instrText xml:space="preserve"> </w:instrText>
      </w:r>
      <w:r w:rsidRPr="00DD19C5">
        <w:rPr>
          <w:bCs/>
          <w:lang w:val="en-US"/>
        </w:rPr>
        <w:instrText>Kützing</w:instrText>
      </w:r>
      <w:r w:rsidRPr="00DD19C5">
        <w:rPr>
          <w:lang w:val="en-US"/>
        </w:rPr>
        <w:instrText xml:space="preserve">" </w:instrText>
      </w:r>
      <w:r w:rsidRPr="00E7789B">
        <w:rPr>
          <w:lang w:val="en-US"/>
        </w:rPr>
        <w:fldChar w:fldCharType="end"/>
      </w:r>
    </w:p>
    <w:p w14:paraId="658F9145" w14:textId="77777777" w:rsidR="00001987" w:rsidRPr="007425AE" w:rsidRDefault="00CB6CC6" w:rsidP="005B36B7">
      <w:pPr>
        <w:spacing w:before="0" w:after="0" w:line="480" w:lineRule="auto"/>
        <w:jc w:val="both"/>
        <w:rPr>
          <w:lang w:val="en-US"/>
        </w:rPr>
      </w:pPr>
      <w:r w:rsidRPr="00E7789B">
        <w:rPr>
          <w:lang w:val="en-US"/>
        </w:rPr>
        <w:t xml:space="preserve">Rounded, elliptical to irregular colonies, 7.3–168.8 µm diam., 2–4–8 celled, rarely more. Sheath firm in outer layer, diffluent in inner, brown to purple, conspicuous, rarely lamellate, smooth to slightly granulated. Cells spherical to hemispherical, 4.3–5.4 µm diam. Cell content homogenous to sparsely granulated, blue-green. Spores dark orange, solitary or in groups after releasing, 3.3–4.0 µm diam. </w:t>
      </w:r>
    </w:p>
    <w:p w14:paraId="4FC4DE81" w14:textId="77777777" w:rsidR="00001987" w:rsidRPr="00316929" w:rsidRDefault="00CB6CC6" w:rsidP="00A026B4">
      <w:pPr>
        <w:spacing w:before="0" w:after="0" w:line="480" w:lineRule="auto"/>
        <w:jc w:val="both"/>
        <w:rPr>
          <w:b/>
          <w:lang w:val="en-US"/>
        </w:rPr>
      </w:pPr>
      <w:r w:rsidRPr="007425AE">
        <w:rPr>
          <w:b/>
          <w:lang w:val="en-US"/>
        </w:rPr>
        <w:t>Habitat:</w:t>
      </w:r>
      <w:r w:rsidRPr="007425AE">
        <w:rPr>
          <w:lang w:val="en-US"/>
        </w:rPr>
        <w:t>—Tree bark and dry rocks.</w:t>
      </w:r>
    </w:p>
    <w:p w14:paraId="4E98DDEB" w14:textId="77777777" w:rsidR="00001987" w:rsidRPr="00FA5BA7" w:rsidRDefault="00CB6CC6" w:rsidP="00A026B4">
      <w:pPr>
        <w:spacing w:before="0" w:after="0" w:line="480" w:lineRule="auto"/>
        <w:jc w:val="both"/>
        <w:rPr>
          <w:lang w:val="en-US"/>
        </w:rPr>
      </w:pPr>
      <w:r w:rsidRPr="00F7051B">
        <w:rPr>
          <w:b/>
        </w:rPr>
        <w:t>Studied material:</w:t>
      </w:r>
      <w:r w:rsidRPr="00F7051B">
        <w:rPr>
          <w:bCs/>
        </w:rPr>
        <w:t>—</w:t>
      </w:r>
      <w:r w:rsidRPr="00781BA6">
        <w:t>BRAZIL. São Paulo: Cananéia, “</w:t>
      </w:r>
      <w:r w:rsidRPr="00A84FF0">
        <w:rPr>
          <w:bCs/>
        </w:rPr>
        <w:t xml:space="preserve">Recanto do Mar” Inn, </w:t>
      </w:r>
      <w:r w:rsidRPr="00A84FF0">
        <w:t xml:space="preserve">25º01'16''S, 47º55'31''W, 30 June 2010, </w:t>
      </w:r>
      <w:r w:rsidRPr="00A84FF0">
        <w:rPr>
          <w:i/>
          <w:iCs/>
        </w:rPr>
        <w:t xml:space="preserve">W.A. Gama-Jr. </w:t>
      </w:r>
      <w:proofErr w:type="gramStart"/>
      <w:r w:rsidRPr="00A84FF0">
        <w:rPr>
          <w:lang w:val="en-US"/>
        </w:rPr>
        <w:t xml:space="preserve">&amp; </w:t>
      </w:r>
      <w:r w:rsidRPr="00A84FF0">
        <w:rPr>
          <w:i/>
          <w:iCs/>
          <w:lang w:val="en-US"/>
        </w:rPr>
        <w:t>C.F.S. Malone</w:t>
      </w:r>
      <w:r w:rsidRPr="00A84FF0">
        <w:rPr>
          <w:lang w:val="en-US"/>
        </w:rPr>
        <w:t xml:space="preserve"> (</w:t>
      </w:r>
      <w:r w:rsidRPr="00A84FF0">
        <w:rPr>
          <w:bCs/>
          <w:lang w:val="en-US"/>
        </w:rPr>
        <w:t>SP 401447)</w:t>
      </w:r>
      <w:r w:rsidRPr="00A84FF0">
        <w:rPr>
          <w:lang w:val="en-US"/>
        </w:rPr>
        <w:t xml:space="preserve">; Peruíbe, Ecological </w:t>
      </w:r>
      <w:r w:rsidRPr="00A84FF0">
        <w:rPr>
          <w:lang w:val="en-US"/>
        </w:rPr>
        <w:lastRenderedPageBreak/>
        <w:t xml:space="preserve">Station “Juréia-Itatins”, 24°23.018'S, 47°04.847'W, 17 August 2011, </w:t>
      </w:r>
      <w:r w:rsidRPr="005B36B7">
        <w:rPr>
          <w:i/>
          <w:iCs/>
          <w:lang w:val="en-US"/>
        </w:rPr>
        <w:t>W.A. Gama-Jr.</w:t>
      </w:r>
      <w:r w:rsidRPr="005B36B7">
        <w:rPr>
          <w:lang w:val="en-US"/>
        </w:rPr>
        <w:t xml:space="preserve">, </w:t>
      </w:r>
      <w:r w:rsidRPr="00A026B4">
        <w:rPr>
          <w:i/>
          <w:iCs/>
          <w:lang w:val="en-US"/>
        </w:rPr>
        <w:t>G.S. Hentschke</w:t>
      </w:r>
      <w:r w:rsidRPr="00A026B4">
        <w:rPr>
          <w:lang w:val="en-US"/>
        </w:rPr>
        <w:t xml:space="preserve">, </w:t>
      </w:r>
      <w:r w:rsidRPr="00A026B4">
        <w:rPr>
          <w:i/>
          <w:iCs/>
          <w:lang w:val="en-US"/>
        </w:rPr>
        <w:t xml:space="preserve">C.F.S. Malone &amp; </w:t>
      </w:r>
      <w:r w:rsidRPr="00A026B4">
        <w:rPr>
          <w:lang w:val="en-US"/>
        </w:rPr>
        <w:t>C</w:t>
      </w:r>
      <w:r w:rsidRPr="00A026B4">
        <w:rPr>
          <w:i/>
          <w:iCs/>
          <w:lang w:val="en-US"/>
        </w:rPr>
        <w:t>.L. Sant’Anna</w:t>
      </w:r>
      <w:r w:rsidRPr="00A026B4">
        <w:rPr>
          <w:bCs/>
          <w:lang w:val="en-US"/>
        </w:rPr>
        <w:t xml:space="preserve"> (SP 427326).</w:t>
      </w:r>
      <w:proofErr w:type="gramEnd"/>
    </w:p>
    <w:p w14:paraId="59865F27" w14:textId="77777777" w:rsidR="00001987" w:rsidRPr="00FA5BA7" w:rsidRDefault="00001987" w:rsidP="00A026B4">
      <w:pPr>
        <w:spacing w:before="0" w:after="0" w:line="480" w:lineRule="auto"/>
        <w:jc w:val="both"/>
        <w:rPr>
          <w:b/>
          <w:i/>
          <w:lang w:val="en-US"/>
        </w:rPr>
      </w:pPr>
    </w:p>
    <w:p w14:paraId="12FD52C2" w14:textId="77777777" w:rsidR="00001987" w:rsidRPr="00E7789B" w:rsidRDefault="00CB6CC6" w:rsidP="00FA5BA7">
      <w:pPr>
        <w:spacing w:before="0" w:after="0" w:line="480" w:lineRule="auto"/>
        <w:jc w:val="both"/>
        <w:rPr>
          <w:lang w:val="en-US"/>
        </w:rPr>
      </w:pPr>
      <w:r w:rsidRPr="00FA5BA7">
        <w:rPr>
          <w:b/>
          <w:i/>
          <w:lang w:val="en-US"/>
        </w:rPr>
        <w:t>Gloeocapsa</w:t>
      </w:r>
      <w:r w:rsidRPr="00FA5BA7">
        <w:rPr>
          <w:b/>
          <w:lang w:val="en-US"/>
        </w:rPr>
        <w:t xml:space="preserve"> </w:t>
      </w:r>
      <w:r w:rsidRPr="008877E2">
        <w:rPr>
          <w:b/>
          <w:i/>
          <w:lang w:val="en-US"/>
        </w:rPr>
        <w:t xml:space="preserve">nigrescens </w:t>
      </w:r>
      <w:r w:rsidRPr="008877E2">
        <w:rPr>
          <w:lang w:val="en-US"/>
        </w:rPr>
        <w:t xml:space="preserve">Nägeli in Rabenhorst (1857: 629). </w:t>
      </w:r>
      <w:r w:rsidRPr="008877E2">
        <w:rPr>
          <w:bCs/>
          <w:lang w:val="en-US"/>
        </w:rPr>
        <w:t>(Fig. 7D–G)</w:t>
      </w:r>
      <w:r w:rsidRPr="00E7789B">
        <w:rPr>
          <w:lang w:val="en-US"/>
        </w:rPr>
        <w:fldChar w:fldCharType="begin"/>
      </w:r>
      <w:r w:rsidRPr="00E7789B">
        <w:rPr>
          <w:lang w:val="en-US"/>
        </w:rPr>
        <w:instrText xml:space="preserve"> XE "</w:instrText>
      </w:r>
      <w:r w:rsidRPr="00E7789B">
        <w:rPr>
          <w:b/>
          <w:i/>
          <w:lang w:val="en-US"/>
        </w:rPr>
        <w:instrText>Gloeocapsa</w:instrText>
      </w:r>
      <w:r w:rsidRPr="00DD19C5">
        <w:rPr>
          <w:b/>
          <w:lang w:val="en-US"/>
        </w:rPr>
        <w:instrText xml:space="preserve"> </w:instrText>
      </w:r>
      <w:r w:rsidRPr="00DD19C5">
        <w:rPr>
          <w:b/>
          <w:i/>
          <w:lang w:val="en-US"/>
        </w:rPr>
        <w:instrText xml:space="preserve">nigrescens </w:instrText>
      </w:r>
      <w:r w:rsidRPr="00DD19C5">
        <w:rPr>
          <w:lang w:val="en-US"/>
        </w:rPr>
        <w:instrText xml:space="preserve">Nägeli in Rabenhorst" </w:instrText>
      </w:r>
      <w:r w:rsidRPr="00E7789B">
        <w:rPr>
          <w:lang w:val="en-US"/>
        </w:rPr>
        <w:fldChar w:fldCharType="end"/>
      </w:r>
    </w:p>
    <w:p w14:paraId="1B5C8C0F" w14:textId="77777777" w:rsidR="00001987" w:rsidRPr="007425AE" w:rsidRDefault="00CB6CC6" w:rsidP="00FA5BA7">
      <w:pPr>
        <w:spacing w:before="0" w:after="0" w:line="480" w:lineRule="auto"/>
        <w:jc w:val="both"/>
        <w:rPr>
          <w:lang w:val="en-US"/>
        </w:rPr>
      </w:pPr>
      <w:r w:rsidRPr="00E7789B">
        <w:rPr>
          <w:lang w:val="en-US"/>
        </w:rPr>
        <w:t>Rounded colonies, rarely elongated, 7.3–44.8 µm diam., 2–4–8–16 celled, rarely more. Sheath firm, hyaline to bluish or blackish, conspicuous, rare</w:t>
      </w:r>
      <w:r w:rsidRPr="007425AE">
        <w:rPr>
          <w:lang w:val="en-US"/>
        </w:rPr>
        <w:t xml:space="preserve">ly lamellate, granulated. Cells spherical to slightly elongated, 3.2–5.4 µm diam. Cell content homogenous to sparsely granulated, blue-green to olive green. Spores elongated to irregular, dark-grey, roughly granulated, solitary or in pairs, 5.8–7.7 µm diam. </w:t>
      </w:r>
    </w:p>
    <w:p w14:paraId="4875DC0A" w14:textId="77777777" w:rsidR="00001987" w:rsidRPr="00781BA6" w:rsidRDefault="00CB6CC6" w:rsidP="00FA5BA7">
      <w:pPr>
        <w:spacing w:before="0" w:after="0" w:line="480" w:lineRule="auto"/>
        <w:jc w:val="both"/>
        <w:rPr>
          <w:lang w:val="en-US"/>
        </w:rPr>
      </w:pPr>
      <w:r w:rsidRPr="00F7051B">
        <w:rPr>
          <w:b/>
          <w:lang w:val="en-US"/>
        </w:rPr>
        <w:t>Habitat:</w:t>
      </w:r>
      <w:r w:rsidRPr="00F7051B">
        <w:rPr>
          <w:lang w:val="en-US"/>
        </w:rPr>
        <w:t>—Dry and wet concrete walls.</w:t>
      </w:r>
    </w:p>
    <w:p w14:paraId="6C873523" w14:textId="77777777" w:rsidR="00001987" w:rsidRPr="00F41070" w:rsidRDefault="00CB6CC6" w:rsidP="00FA5BA7">
      <w:pPr>
        <w:spacing w:before="0" w:after="0" w:line="480" w:lineRule="auto"/>
        <w:jc w:val="both"/>
        <w:rPr>
          <w:lang w:val="en-US"/>
        </w:rPr>
      </w:pPr>
      <w:bookmarkStart w:id="1868" w:name="OLE_LINK2"/>
      <w:r w:rsidRPr="00A84FF0">
        <w:rPr>
          <w:b/>
        </w:rPr>
        <w:t>Studied material:</w:t>
      </w:r>
      <w:r w:rsidRPr="00A84FF0">
        <w:t xml:space="preserve">—BRAZIL. São Paulo: São Luís do Paraitinga, State Park of “Serra do Mar” (Santa Virgínia), 23º20'36''S, 45º07'44''W, 24 February 2010, </w:t>
      </w:r>
      <w:r w:rsidRPr="00A84FF0">
        <w:rPr>
          <w:i/>
          <w:iCs/>
        </w:rPr>
        <w:t>W.A. Gama-Jr.</w:t>
      </w:r>
      <w:r w:rsidRPr="00A84FF0">
        <w:t xml:space="preserve"> (</w:t>
      </w:r>
      <w:r w:rsidRPr="00A84FF0">
        <w:rPr>
          <w:bCs/>
        </w:rPr>
        <w:t xml:space="preserve">SP 401425); </w:t>
      </w:r>
      <w:r w:rsidRPr="005B36B7">
        <w:t>23º20'10''S, 45º08'44''W, 24 February 2010</w:t>
      </w:r>
      <w:ins w:id="1869" w:author="W" w:date="2014-06-04T09:35:00Z">
        <w:r w:rsidR="00812A60" w:rsidRPr="00A026B4">
          <w:t xml:space="preserve"> </w:t>
        </w:r>
      </w:ins>
      <w:r w:rsidRPr="00A026B4">
        <w:rPr>
          <w:i/>
          <w:iCs/>
        </w:rPr>
        <w:t>W.A. Gama-Jr.</w:t>
      </w:r>
      <w:r w:rsidRPr="00A026B4">
        <w:rPr>
          <w:bCs/>
        </w:rPr>
        <w:t xml:space="preserve"> (SP 401435);</w:t>
      </w:r>
      <w:r w:rsidRPr="00A026B4">
        <w:t xml:space="preserve"> Cananéia, State Park of “Ilha do Cardoso” (Perequê)</w:t>
      </w:r>
      <w:r w:rsidRPr="00A026B4">
        <w:rPr>
          <w:bCs/>
        </w:rPr>
        <w:t xml:space="preserve">, </w:t>
      </w:r>
      <w:r w:rsidRPr="00A026B4">
        <w:t xml:space="preserve">25º04'08''S, 47º55'88''W, 29 June 2010, </w:t>
      </w:r>
      <w:r w:rsidRPr="00A026B4">
        <w:rPr>
          <w:i/>
          <w:iCs/>
        </w:rPr>
        <w:t xml:space="preserve">W.A. Gama-Jr. </w:t>
      </w:r>
      <w:r w:rsidRPr="00FA5BA7">
        <w:rPr>
          <w:lang w:val="en-US"/>
        </w:rPr>
        <w:t xml:space="preserve">&amp; </w:t>
      </w:r>
      <w:r w:rsidRPr="00FA5BA7">
        <w:rPr>
          <w:i/>
          <w:iCs/>
          <w:lang w:val="en-US"/>
        </w:rPr>
        <w:t>C.F.S. Malone</w:t>
      </w:r>
      <w:r w:rsidRPr="00FA5BA7">
        <w:rPr>
          <w:lang w:val="en-US"/>
        </w:rPr>
        <w:t xml:space="preserve"> (</w:t>
      </w:r>
      <w:r w:rsidRPr="00FA5BA7">
        <w:rPr>
          <w:bCs/>
          <w:lang w:val="en-US"/>
        </w:rPr>
        <w:t xml:space="preserve">SP 401438); </w:t>
      </w:r>
      <w:r w:rsidRPr="00FA5BA7">
        <w:rPr>
          <w:lang w:val="en-US"/>
        </w:rPr>
        <w:t xml:space="preserve">25º04'08''S, 47º55'88''W, 29 June 2010, </w:t>
      </w:r>
      <w:r w:rsidRPr="00FA5BA7">
        <w:rPr>
          <w:i/>
          <w:iCs/>
          <w:lang w:val="en-US"/>
        </w:rPr>
        <w:t xml:space="preserve">W.A. Gama-Jr. </w:t>
      </w:r>
      <w:r w:rsidRPr="00FA5BA7">
        <w:rPr>
          <w:lang w:val="en-US"/>
        </w:rPr>
        <w:t xml:space="preserve">&amp; </w:t>
      </w:r>
      <w:r w:rsidRPr="00FA5BA7">
        <w:rPr>
          <w:i/>
          <w:iCs/>
          <w:lang w:val="en-US"/>
        </w:rPr>
        <w:t xml:space="preserve">C.F.S. Malone </w:t>
      </w:r>
      <w:r w:rsidRPr="008877E2">
        <w:rPr>
          <w:iCs/>
          <w:lang w:val="en-US"/>
        </w:rPr>
        <w:t>(</w:t>
      </w:r>
      <w:r w:rsidRPr="008877E2">
        <w:rPr>
          <w:bCs/>
          <w:lang w:val="en-US"/>
        </w:rPr>
        <w:t xml:space="preserve">SP 401437); </w:t>
      </w:r>
      <w:r w:rsidRPr="008877E2">
        <w:rPr>
          <w:lang w:val="en-US"/>
        </w:rPr>
        <w:t xml:space="preserve">25º04'08''S, 47º55'88''W, 29 June 2010, </w:t>
      </w:r>
      <w:r w:rsidRPr="008877E2">
        <w:rPr>
          <w:i/>
          <w:iCs/>
          <w:lang w:val="en-US"/>
        </w:rPr>
        <w:t xml:space="preserve">W.A. Gama-Jr. </w:t>
      </w:r>
      <w:r w:rsidRPr="008877E2">
        <w:rPr>
          <w:lang w:val="en-US"/>
        </w:rPr>
        <w:t xml:space="preserve">&amp; </w:t>
      </w:r>
      <w:r w:rsidRPr="0043609D">
        <w:rPr>
          <w:i/>
          <w:iCs/>
          <w:lang w:val="en-US"/>
        </w:rPr>
        <w:t>C.F.S. Malone</w:t>
      </w:r>
      <w:r w:rsidRPr="0043609D">
        <w:rPr>
          <w:lang w:val="en-US"/>
        </w:rPr>
        <w:t xml:space="preserve"> (</w:t>
      </w:r>
      <w:r w:rsidRPr="0043609D">
        <w:rPr>
          <w:bCs/>
          <w:lang w:val="en-US"/>
        </w:rPr>
        <w:t xml:space="preserve">SP 401440) </w:t>
      </w:r>
      <w:r w:rsidRPr="0043609D">
        <w:rPr>
          <w:lang w:val="en-US"/>
        </w:rPr>
        <w:t xml:space="preserve">25º05'08''S, 47º55'30''W, 29 June 2010, </w:t>
      </w:r>
      <w:r w:rsidRPr="0043609D">
        <w:rPr>
          <w:i/>
          <w:iCs/>
          <w:lang w:val="en-US"/>
        </w:rPr>
        <w:t xml:space="preserve">W.A. Gama-Jr. </w:t>
      </w:r>
      <w:r w:rsidRPr="0043609D">
        <w:rPr>
          <w:lang w:val="en-US"/>
        </w:rPr>
        <w:t xml:space="preserve">&amp; </w:t>
      </w:r>
      <w:r w:rsidRPr="0043609D">
        <w:rPr>
          <w:i/>
          <w:iCs/>
          <w:lang w:val="en-US"/>
        </w:rPr>
        <w:t>C.F.S. Malone</w:t>
      </w:r>
      <w:r w:rsidRPr="0043609D">
        <w:rPr>
          <w:lang w:val="en-US"/>
        </w:rPr>
        <w:t xml:space="preserve"> (</w:t>
      </w:r>
      <w:r w:rsidRPr="00470408">
        <w:rPr>
          <w:bCs/>
          <w:lang w:val="en-US"/>
        </w:rPr>
        <w:t>SP 401445);</w:t>
      </w:r>
      <w:r w:rsidRPr="00470408">
        <w:rPr>
          <w:lang w:val="en-US"/>
        </w:rPr>
        <w:t xml:space="preserve"> Peruíbe, Ecological Station “Juréia-Itatins”, 24°26.420'S, 47°04.588'W, 15 August 2011, </w:t>
      </w:r>
      <w:r w:rsidRPr="00E03A02">
        <w:rPr>
          <w:i/>
          <w:iCs/>
          <w:lang w:val="en-US"/>
        </w:rPr>
        <w:t>W.A. Gama-Jr.</w:t>
      </w:r>
      <w:r w:rsidRPr="00FA5A0F">
        <w:rPr>
          <w:lang w:val="en-US"/>
        </w:rPr>
        <w:t xml:space="preserve">, </w:t>
      </w:r>
      <w:r w:rsidRPr="00FA5A0F">
        <w:rPr>
          <w:i/>
          <w:iCs/>
          <w:lang w:val="en-US"/>
        </w:rPr>
        <w:t>G.S. Hentschke</w:t>
      </w:r>
      <w:r w:rsidRPr="00FA5A0F">
        <w:rPr>
          <w:lang w:val="en-US"/>
        </w:rPr>
        <w:t xml:space="preserve">, </w:t>
      </w:r>
      <w:r w:rsidRPr="00FA5A0F">
        <w:rPr>
          <w:i/>
          <w:iCs/>
          <w:lang w:val="en-US"/>
        </w:rPr>
        <w:t xml:space="preserve">C.F.S. Malone &amp; </w:t>
      </w:r>
      <w:r w:rsidRPr="0075724A">
        <w:rPr>
          <w:lang w:val="en-US"/>
        </w:rPr>
        <w:t>C</w:t>
      </w:r>
      <w:r w:rsidRPr="0075724A">
        <w:rPr>
          <w:i/>
          <w:iCs/>
          <w:lang w:val="en-US"/>
        </w:rPr>
        <w:t>.L. Sant’Anna</w:t>
      </w:r>
      <w:r w:rsidRPr="0075724A">
        <w:rPr>
          <w:lang w:val="en-US"/>
        </w:rPr>
        <w:t xml:space="preserve"> (</w:t>
      </w:r>
      <w:r w:rsidRPr="0075724A">
        <w:rPr>
          <w:bCs/>
          <w:lang w:val="en-US"/>
        </w:rPr>
        <w:t>SP 427305);</w:t>
      </w:r>
      <w:r w:rsidRPr="0075724A">
        <w:rPr>
          <w:lang w:val="en-US"/>
        </w:rPr>
        <w:t xml:space="preserve"> 24°23.013'S, 47°04.836'W, 17 August 2011, </w:t>
      </w:r>
      <w:r w:rsidRPr="0075724A">
        <w:rPr>
          <w:i/>
          <w:iCs/>
          <w:lang w:val="en-US"/>
        </w:rPr>
        <w:t>W.A. Gama-Jr.</w:t>
      </w:r>
      <w:r w:rsidRPr="0075724A">
        <w:rPr>
          <w:lang w:val="en-US"/>
        </w:rPr>
        <w:t xml:space="preserve">, </w:t>
      </w:r>
      <w:r w:rsidRPr="0075724A">
        <w:rPr>
          <w:i/>
          <w:iCs/>
          <w:lang w:val="en-US"/>
        </w:rPr>
        <w:t>G.S. Hentschke</w:t>
      </w:r>
      <w:r w:rsidRPr="0075724A">
        <w:rPr>
          <w:lang w:val="en-US"/>
        </w:rPr>
        <w:t xml:space="preserve">, </w:t>
      </w:r>
      <w:r w:rsidRPr="0075724A">
        <w:rPr>
          <w:i/>
          <w:iCs/>
          <w:lang w:val="en-US"/>
        </w:rPr>
        <w:t xml:space="preserve">C.F.S. Malone &amp; </w:t>
      </w:r>
      <w:r w:rsidRPr="0075724A">
        <w:rPr>
          <w:lang w:val="en-US"/>
        </w:rPr>
        <w:t>C</w:t>
      </w:r>
      <w:r w:rsidRPr="0075724A">
        <w:rPr>
          <w:i/>
          <w:iCs/>
          <w:lang w:val="en-US"/>
        </w:rPr>
        <w:t>.L. Sant’Anna</w:t>
      </w:r>
      <w:r w:rsidRPr="007A19F3">
        <w:rPr>
          <w:bCs/>
          <w:lang w:val="en-US"/>
        </w:rPr>
        <w:t xml:space="preserve"> (SP 427324)</w:t>
      </w:r>
      <w:bookmarkEnd w:id="1868"/>
      <w:r w:rsidRPr="007A19F3">
        <w:rPr>
          <w:lang w:val="en-US"/>
        </w:rPr>
        <w:t xml:space="preserve"> 24°22.739'S, 47°04.719'W, </w:t>
      </w:r>
      <w:r w:rsidRPr="007A19F3">
        <w:rPr>
          <w:i/>
          <w:iCs/>
          <w:lang w:val="en-US"/>
        </w:rPr>
        <w:t>W.A. Gama-Jr.</w:t>
      </w:r>
      <w:r w:rsidRPr="007A19F3">
        <w:rPr>
          <w:lang w:val="en-US"/>
        </w:rPr>
        <w:t xml:space="preserve">, </w:t>
      </w:r>
      <w:r w:rsidRPr="009D4F78">
        <w:rPr>
          <w:i/>
          <w:iCs/>
          <w:lang w:val="en-US"/>
        </w:rPr>
        <w:t>G.S. Hentschke</w:t>
      </w:r>
      <w:r w:rsidRPr="009D4F78">
        <w:rPr>
          <w:lang w:val="en-US"/>
        </w:rPr>
        <w:t xml:space="preserve">, </w:t>
      </w:r>
      <w:r w:rsidRPr="009D4F78">
        <w:rPr>
          <w:i/>
          <w:iCs/>
          <w:lang w:val="en-US"/>
        </w:rPr>
        <w:t>C.F.S. Malone</w:t>
      </w:r>
      <w:r w:rsidRPr="00E63FFF">
        <w:rPr>
          <w:i/>
          <w:iCs/>
          <w:lang w:val="en-US"/>
        </w:rPr>
        <w:t xml:space="preserve"> &amp; </w:t>
      </w:r>
      <w:r w:rsidRPr="00E63FFF">
        <w:rPr>
          <w:lang w:val="en-US"/>
        </w:rPr>
        <w:t>C</w:t>
      </w:r>
      <w:r w:rsidRPr="00E63FFF">
        <w:rPr>
          <w:i/>
          <w:iCs/>
          <w:lang w:val="en-US"/>
        </w:rPr>
        <w:t xml:space="preserve">.L. Sant’Anna </w:t>
      </w:r>
      <w:r w:rsidRPr="00F41070">
        <w:rPr>
          <w:bCs/>
          <w:lang w:val="en-US"/>
        </w:rPr>
        <w:t>(SP 427333</w:t>
      </w:r>
      <w:r w:rsidRPr="00F41070">
        <w:rPr>
          <w:lang w:val="en-US"/>
        </w:rPr>
        <w:t>).</w:t>
      </w:r>
      <w:r w:rsidRPr="00F41070">
        <w:rPr>
          <w:bCs/>
          <w:lang w:val="en-US"/>
        </w:rPr>
        <w:t xml:space="preserve"> </w:t>
      </w:r>
    </w:p>
    <w:p w14:paraId="1A0E60D3" w14:textId="77777777" w:rsidR="00001987" w:rsidRPr="00F41070" w:rsidRDefault="00001987" w:rsidP="00FA5BA7">
      <w:pPr>
        <w:spacing w:before="0" w:after="0" w:line="480" w:lineRule="auto"/>
        <w:jc w:val="both"/>
        <w:rPr>
          <w:b/>
          <w:i/>
          <w:lang w:val="en-US"/>
        </w:rPr>
      </w:pPr>
    </w:p>
    <w:p w14:paraId="34A541B7" w14:textId="77777777" w:rsidR="00001987" w:rsidRPr="00DD19C5" w:rsidRDefault="00CB6CC6" w:rsidP="00FA5BA7">
      <w:pPr>
        <w:spacing w:before="0" w:after="0" w:line="480" w:lineRule="auto"/>
        <w:jc w:val="both"/>
        <w:rPr>
          <w:b/>
        </w:rPr>
      </w:pPr>
      <w:r w:rsidRPr="00F41070">
        <w:rPr>
          <w:b/>
          <w:i/>
        </w:rPr>
        <w:t>Gloeocapsa</w:t>
      </w:r>
      <w:r w:rsidRPr="00977C6E">
        <w:rPr>
          <w:b/>
        </w:rPr>
        <w:t xml:space="preserve"> </w:t>
      </w:r>
      <w:r w:rsidRPr="00977C6E">
        <w:rPr>
          <w:b/>
          <w:i/>
        </w:rPr>
        <w:t>novacekii</w:t>
      </w:r>
      <w:r w:rsidRPr="00977C6E">
        <w:rPr>
          <w:b/>
        </w:rPr>
        <w:t xml:space="preserve"> </w:t>
      </w:r>
      <w:r w:rsidRPr="00977C6E">
        <w:t>Komárek &amp; Anagnostidis (1995: 19)</w:t>
      </w:r>
      <w:r w:rsidRPr="00E7789B">
        <w:rPr>
          <w:lang w:val="en-US"/>
        </w:rPr>
        <w:fldChar w:fldCharType="begin"/>
      </w:r>
      <w:r w:rsidRPr="00E7789B">
        <w:instrText xml:space="preserve"> XE "</w:instrText>
      </w:r>
      <w:r w:rsidRPr="00E7789B">
        <w:rPr>
          <w:b/>
          <w:i/>
        </w:rPr>
        <w:instrText>Gloeocapsa</w:instrText>
      </w:r>
      <w:r w:rsidRPr="00DD19C5">
        <w:rPr>
          <w:b/>
        </w:rPr>
        <w:instrText xml:space="preserve"> </w:instrText>
      </w:r>
      <w:r w:rsidRPr="00DD19C5">
        <w:rPr>
          <w:b/>
          <w:i/>
        </w:rPr>
        <w:instrText>novacekii</w:instrText>
      </w:r>
      <w:r w:rsidRPr="00DD19C5">
        <w:rPr>
          <w:b/>
        </w:rPr>
        <w:instrText xml:space="preserve"> </w:instrText>
      </w:r>
      <w:r w:rsidRPr="00DD19C5">
        <w:instrText xml:space="preserve">Komárek &amp; Anagnostidis" </w:instrText>
      </w:r>
      <w:r w:rsidRPr="00E7789B">
        <w:rPr>
          <w:lang w:val="en-US"/>
        </w:rPr>
        <w:fldChar w:fldCharType="end"/>
      </w:r>
      <w:r w:rsidRPr="00E7789B">
        <w:t xml:space="preserve">. </w:t>
      </w:r>
      <w:r w:rsidRPr="00E7789B">
        <w:rPr>
          <w:bCs/>
        </w:rPr>
        <w:t>(Fig. 7H; 8A–C)</w:t>
      </w:r>
    </w:p>
    <w:p w14:paraId="42D6D2C3" w14:textId="77777777" w:rsidR="00001987" w:rsidRPr="00316929" w:rsidRDefault="00CB6CC6" w:rsidP="008877E2">
      <w:pPr>
        <w:spacing w:before="0" w:after="0" w:line="480" w:lineRule="auto"/>
        <w:jc w:val="both"/>
        <w:rPr>
          <w:lang w:val="en-US"/>
        </w:rPr>
      </w:pPr>
      <w:r w:rsidRPr="007425AE">
        <w:rPr>
          <w:lang w:val="en-US"/>
        </w:rPr>
        <w:lastRenderedPageBreak/>
        <w:t xml:space="preserve">Rounded colonies, rarely elongated, 9.6–174.4 µm diam. Sheath firm, hyaline to rosy or dark red, conspicuous, lamellate or non-lamellate, finely granulated. Cells spherical to slightly elongated, 2.7–5.2(6.4) µm diam. Cell content granulated, blue-green up to pale blue-green. Spores elongated to irregular, dark red, roughly granulated, solitary or pairs, 4.6–5.8 µm diam.  </w:t>
      </w:r>
    </w:p>
    <w:p w14:paraId="46604F0B" w14:textId="77777777" w:rsidR="00001987" w:rsidRPr="00781BA6" w:rsidRDefault="00CB6CC6" w:rsidP="008877E2">
      <w:pPr>
        <w:spacing w:before="0" w:after="0" w:line="480" w:lineRule="auto"/>
        <w:jc w:val="both"/>
        <w:rPr>
          <w:lang w:val="en-US"/>
        </w:rPr>
      </w:pPr>
      <w:r w:rsidRPr="00F7051B">
        <w:rPr>
          <w:b/>
          <w:lang w:val="en-US"/>
        </w:rPr>
        <w:t>Habitat:</w:t>
      </w:r>
      <w:r w:rsidRPr="00F7051B">
        <w:rPr>
          <w:lang w:val="en-US"/>
        </w:rPr>
        <w:t>—Dry and wet concrete walls.</w:t>
      </w:r>
    </w:p>
    <w:p w14:paraId="77C5286B" w14:textId="77777777" w:rsidR="00001987" w:rsidRPr="007A19F3" w:rsidRDefault="00CB6CC6" w:rsidP="0043609D">
      <w:pPr>
        <w:spacing w:before="0" w:after="0" w:line="480" w:lineRule="auto"/>
        <w:jc w:val="both"/>
        <w:rPr>
          <w:lang w:val="en-US"/>
        </w:rPr>
      </w:pPr>
      <w:r w:rsidRPr="00A84FF0">
        <w:rPr>
          <w:b/>
        </w:rPr>
        <w:t>Studied material:</w:t>
      </w:r>
      <w:r w:rsidRPr="00A84FF0">
        <w:t>—BRAZIL. São Paulo: São Luís do Paraitinga, State Park of “Serra do Mar” (Santa Virgínia)</w:t>
      </w:r>
      <w:r w:rsidRPr="00A84FF0">
        <w:rPr>
          <w:bCs/>
        </w:rPr>
        <w:t xml:space="preserve">, </w:t>
      </w:r>
      <w:r w:rsidRPr="00A84FF0">
        <w:t xml:space="preserve">23º20'16''S, 45º09'01''W, 22 February 2010, </w:t>
      </w:r>
      <w:r w:rsidRPr="00A84FF0">
        <w:rPr>
          <w:i/>
          <w:iCs/>
        </w:rPr>
        <w:t>W.A. Gama-Jr.</w:t>
      </w:r>
      <w:r w:rsidRPr="00A84FF0">
        <w:t xml:space="preserve"> (</w:t>
      </w:r>
      <w:r w:rsidRPr="00A84FF0">
        <w:rPr>
          <w:bCs/>
        </w:rPr>
        <w:t xml:space="preserve">SP 401418); </w:t>
      </w:r>
      <w:r w:rsidRPr="005B36B7">
        <w:t>23º20'10''S, 45º08'44''W, 24 February 2010</w:t>
      </w:r>
      <w:r w:rsidRPr="00A026B4">
        <w:rPr>
          <w:i/>
          <w:iCs/>
        </w:rPr>
        <w:t>W.A. Gama-Jr.</w:t>
      </w:r>
      <w:r w:rsidRPr="00A026B4">
        <w:rPr>
          <w:bCs/>
        </w:rPr>
        <w:t xml:space="preserve"> (SP 401435);</w:t>
      </w:r>
      <w:r w:rsidRPr="00A026B4">
        <w:t xml:space="preserve"> Cananéia, State Park of “Ilha do Cardoso” (Perequê)</w:t>
      </w:r>
      <w:r w:rsidRPr="00A026B4">
        <w:rPr>
          <w:bCs/>
        </w:rPr>
        <w:t xml:space="preserve">, </w:t>
      </w:r>
      <w:r w:rsidRPr="00A026B4">
        <w:t xml:space="preserve">25º04'08''S, 47º55'88''W, 29 June 2010, </w:t>
      </w:r>
      <w:r w:rsidRPr="00A026B4">
        <w:rPr>
          <w:i/>
          <w:iCs/>
        </w:rPr>
        <w:t xml:space="preserve">W.A. Gama-Jr. </w:t>
      </w:r>
      <w:r w:rsidRPr="00FA5BA7">
        <w:rPr>
          <w:lang w:val="en-US"/>
        </w:rPr>
        <w:t xml:space="preserve">&amp; </w:t>
      </w:r>
      <w:r w:rsidRPr="00FA5BA7">
        <w:rPr>
          <w:i/>
          <w:iCs/>
          <w:lang w:val="en-US"/>
        </w:rPr>
        <w:t>C.F.S. Malone</w:t>
      </w:r>
      <w:r w:rsidRPr="00FA5BA7">
        <w:rPr>
          <w:lang w:val="en-US"/>
        </w:rPr>
        <w:t xml:space="preserve"> (</w:t>
      </w:r>
      <w:r w:rsidRPr="00FA5BA7">
        <w:rPr>
          <w:bCs/>
          <w:lang w:val="en-US"/>
        </w:rPr>
        <w:t xml:space="preserve">SP 401438); </w:t>
      </w:r>
      <w:r w:rsidRPr="00FA5BA7">
        <w:rPr>
          <w:lang w:val="en-US"/>
        </w:rPr>
        <w:t xml:space="preserve">25º04'08''S, 47º55'88''W, 29 June 2010, </w:t>
      </w:r>
      <w:r w:rsidRPr="00FA5BA7">
        <w:rPr>
          <w:i/>
          <w:iCs/>
          <w:lang w:val="en-US"/>
        </w:rPr>
        <w:t xml:space="preserve">W.A. Gama-Jr. </w:t>
      </w:r>
      <w:r w:rsidRPr="008877E2">
        <w:rPr>
          <w:lang w:val="en-US"/>
        </w:rPr>
        <w:t xml:space="preserve">&amp; </w:t>
      </w:r>
      <w:r w:rsidRPr="008877E2">
        <w:rPr>
          <w:i/>
          <w:iCs/>
          <w:lang w:val="en-US"/>
        </w:rPr>
        <w:t>C.F.S. Malone</w:t>
      </w:r>
      <w:r w:rsidRPr="008877E2">
        <w:rPr>
          <w:lang w:val="en-US"/>
        </w:rPr>
        <w:t xml:space="preserve"> (</w:t>
      </w:r>
      <w:r w:rsidRPr="008877E2">
        <w:rPr>
          <w:bCs/>
          <w:lang w:val="en-US"/>
        </w:rPr>
        <w:t>SP 401440);</w:t>
      </w:r>
      <w:r w:rsidRPr="0043609D">
        <w:rPr>
          <w:lang w:val="en-US"/>
        </w:rPr>
        <w:t xml:space="preserve"> Peruíbe, Ecological Station “Juréia-Itatins”, (24°26.420'S, 47°04.588'W, 15 August 2011, </w:t>
      </w:r>
      <w:r w:rsidRPr="0043609D">
        <w:rPr>
          <w:i/>
          <w:iCs/>
          <w:lang w:val="en-US"/>
        </w:rPr>
        <w:t>W.A. Gama-Jr.</w:t>
      </w:r>
      <w:r w:rsidRPr="0043609D">
        <w:rPr>
          <w:lang w:val="en-US"/>
        </w:rPr>
        <w:t xml:space="preserve">, </w:t>
      </w:r>
      <w:r w:rsidRPr="0043609D">
        <w:rPr>
          <w:i/>
          <w:iCs/>
          <w:lang w:val="en-US"/>
        </w:rPr>
        <w:t>G.S. Hentschke</w:t>
      </w:r>
      <w:r w:rsidRPr="0043609D">
        <w:rPr>
          <w:lang w:val="en-US"/>
        </w:rPr>
        <w:t xml:space="preserve">, </w:t>
      </w:r>
      <w:r w:rsidRPr="0043609D">
        <w:rPr>
          <w:i/>
          <w:iCs/>
          <w:lang w:val="en-US"/>
        </w:rPr>
        <w:t xml:space="preserve">C.F.S. Malone &amp; </w:t>
      </w:r>
      <w:r w:rsidRPr="0043609D">
        <w:rPr>
          <w:lang w:val="en-US"/>
        </w:rPr>
        <w:t>C</w:t>
      </w:r>
      <w:r w:rsidRPr="0043609D">
        <w:rPr>
          <w:i/>
          <w:iCs/>
          <w:lang w:val="en-US"/>
        </w:rPr>
        <w:t>.L. Sant’Anna</w:t>
      </w:r>
      <w:r w:rsidRPr="0043609D">
        <w:rPr>
          <w:lang w:val="en-US"/>
        </w:rPr>
        <w:t xml:space="preserve"> (</w:t>
      </w:r>
      <w:r w:rsidRPr="0043609D">
        <w:rPr>
          <w:bCs/>
          <w:lang w:val="en-US"/>
        </w:rPr>
        <w:t>SP 427305);</w:t>
      </w:r>
      <w:r w:rsidRPr="0043609D">
        <w:rPr>
          <w:lang w:val="en-US"/>
        </w:rPr>
        <w:t xml:space="preserve"> 24°24.146'S, 47°03.648'W, 15 August 2011, </w:t>
      </w:r>
      <w:r w:rsidRPr="0043609D">
        <w:rPr>
          <w:i/>
          <w:iCs/>
          <w:lang w:val="en-US"/>
        </w:rPr>
        <w:t>W.A. Gama-Jr.</w:t>
      </w:r>
      <w:r w:rsidRPr="00470408">
        <w:rPr>
          <w:lang w:val="en-US"/>
        </w:rPr>
        <w:t xml:space="preserve">, </w:t>
      </w:r>
      <w:r w:rsidRPr="00470408">
        <w:rPr>
          <w:i/>
          <w:iCs/>
          <w:lang w:val="en-US"/>
        </w:rPr>
        <w:t>G.S. Hentschke</w:t>
      </w:r>
      <w:r w:rsidRPr="00470408">
        <w:rPr>
          <w:lang w:val="en-US"/>
        </w:rPr>
        <w:t xml:space="preserve">, </w:t>
      </w:r>
      <w:r w:rsidRPr="00E03A02">
        <w:rPr>
          <w:i/>
          <w:iCs/>
          <w:lang w:val="en-US"/>
        </w:rPr>
        <w:t xml:space="preserve">C.F.S. Malone &amp; </w:t>
      </w:r>
      <w:r w:rsidRPr="00E03A02">
        <w:rPr>
          <w:lang w:val="en-US"/>
        </w:rPr>
        <w:t>C</w:t>
      </w:r>
      <w:r w:rsidRPr="00E03A02">
        <w:rPr>
          <w:i/>
          <w:iCs/>
          <w:lang w:val="en-US"/>
        </w:rPr>
        <w:t>.L. Sant’Anna</w:t>
      </w:r>
      <w:r w:rsidRPr="00E03A02">
        <w:rPr>
          <w:bCs/>
          <w:lang w:val="en-US"/>
        </w:rPr>
        <w:t xml:space="preserve"> (SP 427310);</w:t>
      </w:r>
      <w:r w:rsidRPr="00E03A02">
        <w:rPr>
          <w:lang w:val="en-US"/>
        </w:rPr>
        <w:t xml:space="preserve"> 24°23.013'S, 47°04.836'W, 17 August 2011, </w:t>
      </w:r>
      <w:r w:rsidRPr="00FA5A0F">
        <w:rPr>
          <w:i/>
          <w:iCs/>
          <w:lang w:val="en-US"/>
        </w:rPr>
        <w:t>W.A. Gama-Jr.</w:t>
      </w:r>
      <w:r w:rsidRPr="00FA5A0F">
        <w:rPr>
          <w:lang w:val="en-US"/>
        </w:rPr>
        <w:t xml:space="preserve">, </w:t>
      </w:r>
      <w:r w:rsidRPr="00FA5A0F">
        <w:rPr>
          <w:i/>
          <w:iCs/>
          <w:lang w:val="en-US"/>
        </w:rPr>
        <w:t>G.S. Hentschke</w:t>
      </w:r>
      <w:r w:rsidRPr="00FA5A0F">
        <w:rPr>
          <w:lang w:val="en-US"/>
        </w:rPr>
        <w:t xml:space="preserve">, </w:t>
      </w:r>
      <w:r w:rsidRPr="00FA5A0F">
        <w:rPr>
          <w:i/>
          <w:iCs/>
          <w:lang w:val="en-US"/>
        </w:rPr>
        <w:t xml:space="preserve">C.F.S. Malone &amp; </w:t>
      </w:r>
      <w:r w:rsidRPr="0075724A">
        <w:rPr>
          <w:lang w:val="en-US"/>
        </w:rPr>
        <w:t>C</w:t>
      </w:r>
      <w:r w:rsidRPr="0075724A">
        <w:rPr>
          <w:i/>
          <w:iCs/>
          <w:lang w:val="en-US"/>
        </w:rPr>
        <w:t>.L. Sant’Anna</w:t>
      </w:r>
      <w:r w:rsidRPr="0075724A">
        <w:rPr>
          <w:bCs/>
          <w:lang w:val="en-US"/>
        </w:rPr>
        <w:t xml:space="preserve"> (SP 427324); </w:t>
      </w:r>
      <w:r w:rsidRPr="0075724A">
        <w:rPr>
          <w:lang w:val="en-US"/>
        </w:rPr>
        <w:t xml:space="preserve">24°22.739'S, 47°04.719'W, </w:t>
      </w:r>
      <w:r w:rsidRPr="0075724A">
        <w:rPr>
          <w:i/>
          <w:iCs/>
          <w:lang w:val="en-US"/>
        </w:rPr>
        <w:t>W.A. Gama-Jr.</w:t>
      </w:r>
      <w:r w:rsidRPr="0075724A">
        <w:rPr>
          <w:lang w:val="en-US"/>
        </w:rPr>
        <w:t xml:space="preserve">, </w:t>
      </w:r>
      <w:r w:rsidRPr="0075724A">
        <w:rPr>
          <w:i/>
          <w:iCs/>
          <w:lang w:val="en-US"/>
        </w:rPr>
        <w:t>G.S. Hentschke</w:t>
      </w:r>
      <w:r w:rsidRPr="0075724A">
        <w:rPr>
          <w:lang w:val="en-US"/>
        </w:rPr>
        <w:t xml:space="preserve">, </w:t>
      </w:r>
      <w:r w:rsidRPr="0075724A">
        <w:rPr>
          <w:i/>
          <w:iCs/>
          <w:lang w:val="en-US"/>
        </w:rPr>
        <w:t xml:space="preserve">C.F.S. Malone &amp; </w:t>
      </w:r>
      <w:r w:rsidRPr="0075724A">
        <w:rPr>
          <w:lang w:val="en-US"/>
        </w:rPr>
        <w:t>C</w:t>
      </w:r>
      <w:r w:rsidRPr="0075724A">
        <w:rPr>
          <w:i/>
          <w:iCs/>
          <w:lang w:val="en-US"/>
        </w:rPr>
        <w:t xml:space="preserve">.L. Sant’Anna </w:t>
      </w:r>
      <w:r w:rsidRPr="0075724A">
        <w:rPr>
          <w:bCs/>
          <w:lang w:val="en-US"/>
        </w:rPr>
        <w:t>(SP 427333</w:t>
      </w:r>
      <w:r w:rsidRPr="007A19F3">
        <w:rPr>
          <w:lang w:val="en-US"/>
        </w:rPr>
        <w:t>).</w:t>
      </w:r>
      <w:r w:rsidRPr="007A19F3">
        <w:rPr>
          <w:bCs/>
          <w:lang w:val="en-US"/>
        </w:rPr>
        <w:t xml:space="preserve"> </w:t>
      </w:r>
    </w:p>
    <w:p w14:paraId="61AC7F63" w14:textId="77777777" w:rsidR="00001987" w:rsidRPr="007A19F3" w:rsidRDefault="00001987" w:rsidP="0043609D">
      <w:pPr>
        <w:spacing w:before="0" w:after="0" w:line="480" w:lineRule="auto"/>
        <w:jc w:val="both"/>
        <w:rPr>
          <w:b/>
          <w:i/>
          <w:lang w:val="en-US"/>
        </w:rPr>
      </w:pPr>
    </w:p>
    <w:p w14:paraId="319FF62C" w14:textId="77777777" w:rsidR="00001987" w:rsidRPr="00E63FFF" w:rsidRDefault="00CB6CC6" w:rsidP="0043609D">
      <w:pPr>
        <w:spacing w:before="0" w:after="0" w:line="480" w:lineRule="auto"/>
        <w:jc w:val="both"/>
      </w:pPr>
      <w:r w:rsidRPr="009D4F78">
        <w:rPr>
          <w:b/>
          <w:bCs/>
          <w:i/>
        </w:rPr>
        <w:t>Gloeocapsa punctata</w:t>
      </w:r>
      <w:r w:rsidRPr="009D4F78">
        <w:rPr>
          <w:b/>
          <w:bCs/>
        </w:rPr>
        <w:t xml:space="preserve"> </w:t>
      </w:r>
      <w:r w:rsidRPr="009D4F78">
        <w:rPr>
          <w:bCs/>
        </w:rPr>
        <w:t>Nägeli (1849: 51)</w:t>
      </w:r>
      <w:r w:rsidRPr="00E63FFF">
        <w:t xml:space="preserve">. </w:t>
      </w:r>
      <w:r w:rsidRPr="00E63FFF">
        <w:rPr>
          <w:bCs/>
        </w:rPr>
        <w:t>(Fig. 8D–E)</w:t>
      </w:r>
    </w:p>
    <w:p w14:paraId="60B3BD77" w14:textId="77777777" w:rsidR="00001987" w:rsidRPr="00F41070" w:rsidRDefault="00CB6CC6" w:rsidP="0043609D">
      <w:pPr>
        <w:spacing w:before="0" w:after="0" w:line="480" w:lineRule="auto"/>
        <w:jc w:val="both"/>
        <w:rPr>
          <w:lang w:val="en-US"/>
        </w:rPr>
      </w:pPr>
      <w:r w:rsidRPr="00F41070">
        <w:rPr>
          <w:lang w:val="en-US"/>
        </w:rPr>
        <w:t xml:space="preserve">Rounded, elliptical to irregular colonies, 3.8–13.8 µm diam., 2–4–8 celled, rarely more. Sheath firm to diffluent, hyaline, conspicuous, rarely lamellate, smooth. Cells spherical to hemispherical, 1.4–2.2 µm diam. Cell content homogenous, blue-green. Spores not observed. </w:t>
      </w:r>
    </w:p>
    <w:p w14:paraId="6A786302" w14:textId="77777777" w:rsidR="00001987" w:rsidRPr="00F41070" w:rsidRDefault="00CB6CC6" w:rsidP="0043609D">
      <w:pPr>
        <w:spacing w:before="0" w:after="0" w:line="480" w:lineRule="auto"/>
        <w:jc w:val="both"/>
        <w:rPr>
          <w:b/>
          <w:lang w:val="en-US"/>
        </w:rPr>
      </w:pPr>
      <w:r w:rsidRPr="00F41070">
        <w:rPr>
          <w:b/>
          <w:lang w:val="en-US"/>
        </w:rPr>
        <w:t>Habitat:</w:t>
      </w:r>
      <w:r w:rsidRPr="00F41070">
        <w:rPr>
          <w:lang w:val="en-US"/>
        </w:rPr>
        <w:t>—Dry concrete wall.</w:t>
      </w:r>
    </w:p>
    <w:p w14:paraId="277B2955" w14:textId="77777777" w:rsidR="00001987" w:rsidRPr="00E7789B" w:rsidRDefault="00CB6CC6" w:rsidP="0043609D">
      <w:pPr>
        <w:spacing w:before="0" w:after="0" w:line="480" w:lineRule="auto"/>
        <w:jc w:val="both"/>
        <w:rPr>
          <w:lang w:val="en-US"/>
        </w:rPr>
      </w:pPr>
      <w:r w:rsidRPr="00977C6E">
        <w:rPr>
          <w:b/>
          <w:lang w:val="en-US"/>
        </w:rPr>
        <w:t>Studied material:</w:t>
      </w:r>
      <w:r w:rsidRPr="00977C6E">
        <w:rPr>
          <w:bCs/>
          <w:lang w:val="en-US"/>
        </w:rPr>
        <w:t>—</w:t>
      </w:r>
      <w:r w:rsidRPr="00977C6E">
        <w:rPr>
          <w:lang w:val="en-US"/>
        </w:rPr>
        <w:t xml:space="preserve">BRAZIL. São Paulo: Peruíbe, Ecological Station “Juréia-Itatins”, 24°23.013'S, 47°04.836'W, 17 August 2011, </w:t>
      </w:r>
      <w:r w:rsidRPr="00E7789B">
        <w:rPr>
          <w:i/>
          <w:iCs/>
          <w:lang w:val="en-US"/>
        </w:rPr>
        <w:t>W.A. Gama-Jr.</w:t>
      </w:r>
      <w:r w:rsidRPr="00E7789B">
        <w:rPr>
          <w:lang w:val="en-US"/>
        </w:rPr>
        <w:t xml:space="preserve">, </w:t>
      </w:r>
      <w:r w:rsidRPr="00E7789B">
        <w:rPr>
          <w:i/>
          <w:iCs/>
          <w:lang w:val="en-US"/>
        </w:rPr>
        <w:t>G.S. Hentschke</w:t>
      </w:r>
      <w:r w:rsidRPr="00E7789B">
        <w:rPr>
          <w:lang w:val="en-US"/>
        </w:rPr>
        <w:t xml:space="preserve">, </w:t>
      </w:r>
      <w:r w:rsidRPr="00E7789B">
        <w:rPr>
          <w:i/>
          <w:iCs/>
          <w:lang w:val="en-US"/>
        </w:rPr>
        <w:t xml:space="preserve">C.F.S. Malone &amp; </w:t>
      </w:r>
      <w:r w:rsidRPr="00E7789B">
        <w:rPr>
          <w:lang w:val="en-US"/>
        </w:rPr>
        <w:t>C</w:t>
      </w:r>
      <w:r w:rsidRPr="00E7789B">
        <w:rPr>
          <w:i/>
          <w:iCs/>
          <w:lang w:val="en-US"/>
        </w:rPr>
        <w:t>.L. Sant’Anna</w:t>
      </w:r>
      <w:r w:rsidRPr="00E7789B">
        <w:rPr>
          <w:bCs/>
          <w:lang w:val="en-US"/>
        </w:rPr>
        <w:t xml:space="preserve"> (SP 427324).</w:t>
      </w:r>
    </w:p>
    <w:p w14:paraId="3AED610B" w14:textId="77777777" w:rsidR="00001987" w:rsidRPr="00E7789B" w:rsidRDefault="00001987" w:rsidP="0043609D">
      <w:pPr>
        <w:spacing w:before="0" w:after="0" w:line="480" w:lineRule="auto"/>
        <w:jc w:val="both"/>
        <w:rPr>
          <w:b/>
          <w:i/>
          <w:lang w:val="en-US"/>
        </w:rPr>
      </w:pPr>
    </w:p>
    <w:p w14:paraId="3FB0C18E" w14:textId="77777777" w:rsidR="00001987" w:rsidRPr="00E7789B" w:rsidRDefault="00CB6CC6" w:rsidP="00470408">
      <w:pPr>
        <w:spacing w:before="0" w:after="0" w:line="480" w:lineRule="auto"/>
        <w:jc w:val="both"/>
        <w:rPr>
          <w:lang w:val="en-US"/>
        </w:rPr>
      </w:pPr>
      <w:proofErr w:type="gramStart"/>
      <w:r w:rsidRPr="00E7789B">
        <w:rPr>
          <w:b/>
          <w:i/>
          <w:lang w:val="en-US"/>
        </w:rPr>
        <w:lastRenderedPageBreak/>
        <w:t xml:space="preserve">Gloeocapsa stegophila </w:t>
      </w:r>
      <w:r w:rsidRPr="00E7789B">
        <w:rPr>
          <w:lang w:val="en-US"/>
        </w:rPr>
        <w:t>(Itzigsohn) Rabenhorst (1863: 72).</w:t>
      </w:r>
      <w:proofErr w:type="gramEnd"/>
      <w:r w:rsidRPr="00E7789B">
        <w:rPr>
          <w:lang w:val="en-US"/>
        </w:rPr>
        <w:t xml:space="preserve"> </w:t>
      </w:r>
      <w:r w:rsidRPr="00DD19C5">
        <w:rPr>
          <w:bCs/>
          <w:lang w:val="en-US"/>
        </w:rPr>
        <w:t>(Fig. 8F–G)</w:t>
      </w:r>
      <w:r w:rsidRPr="00E7789B">
        <w:rPr>
          <w:lang w:val="en-US"/>
        </w:rPr>
        <w:fldChar w:fldCharType="begin"/>
      </w:r>
      <w:r w:rsidRPr="00E7789B">
        <w:rPr>
          <w:lang w:val="en-US"/>
        </w:rPr>
        <w:instrText xml:space="preserve"> XE "</w:instrText>
      </w:r>
      <w:r w:rsidRPr="00E7789B">
        <w:rPr>
          <w:b/>
          <w:i/>
          <w:lang w:val="en-US"/>
        </w:rPr>
        <w:instrText xml:space="preserve">Gloeocapsa stegophila </w:instrText>
      </w:r>
      <w:r w:rsidRPr="00DD19C5">
        <w:rPr>
          <w:lang w:val="en-US"/>
        </w:rPr>
        <w:instrText xml:space="preserve">(Itzigsohn) Rabenhorst" </w:instrText>
      </w:r>
      <w:r w:rsidRPr="00E7789B">
        <w:rPr>
          <w:lang w:val="en-US"/>
        </w:rPr>
        <w:fldChar w:fldCharType="end"/>
      </w:r>
    </w:p>
    <w:p w14:paraId="7AFE4743" w14:textId="77777777" w:rsidR="00001987" w:rsidRPr="00DD19C5" w:rsidRDefault="00CB6CC6" w:rsidP="00470408">
      <w:pPr>
        <w:spacing w:before="0" w:after="0" w:line="480" w:lineRule="auto"/>
        <w:jc w:val="both"/>
        <w:rPr>
          <w:b/>
          <w:lang w:val="en-US"/>
        </w:rPr>
      </w:pPr>
      <w:r w:rsidRPr="00E7789B">
        <w:rPr>
          <w:b/>
          <w:lang w:val="en-US"/>
        </w:rPr>
        <w:t xml:space="preserve">Basionym: </w:t>
      </w:r>
      <w:r w:rsidRPr="00DD19C5">
        <w:rPr>
          <w:i/>
          <w:lang w:val="en-US"/>
        </w:rPr>
        <w:t>Monocapsa stegophila</w:t>
      </w:r>
      <w:r w:rsidRPr="00DD19C5">
        <w:rPr>
          <w:lang w:val="en-US"/>
        </w:rPr>
        <w:t xml:space="preserve"> Itzigsohn in Rabenhorst (1853: 263a).</w:t>
      </w:r>
      <w:r w:rsidRPr="00DD19C5">
        <w:rPr>
          <w:b/>
          <w:lang w:val="en-US"/>
        </w:rPr>
        <w:t xml:space="preserve"> </w:t>
      </w:r>
    </w:p>
    <w:p w14:paraId="0800DE03" w14:textId="77777777" w:rsidR="00001987" w:rsidRPr="00F7051B" w:rsidRDefault="00CB6CC6" w:rsidP="00E03A02">
      <w:pPr>
        <w:spacing w:before="0" w:after="0" w:line="480" w:lineRule="auto"/>
        <w:jc w:val="both"/>
        <w:rPr>
          <w:lang w:val="en-US"/>
        </w:rPr>
      </w:pPr>
      <w:r w:rsidRPr="007425AE">
        <w:rPr>
          <w:lang w:val="en-US"/>
        </w:rPr>
        <w:t>Rounded to elongated colonies, 7.2–32.8(57.7) µm diam., 2–4–8 celled, rarely more. Sheath firm, hyaline to dark orange, conspicuous, rarely lamellate, smooth to slightly granulated. Cells spherical to hemispherical, (</w:t>
      </w:r>
      <w:proofErr w:type="gramStart"/>
      <w:r w:rsidRPr="007425AE">
        <w:rPr>
          <w:lang w:val="en-US"/>
        </w:rPr>
        <w:t>2.8)3.2</w:t>
      </w:r>
      <w:proofErr w:type="gramEnd"/>
      <w:r w:rsidRPr="007425AE">
        <w:rPr>
          <w:lang w:val="en-US"/>
        </w:rPr>
        <w:t>–3.9(4.2) µm diam. Cell content homogenous to sparsely granulated, blue-green. Spores not observed.</w:t>
      </w:r>
    </w:p>
    <w:p w14:paraId="2451D88E" w14:textId="77777777" w:rsidR="00001987" w:rsidRDefault="00CB6CC6" w:rsidP="00E03A02">
      <w:pPr>
        <w:spacing w:before="0" w:after="0" w:line="480" w:lineRule="auto"/>
        <w:jc w:val="both"/>
        <w:rPr>
          <w:ins w:id="1870" w:author="W" w:date="2014-06-16T11:31:00Z"/>
          <w:lang w:val="en-US"/>
        </w:rPr>
      </w:pPr>
      <w:r w:rsidRPr="00F7051B">
        <w:rPr>
          <w:b/>
          <w:lang w:val="en-US"/>
        </w:rPr>
        <w:t>Habitat:</w:t>
      </w:r>
      <w:r w:rsidRPr="00781BA6">
        <w:rPr>
          <w:lang w:val="en-US"/>
        </w:rPr>
        <w:t>—</w:t>
      </w:r>
      <w:del w:id="1871" w:author="W" w:date="2014-06-09T15:51:00Z">
        <w:r w:rsidRPr="00781BA6" w:rsidDel="00372EA3">
          <w:rPr>
            <w:lang w:val="en-US"/>
          </w:rPr>
          <w:delText xml:space="preserve"> </w:delText>
        </w:r>
      </w:del>
      <w:r w:rsidRPr="00A84FF0">
        <w:rPr>
          <w:lang w:val="en-US"/>
        </w:rPr>
        <w:t>Tree bark and dry rocks.</w:t>
      </w:r>
    </w:p>
    <w:p w14:paraId="72ED93A7" w14:textId="3DC264F2" w:rsidR="00527857" w:rsidRPr="00527857" w:rsidRDefault="00527857" w:rsidP="00FA5A0F">
      <w:pPr>
        <w:spacing w:before="0" w:after="0" w:line="480" w:lineRule="auto"/>
        <w:jc w:val="both"/>
        <w:rPr>
          <w:lang w:val="en-US"/>
        </w:rPr>
      </w:pPr>
      <w:ins w:id="1872" w:author="W" w:date="2014-06-16T11:31:00Z">
        <w:r w:rsidRPr="00527857">
          <w:rPr>
            <w:b/>
            <w:lang w:val="en-US"/>
            <w:rPrChange w:id="1873" w:author="W" w:date="2014-06-16T11:31:00Z">
              <w:rPr>
                <w:lang w:val="en-US"/>
              </w:rPr>
            </w:rPrChange>
          </w:rPr>
          <w:t>Notes</w:t>
        </w:r>
        <w:proofErr w:type="gramStart"/>
        <w:r w:rsidRPr="00527857">
          <w:rPr>
            <w:b/>
            <w:lang w:val="en-US"/>
            <w:rPrChange w:id="1874" w:author="W" w:date="2014-06-16T11:31:00Z">
              <w:rPr>
                <w:lang w:val="en-US"/>
              </w:rPr>
            </w:rPrChange>
          </w:rPr>
          <w:t>:</w:t>
        </w:r>
        <w:r w:rsidRPr="00362C2E">
          <w:rPr>
            <w:lang w:val="en-US"/>
          </w:rPr>
          <w:t>—</w:t>
        </w:r>
        <w:proofErr w:type="gramEnd"/>
        <w:r>
          <w:rPr>
            <w:lang w:val="en-US"/>
          </w:rPr>
          <w:t xml:space="preserve">This species differs from </w:t>
        </w:r>
        <w:r w:rsidRPr="00527857">
          <w:rPr>
            <w:i/>
            <w:lang w:val="en-US"/>
            <w:rPrChange w:id="1875" w:author="W" w:date="2014-06-16T11:32:00Z">
              <w:rPr>
                <w:lang w:val="en-US"/>
              </w:rPr>
            </w:rPrChange>
          </w:rPr>
          <w:t xml:space="preserve">Gloeocapsa rupicola </w:t>
        </w:r>
        <w:r w:rsidRPr="00E03A02">
          <w:rPr>
            <w:lang w:val="en-US"/>
          </w:rPr>
          <w:t xml:space="preserve">Kützing </w:t>
        </w:r>
      </w:ins>
      <w:ins w:id="1876" w:author="W" w:date="2014-06-16T11:35:00Z">
        <w:r w:rsidRPr="00E03A02">
          <w:rPr>
            <w:lang w:val="en-US"/>
            <w:rPrChange w:id="1877" w:author="W" w:date="2014-06-16T14:08:00Z">
              <w:rPr>
                <w:highlight w:val="yellow"/>
                <w:lang w:val="en-US"/>
              </w:rPr>
            </w:rPrChange>
          </w:rPr>
          <w:t>(</w:t>
        </w:r>
      </w:ins>
      <w:ins w:id="1878" w:author="W" w:date="2014-06-16T11:31:00Z">
        <w:r w:rsidRPr="00E03A02">
          <w:rPr>
            <w:lang w:val="en-US"/>
          </w:rPr>
          <w:t>1849</w:t>
        </w:r>
      </w:ins>
      <w:ins w:id="1879" w:author="W" w:date="2014-06-16T11:35:00Z">
        <w:r w:rsidRPr="00E03A02">
          <w:rPr>
            <w:lang w:val="en-US"/>
          </w:rPr>
          <w:t>: 221</w:t>
        </w:r>
        <w:r>
          <w:rPr>
            <w:lang w:val="en-US"/>
          </w:rPr>
          <w:t>)</w:t>
        </w:r>
      </w:ins>
      <w:ins w:id="1880" w:author="W" w:date="2014-06-16T11:31:00Z">
        <w:r>
          <w:rPr>
            <w:lang w:val="en-US"/>
          </w:rPr>
          <w:t xml:space="preserve"> </w:t>
        </w:r>
      </w:ins>
      <w:ins w:id="1881" w:author="W" w:date="2014-06-16T11:32:00Z">
        <w:r>
          <w:rPr>
            <w:lang w:val="en-US"/>
          </w:rPr>
          <w:t xml:space="preserve">by the pattern of </w:t>
        </w:r>
      </w:ins>
      <w:ins w:id="1882" w:author="W" w:date="2014-06-16T11:38:00Z">
        <w:r w:rsidR="009904B0">
          <w:rPr>
            <w:lang w:val="en-US"/>
          </w:rPr>
          <w:t>coloni</w:t>
        </w:r>
        <w:del w:id="1883" w:author="osxadmin" w:date="2014-06-19T22:56:00Z">
          <w:r w:rsidR="009904B0" w:rsidDel="0083496F">
            <w:rPr>
              <w:lang w:val="en-US"/>
            </w:rPr>
            <w:delText>es</w:delText>
          </w:r>
        </w:del>
      </w:ins>
      <w:ins w:id="1884" w:author="osxadmin" w:date="2014-06-19T22:56:00Z">
        <w:r w:rsidR="0083496F">
          <w:rPr>
            <w:lang w:val="en-US"/>
          </w:rPr>
          <w:t>al</w:t>
        </w:r>
      </w:ins>
      <w:ins w:id="1885" w:author="W" w:date="2014-06-16T11:32:00Z">
        <w:r>
          <w:rPr>
            <w:lang w:val="en-US"/>
          </w:rPr>
          <w:t xml:space="preserve"> coloration, which is dark reddish in the inner part and almost </w:t>
        </w:r>
      </w:ins>
      <w:ins w:id="1886" w:author="W" w:date="2014-06-16T11:33:00Z">
        <w:r>
          <w:rPr>
            <w:lang w:val="en-US"/>
          </w:rPr>
          <w:t>hyaline</w:t>
        </w:r>
      </w:ins>
      <w:ins w:id="1887" w:author="W" w:date="2014-06-16T11:32:00Z">
        <w:r>
          <w:rPr>
            <w:lang w:val="en-US"/>
          </w:rPr>
          <w:t xml:space="preserve"> </w:t>
        </w:r>
      </w:ins>
      <w:ins w:id="1888" w:author="W" w:date="2014-06-16T11:33:00Z">
        <w:del w:id="1889" w:author="osxadmin" w:date="2014-06-19T22:59:00Z">
          <w:r w:rsidDel="00F17406">
            <w:rPr>
              <w:lang w:val="en-US"/>
            </w:rPr>
            <w:delText>in the colonies</w:delText>
          </w:r>
        </w:del>
      </w:ins>
      <w:ins w:id="1890" w:author="osxadmin" w:date="2014-06-19T22:59:00Z">
        <w:r w:rsidR="00F17406">
          <w:rPr>
            <w:lang w:val="en-US"/>
          </w:rPr>
          <w:t>at the</w:t>
        </w:r>
      </w:ins>
      <w:ins w:id="1891" w:author="W" w:date="2014-06-16T11:33:00Z">
        <w:r>
          <w:rPr>
            <w:lang w:val="en-US"/>
          </w:rPr>
          <w:t xml:space="preserve"> edge</w:t>
        </w:r>
      </w:ins>
      <w:ins w:id="1892" w:author="osxadmin" w:date="2014-06-19T22:59:00Z">
        <w:r w:rsidR="00F17406">
          <w:rPr>
            <w:lang w:val="en-US"/>
          </w:rPr>
          <w:t xml:space="preserve"> of the colonies</w:t>
        </w:r>
      </w:ins>
      <w:ins w:id="1893" w:author="W" w:date="2014-06-16T11:33:00Z">
        <w:r>
          <w:rPr>
            <w:lang w:val="en-US"/>
          </w:rPr>
          <w:t xml:space="preserve"> (Komárek &amp; Anagnostidis 1998). The cell</w:t>
        </w:r>
        <w:del w:id="1894" w:author="osxadmin" w:date="2014-06-19T22:59:00Z">
          <w:r w:rsidDel="00F17406">
            <w:rPr>
              <w:lang w:val="en-US"/>
            </w:rPr>
            <w:delText>s</w:delText>
          </w:r>
        </w:del>
        <w:r>
          <w:rPr>
            <w:lang w:val="en-US"/>
          </w:rPr>
          <w:t xml:space="preserve"> diameter is also smaller in </w:t>
        </w:r>
        <w:r w:rsidRPr="00527857">
          <w:rPr>
            <w:i/>
            <w:lang w:val="en-US"/>
            <w:rPrChange w:id="1895" w:author="W" w:date="2014-06-16T11:34:00Z">
              <w:rPr>
                <w:lang w:val="en-US"/>
              </w:rPr>
            </w:rPrChange>
          </w:rPr>
          <w:t>G. rupicola</w:t>
        </w:r>
      </w:ins>
      <w:ins w:id="1896" w:author="W" w:date="2014-06-16T11:34:00Z">
        <w:r>
          <w:rPr>
            <w:lang w:val="en-US"/>
          </w:rPr>
          <w:t>.</w:t>
        </w:r>
      </w:ins>
      <w:ins w:id="1897" w:author="W" w:date="2014-06-16T11:32:00Z">
        <w:r>
          <w:rPr>
            <w:lang w:val="en-US"/>
          </w:rPr>
          <w:t xml:space="preserve">  </w:t>
        </w:r>
      </w:ins>
    </w:p>
    <w:p w14:paraId="1F46663B" w14:textId="77777777" w:rsidR="00001987" w:rsidRPr="00A84FF0" w:rsidRDefault="00CB6CC6" w:rsidP="00FA5A0F">
      <w:pPr>
        <w:spacing w:before="0" w:after="0" w:line="480" w:lineRule="auto"/>
        <w:jc w:val="both"/>
        <w:rPr>
          <w:lang w:val="en-US"/>
        </w:rPr>
      </w:pPr>
      <w:r w:rsidRPr="00527857">
        <w:rPr>
          <w:b/>
          <w:lang w:val="en-US"/>
          <w:rPrChange w:id="1898" w:author="W" w:date="2014-06-16T11:33:00Z">
            <w:rPr>
              <w:b/>
            </w:rPr>
          </w:rPrChange>
        </w:rPr>
        <w:t>Studied material:</w:t>
      </w:r>
      <w:r w:rsidRPr="00527857">
        <w:rPr>
          <w:bCs/>
          <w:lang w:val="en-US"/>
          <w:rPrChange w:id="1899" w:author="W" w:date="2014-06-16T11:33:00Z">
            <w:rPr>
              <w:bCs/>
            </w:rPr>
          </w:rPrChange>
        </w:rPr>
        <w:t>—</w:t>
      </w:r>
      <w:r w:rsidRPr="00527857">
        <w:rPr>
          <w:lang w:val="en-US"/>
          <w:rPrChange w:id="1900" w:author="W" w:date="2014-06-16T11:33:00Z">
            <w:rPr/>
          </w:rPrChange>
        </w:rPr>
        <w:t>BRAZIL. São Paulo: Cananéia, “</w:t>
      </w:r>
      <w:r w:rsidRPr="00527857">
        <w:rPr>
          <w:bCs/>
          <w:lang w:val="en-US"/>
          <w:rPrChange w:id="1901" w:author="W" w:date="2014-06-16T11:33:00Z">
            <w:rPr>
              <w:bCs/>
            </w:rPr>
          </w:rPrChange>
        </w:rPr>
        <w:t xml:space="preserve">Recanto do Mar” Inn, </w:t>
      </w:r>
      <w:r w:rsidRPr="00527857">
        <w:rPr>
          <w:lang w:val="en-US"/>
          <w:rPrChange w:id="1902" w:author="W" w:date="2014-06-16T11:33:00Z">
            <w:rPr/>
          </w:rPrChange>
        </w:rPr>
        <w:t>25º01'16''S, 47º55'31''W, 30 June 20</w:t>
      </w:r>
      <w:r w:rsidRPr="00527857">
        <w:rPr>
          <w:lang w:val="en-US"/>
          <w:rPrChange w:id="1903" w:author="W" w:date="2014-06-16T11:34:00Z">
            <w:rPr/>
          </w:rPrChange>
        </w:rPr>
        <w:t xml:space="preserve">10, </w:t>
      </w:r>
      <w:r w:rsidRPr="00527857">
        <w:rPr>
          <w:i/>
          <w:iCs/>
          <w:lang w:val="en-US"/>
          <w:rPrChange w:id="1904" w:author="W" w:date="2014-06-16T11:34:00Z">
            <w:rPr>
              <w:i/>
              <w:iCs/>
            </w:rPr>
          </w:rPrChange>
        </w:rPr>
        <w:t xml:space="preserve">W.A. Gama-Jr. </w:t>
      </w:r>
      <w:r w:rsidRPr="00527857">
        <w:rPr>
          <w:lang w:val="en-US"/>
        </w:rPr>
        <w:t xml:space="preserve">&amp; </w:t>
      </w:r>
      <w:r w:rsidRPr="00527857">
        <w:rPr>
          <w:i/>
          <w:iCs/>
          <w:lang w:val="en-US"/>
        </w:rPr>
        <w:t>C.F.S. Malone</w:t>
      </w:r>
      <w:r w:rsidRPr="00527857">
        <w:rPr>
          <w:lang w:val="en-US"/>
        </w:rPr>
        <w:t xml:space="preserve"> (</w:t>
      </w:r>
      <w:r w:rsidRPr="00527857">
        <w:rPr>
          <w:bCs/>
          <w:lang w:val="en-US"/>
        </w:rPr>
        <w:t>SP 401447);</w:t>
      </w:r>
      <w:r w:rsidRPr="00527857">
        <w:rPr>
          <w:lang w:val="en-US"/>
        </w:rPr>
        <w:t xml:space="preserve"> Peruíbe, Ecological Station “Juréia-Itatins”, 24°23.018'S, 47°04.847'W, 17 August 2011, </w:t>
      </w:r>
      <w:r w:rsidRPr="007425AE">
        <w:rPr>
          <w:i/>
          <w:iCs/>
          <w:lang w:val="en-US"/>
        </w:rPr>
        <w:t>W.A. Gama-Jr.</w:t>
      </w:r>
      <w:r w:rsidRPr="007425AE">
        <w:rPr>
          <w:lang w:val="en-US"/>
        </w:rPr>
        <w:t xml:space="preserve">, </w:t>
      </w:r>
      <w:r w:rsidRPr="007425AE">
        <w:rPr>
          <w:i/>
          <w:iCs/>
          <w:lang w:val="en-US"/>
        </w:rPr>
        <w:t>G.S. Hentschke</w:t>
      </w:r>
      <w:r w:rsidRPr="00F7051B">
        <w:rPr>
          <w:lang w:val="en-US"/>
        </w:rPr>
        <w:t xml:space="preserve">, </w:t>
      </w:r>
      <w:r w:rsidRPr="00F7051B">
        <w:rPr>
          <w:i/>
          <w:iCs/>
          <w:lang w:val="en-US"/>
        </w:rPr>
        <w:t xml:space="preserve">C.F.S. Malone &amp; </w:t>
      </w:r>
      <w:r w:rsidRPr="00781BA6">
        <w:rPr>
          <w:lang w:val="en-US"/>
        </w:rPr>
        <w:t>C</w:t>
      </w:r>
      <w:r w:rsidRPr="00781BA6">
        <w:rPr>
          <w:i/>
          <w:iCs/>
          <w:lang w:val="en-US"/>
        </w:rPr>
        <w:t>.L. Sant’Anna</w:t>
      </w:r>
      <w:r w:rsidRPr="00A84FF0">
        <w:rPr>
          <w:bCs/>
          <w:lang w:val="en-US"/>
        </w:rPr>
        <w:t xml:space="preserve"> (SP 427326).</w:t>
      </w:r>
    </w:p>
    <w:p w14:paraId="6ACCA2F3" w14:textId="77777777" w:rsidR="00001987" w:rsidRPr="00A84FF0" w:rsidRDefault="00001987" w:rsidP="00FA5A0F">
      <w:pPr>
        <w:spacing w:before="0" w:after="0" w:line="480" w:lineRule="auto"/>
        <w:jc w:val="both"/>
        <w:rPr>
          <w:ins w:id="1905" w:author="W" w:date="2014-06-09T15:51:00Z"/>
          <w:b/>
          <w:bCs/>
          <w:i/>
          <w:lang w:val="en-US"/>
        </w:rPr>
      </w:pPr>
    </w:p>
    <w:p w14:paraId="479422FD" w14:textId="77777777" w:rsidR="00372EA3" w:rsidRPr="00E7789B" w:rsidRDefault="00372EA3">
      <w:pPr>
        <w:autoSpaceDE w:val="0"/>
        <w:autoSpaceDN w:val="0"/>
        <w:adjustRightInd w:val="0"/>
        <w:spacing w:before="0" w:after="0" w:line="480" w:lineRule="auto"/>
        <w:jc w:val="both"/>
        <w:rPr>
          <w:ins w:id="1906" w:author="W" w:date="2014-06-09T15:51:00Z"/>
          <w:rFonts w:eastAsiaTheme="minorHAnsi"/>
          <w:color w:val="000000"/>
          <w:lang w:val="en-US" w:eastAsia="en-US"/>
          <w:rPrChange w:id="1907" w:author="W" w:date="2014-06-16T03:20:00Z">
            <w:rPr>
              <w:ins w:id="1908" w:author="W" w:date="2014-06-09T15:51:00Z"/>
              <w:rFonts w:eastAsiaTheme="minorHAnsi"/>
              <w:color w:val="000000"/>
              <w:sz w:val="23"/>
              <w:szCs w:val="23"/>
              <w:lang w:val="en-US" w:eastAsia="en-US"/>
            </w:rPr>
          </w:rPrChange>
        </w:rPr>
        <w:pPrChange w:id="1909" w:author="W" w:date="2014-06-16T03:20:00Z">
          <w:pPr>
            <w:autoSpaceDE w:val="0"/>
            <w:autoSpaceDN w:val="0"/>
            <w:adjustRightInd w:val="0"/>
            <w:spacing w:before="0" w:after="0" w:line="240" w:lineRule="auto"/>
          </w:pPr>
        </w:pPrChange>
      </w:pPr>
      <w:proofErr w:type="gramStart"/>
      <w:ins w:id="1910" w:author="W" w:date="2014-06-09T15:51:00Z">
        <w:r w:rsidRPr="00E03A02">
          <w:rPr>
            <w:rFonts w:eastAsiaTheme="minorHAnsi"/>
            <w:b/>
            <w:bCs/>
            <w:i/>
            <w:iCs/>
            <w:color w:val="000000"/>
            <w:lang w:val="en-US" w:eastAsia="en-US"/>
            <w:rPrChange w:id="1911" w:author="W" w:date="2014-06-16T14:08:00Z">
              <w:rPr>
                <w:rFonts w:eastAsiaTheme="minorHAnsi"/>
                <w:b/>
                <w:bCs/>
                <w:i/>
                <w:iCs/>
                <w:color w:val="000000"/>
                <w:sz w:val="23"/>
                <w:szCs w:val="23"/>
                <w:lang w:val="en-US" w:eastAsia="en-US"/>
              </w:rPr>
            </w:rPrChange>
          </w:rPr>
          <w:t xml:space="preserve">Gloeocapsa </w:t>
        </w:r>
        <w:r w:rsidRPr="00E03A02">
          <w:rPr>
            <w:rFonts w:eastAsiaTheme="minorHAnsi"/>
            <w:b/>
            <w:bCs/>
            <w:color w:val="000000"/>
            <w:lang w:val="en-US" w:eastAsia="en-US"/>
            <w:rPrChange w:id="1912" w:author="W" w:date="2014-06-16T14:08:00Z">
              <w:rPr>
                <w:rFonts w:eastAsiaTheme="minorHAnsi"/>
                <w:b/>
                <w:bCs/>
                <w:color w:val="000000"/>
                <w:sz w:val="23"/>
                <w:szCs w:val="23"/>
                <w:lang w:val="en-US" w:eastAsia="en-US"/>
              </w:rPr>
            </w:rPrChange>
          </w:rPr>
          <w:t xml:space="preserve">sp.1 </w:t>
        </w:r>
      </w:ins>
      <w:ins w:id="1913" w:author="W" w:date="2014-06-09T16:41:00Z">
        <w:r w:rsidR="008129ED" w:rsidRPr="00E03A02">
          <w:rPr>
            <w:rFonts w:eastAsiaTheme="minorHAnsi"/>
            <w:bCs/>
            <w:color w:val="000000"/>
            <w:lang w:val="en-US" w:eastAsia="en-US"/>
            <w:rPrChange w:id="1914" w:author="W" w:date="2014-06-16T14:08:00Z">
              <w:rPr>
                <w:rFonts w:eastAsiaTheme="minorHAnsi"/>
                <w:b/>
                <w:bCs/>
                <w:color w:val="000000"/>
                <w:lang w:eastAsia="en-US"/>
              </w:rPr>
            </w:rPrChange>
          </w:rPr>
          <w:t>(</w:t>
        </w:r>
        <w:r w:rsidR="008129ED" w:rsidRPr="00E03A02">
          <w:rPr>
            <w:bCs/>
            <w:lang w:val="en-US"/>
            <w:rPrChange w:id="1915" w:author="W" w:date="2014-06-16T14:08:00Z">
              <w:rPr>
                <w:b/>
                <w:bCs/>
                <w:sz w:val="23"/>
                <w:szCs w:val="23"/>
              </w:rPr>
            </w:rPrChange>
          </w:rPr>
          <w:t>Kützing 1843:</w:t>
        </w:r>
      </w:ins>
      <w:ins w:id="1916" w:author="W" w:date="2014-06-16T13:47:00Z">
        <w:r w:rsidR="0043609D" w:rsidRPr="00E03A02">
          <w:rPr>
            <w:bCs/>
            <w:lang w:val="en-US"/>
            <w:rPrChange w:id="1917" w:author="W" w:date="2014-06-16T14:08:00Z">
              <w:rPr>
                <w:bCs/>
                <w:highlight w:val="yellow"/>
                <w:lang w:val="en-US"/>
              </w:rPr>
            </w:rPrChange>
          </w:rPr>
          <w:t xml:space="preserve"> 173</w:t>
        </w:r>
      </w:ins>
      <w:ins w:id="1918" w:author="W" w:date="2014-06-09T16:41:00Z">
        <w:r w:rsidR="008129ED" w:rsidRPr="00E03A02">
          <w:rPr>
            <w:bCs/>
            <w:lang w:val="en-US"/>
            <w:rPrChange w:id="1919" w:author="W" w:date="2014-06-16T14:08:00Z">
              <w:rPr>
                <w:b/>
                <w:bCs/>
                <w:sz w:val="23"/>
                <w:szCs w:val="23"/>
              </w:rPr>
            </w:rPrChange>
          </w:rPr>
          <w:t>)</w:t>
        </w:r>
      </w:ins>
      <w:ins w:id="1920" w:author="W" w:date="2014-06-10T15:58:00Z">
        <w:r w:rsidR="00287A60" w:rsidRPr="00E03A02">
          <w:rPr>
            <w:bCs/>
            <w:lang w:val="en-US"/>
            <w:rPrChange w:id="1921" w:author="W" w:date="2014-06-16T14:08:00Z">
              <w:rPr>
                <w:bCs/>
                <w:sz w:val="23"/>
                <w:szCs w:val="23"/>
              </w:rPr>
            </w:rPrChange>
          </w:rPr>
          <w:t>.</w:t>
        </w:r>
      </w:ins>
      <w:proofErr w:type="gramEnd"/>
      <w:ins w:id="1922" w:author="W" w:date="2014-06-09T16:41:00Z">
        <w:r w:rsidR="008129ED" w:rsidRPr="00E03A02">
          <w:rPr>
            <w:bCs/>
            <w:lang w:val="en-US"/>
            <w:rPrChange w:id="1923" w:author="W" w:date="2014-06-16T14:08:00Z">
              <w:rPr>
                <w:bCs/>
                <w:sz w:val="23"/>
                <w:szCs w:val="23"/>
              </w:rPr>
            </w:rPrChange>
          </w:rPr>
          <w:t xml:space="preserve"> </w:t>
        </w:r>
        <w:r w:rsidR="008129ED" w:rsidRPr="00E7789B">
          <w:rPr>
            <w:bCs/>
            <w:highlight w:val="yellow"/>
            <w:lang w:val="en-US"/>
            <w:rPrChange w:id="1924" w:author="W" w:date="2014-06-16T03:20:00Z">
              <w:rPr>
                <w:bCs/>
                <w:sz w:val="23"/>
                <w:szCs w:val="23"/>
              </w:rPr>
            </w:rPrChange>
          </w:rPr>
          <w:t>(Fig.).</w:t>
        </w:r>
      </w:ins>
    </w:p>
    <w:p w14:paraId="190F0E2B" w14:textId="34B38521" w:rsidR="004F2D10" w:rsidRPr="00A84FF0" w:rsidRDefault="004F2D10" w:rsidP="00E7789B">
      <w:pPr>
        <w:spacing w:before="0" w:after="0" w:line="480" w:lineRule="auto"/>
        <w:jc w:val="both"/>
        <w:rPr>
          <w:ins w:id="1925" w:author="W" w:date="2014-06-09T16:27:00Z"/>
          <w:lang w:val="en-US"/>
        </w:rPr>
      </w:pPr>
      <w:ins w:id="1926" w:author="W" w:date="2014-06-09T16:27:00Z">
        <w:r w:rsidRPr="00E7789B">
          <w:rPr>
            <w:lang w:val="en-US"/>
          </w:rPr>
          <w:t>Rounded, elliptical</w:t>
        </w:r>
        <w:r w:rsidRPr="00DD19C5">
          <w:rPr>
            <w:lang w:val="en-US"/>
          </w:rPr>
          <w:t xml:space="preserve"> to irregular colonies, 3.7–18.</w:t>
        </w:r>
      </w:ins>
      <w:ins w:id="1927" w:author="W" w:date="2014-06-09T16:28:00Z">
        <w:r w:rsidRPr="00DD19C5">
          <w:rPr>
            <w:lang w:val="en-US"/>
          </w:rPr>
          <w:t>3</w:t>
        </w:r>
      </w:ins>
      <w:ins w:id="1928" w:author="W" w:date="2014-06-09T16:35:00Z">
        <w:r w:rsidRPr="00DD19C5">
          <w:rPr>
            <w:lang w:val="en-US"/>
          </w:rPr>
          <w:t>(107.8)</w:t>
        </w:r>
      </w:ins>
      <w:ins w:id="1929" w:author="W" w:date="2014-06-09T16:27:00Z">
        <w:r w:rsidRPr="00DD19C5">
          <w:rPr>
            <w:lang w:val="en-US"/>
          </w:rPr>
          <w:t xml:space="preserve"> µm diam., 2–4–8</w:t>
        </w:r>
        <w:r w:rsidRPr="005F3331">
          <w:rPr>
            <w:lang w:val="en-US"/>
          </w:rPr>
          <w:t xml:space="preserve"> celled, rarely more. Sheath firm, hyaline to </w:t>
        </w:r>
      </w:ins>
      <w:ins w:id="1930" w:author="W" w:date="2014-06-09T16:36:00Z">
        <w:r w:rsidR="008129ED" w:rsidRPr="007425AE">
          <w:rPr>
            <w:lang w:val="en-US"/>
          </w:rPr>
          <w:t>slightly navy</w:t>
        </w:r>
      </w:ins>
      <w:ins w:id="1931" w:author="osxadmin" w:date="2014-06-19T22:59:00Z">
        <w:r w:rsidR="007F0BA6">
          <w:rPr>
            <w:lang w:val="en-US"/>
          </w:rPr>
          <w:t>-blue</w:t>
        </w:r>
      </w:ins>
      <w:ins w:id="1932" w:author="W" w:date="2014-06-09T16:27:00Z">
        <w:r w:rsidR="008129ED" w:rsidRPr="007425AE">
          <w:rPr>
            <w:lang w:val="en-US"/>
          </w:rPr>
          <w:t>, conspicuous,</w:t>
        </w:r>
        <w:r w:rsidRPr="007425AE">
          <w:rPr>
            <w:lang w:val="en-US"/>
          </w:rPr>
          <w:t xml:space="preserve"> lamellate</w:t>
        </w:r>
      </w:ins>
      <w:ins w:id="1933" w:author="W" w:date="2014-06-09T16:37:00Z">
        <w:r w:rsidR="008129ED" w:rsidRPr="00316929">
          <w:rPr>
            <w:lang w:val="en-US"/>
          </w:rPr>
          <w:t xml:space="preserve"> or not</w:t>
        </w:r>
      </w:ins>
      <w:ins w:id="1934" w:author="W" w:date="2014-06-09T16:27:00Z">
        <w:r w:rsidRPr="00316929">
          <w:rPr>
            <w:lang w:val="en-US"/>
          </w:rPr>
          <w:t>, smooth. Cells spherical to hemispherical,</w:t>
        </w:r>
      </w:ins>
      <w:ins w:id="1935" w:author="W" w:date="2014-06-09T16:37:00Z">
        <w:r w:rsidR="008129ED" w:rsidRPr="00F7051B">
          <w:rPr>
            <w:lang w:val="en-US"/>
          </w:rPr>
          <w:t xml:space="preserve"> elongated after division,</w:t>
        </w:r>
      </w:ins>
      <w:ins w:id="1936" w:author="W" w:date="2014-06-09T16:27:00Z">
        <w:r w:rsidRPr="00F7051B">
          <w:rPr>
            <w:lang w:val="en-US"/>
          </w:rPr>
          <w:t xml:space="preserve"> </w:t>
        </w:r>
      </w:ins>
      <w:ins w:id="1937" w:author="W" w:date="2014-06-09T16:37:00Z">
        <w:r w:rsidR="008129ED" w:rsidRPr="00781BA6">
          <w:rPr>
            <w:lang w:val="en-US"/>
          </w:rPr>
          <w:t>1</w:t>
        </w:r>
      </w:ins>
      <w:ins w:id="1938" w:author="W" w:date="2014-06-09T16:27:00Z">
        <w:r w:rsidR="008129ED" w:rsidRPr="00781BA6">
          <w:rPr>
            <w:lang w:val="en-US"/>
          </w:rPr>
          <w:t>.2–</w:t>
        </w:r>
      </w:ins>
      <w:ins w:id="1939" w:author="W" w:date="2014-06-09T16:37:00Z">
        <w:r w:rsidR="008129ED" w:rsidRPr="00A84FF0">
          <w:rPr>
            <w:lang w:val="en-US"/>
          </w:rPr>
          <w:t>2</w:t>
        </w:r>
      </w:ins>
      <w:ins w:id="1940" w:author="W" w:date="2014-06-09T16:27:00Z">
        <w:r w:rsidRPr="00A84FF0">
          <w:rPr>
            <w:lang w:val="en-US"/>
          </w:rPr>
          <w:t>.</w:t>
        </w:r>
      </w:ins>
      <w:ins w:id="1941" w:author="W" w:date="2014-06-09T16:37:00Z">
        <w:r w:rsidR="008129ED" w:rsidRPr="00A84FF0">
          <w:rPr>
            <w:lang w:val="en-US"/>
          </w:rPr>
          <w:t>2</w:t>
        </w:r>
      </w:ins>
      <w:ins w:id="1942" w:author="W" w:date="2014-06-09T16:27:00Z">
        <w:r w:rsidRPr="00A84FF0">
          <w:rPr>
            <w:lang w:val="en-US"/>
          </w:rPr>
          <w:t xml:space="preserve"> µm diam. Cell content homogenous, </w:t>
        </w:r>
      </w:ins>
      <w:ins w:id="1943" w:author="W" w:date="2014-06-09T16:40:00Z">
        <w:r w:rsidR="008129ED" w:rsidRPr="00A84FF0">
          <w:rPr>
            <w:lang w:val="en-US"/>
          </w:rPr>
          <w:t>olive</w:t>
        </w:r>
      </w:ins>
      <w:ins w:id="1944" w:author="W" w:date="2014-06-09T16:27:00Z">
        <w:r w:rsidRPr="00A84FF0">
          <w:rPr>
            <w:lang w:val="en-US"/>
          </w:rPr>
          <w:t>-green. Spores not observed.</w:t>
        </w:r>
      </w:ins>
    </w:p>
    <w:p w14:paraId="719F3B52" w14:textId="77777777" w:rsidR="0062001A" w:rsidRPr="005B36B7" w:rsidRDefault="0062001A" w:rsidP="007425AE">
      <w:pPr>
        <w:spacing w:before="0" w:after="0" w:line="480" w:lineRule="auto"/>
        <w:jc w:val="both"/>
        <w:rPr>
          <w:ins w:id="1945" w:author="W" w:date="2014-06-10T15:57:00Z"/>
          <w:lang w:val="en-US"/>
        </w:rPr>
      </w:pPr>
      <w:ins w:id="1946" w:author="W" w:date="2014-06-10T15:57:00Z">
        <w:r w:rsidRPr="005B36B7">
          <w:rPr>
            <w:b/>
            <w:lang w:val="en-US"/>
          </w:rPr>
          <w:t>Habitat:</w:t>
        </w:r>
        <w:r w:rsidRPr="005B36B7">
          <w:rPr>
            <w:lang w:val="en-US"/>
          </w:rPr>
          <w:t>—Tree bark.</w:t>
        </w:r>
      </w:ins>
    </w:p>
    <w:p w14:paraId="04B39F5F" w14:textId="6E154E69" w:rsidR="0062001A" w:rsidRPr="00DD19C5" w:rsidRDefault="0062001A" w:rsidP="007425AE">
      <w:pPr>
        <w:spacing w:before="0" w:after="0" w:line="480" w:lineRule="auto"/>
        <w:jc w:val="both"/>
        <w:rPr>
          <w:ins w:id="1947" w:author="W" w:date="2014-06-10T15:57:00Z"/>
          <w:lang w:val="en-US"/>
        </w:rPr>
      </w:pPr>
      <w:ins w:id="1948" w:author="W" w:date="2014-06-10T15:57:00Z">
        <w:r w:rsidRPr="00E7789B">
          <w:rPr>
            <w:b/>
            <w:lang w:val="en-US"/>
            <w:rPrChange w:id="1949" w:author="W" w:date="2014-06-16T03:20:00Z">
              <w:rPr>
                <w:lang w:val="en-US"/>
              </w:rPr>
            </w:rPrChange>
          </w:rPr>
          <w:t>Notes</w:t>
        </w:r>
        <w:proofErr w:type="gramStart"/>
        <w:r w:rsidRPr="00E7789B">
          <w:rPr>
            <w:b/>
            <w:lang w:val="en-US"/>
            <w:rPrChange w:id="1950" w:author="W" w:date="2014-06-16T03:20:00Z">
              <w:rPr>
                <w:lang w:val="en-US"/>
              </w:rPr>
            </w:rPrChange>
          </w:rPr>
          <w:t>:</w:t>
        </w:r>
        <w:r w:rsidRPr="00E7789B">
          <w:rPr>
            <w:lang w:val="en-US"/>
          </w:rPr>
          <w:t>—</w:t>
        </w:r>
      </w:ins>
      <w:proofErr w:type="gramEnd"/>
      <w:ins w:id="1951" w:author="W" w:date="2014-06-10T15:58:00Z">
        <w:r w:rsidR="00287A60" w:rsidRPr="00E7789B">
          <w:rPr>
            <w:lang w:val="en-US"/>
            <w:rPrChange w:id="1952" w:author="W" w:date="2014-06-16T03:20:00Z">
              <w:rPr/>
            </w:rPrChange>
          </w:rPr>
          <w:t xml:space="preserve">The </w:t>
        </w:r>
        <w:del w:id="1953" w:author="osxadmin" w:date="2014-06-19T23:02:00Z">
          <w:r w:rsidR="00287A60" w:rsidRPr="00E7789B" w:rsidDel="007F0BA6">
            <w:rPr>
              <w:lang w:val="en-US"/>
              <w:rPrChange w:id="1954" w:author="W" w:date="2014-06-16T03:20:00Z">
                <w:rPr/>
              </w:rPrChange>
            </w:rPr>
            <w:delText xml:space="preserve">Altantic Rainforest </w:delText>
          </w:r>
        </w:del>
        <w:r w:rsidR="00287A60" w:rsidRPr="00E7789B">
          <w:rPr>
            <w:lang w:val="en-US"/>
            <w:rPrChange w:id="1955" w:author="W" w:date="2014-06-16T03:20:00Z">
              <w:rPr/>
            </w:rPrChange>
          </w:rPr>
          <w:t>studied population</w:t>
        </w:r>
      </w:ins>
      <w:ins w:id="1956" w:author="osxadmin" w:date="2014-06-19T23:03:00Z">
        <w:r w:rsidR="007F0BA6">
          <w:rPr>
            <w:lang w:val="en-US"/>
          </w:rPr>
          <w:t xml:space="preserve"> from the </w:t>
        </w:r>
        <w:r w:rsidR="007F0BA6" w:rsidRPr="002B210A">
          <w:rPr>
            <w:lang w:val="en-US"/>
          </w:rPr>
          <w:t>Altantic Rainforest</w:t>
        </w:r>
      </w:ins>
      <w:ins w:id="1957" w:author="W" w:date="2014-06-10T15:58:00Z">
        <w:r w:rsidR="00287A60" w:rsidRPr="00E7789B">
          <w:rPr>
            <w:lang w:val="en-US"/>
          </w:rPr>
          <w:t xml:space="preserve"> is similar </w:t>
        </w:r>
      </w:ins>
      <w:ins w:id="1958" w:author="W" w:date="2014-06-10T15:59:00Z">
        <w:r w:rsidR="00287A60" w:rsidRPr="00E7789B">
          <w:rPr>
            <w:lang w:val="en-US"/>
          </w:rPr>
          <w:t xml:space="preserve">to </w:t>
        </w:r>
        <w:r w:rsidR="00287A60" w:rsidRPr="00E7789B">
          <w:rPr>
            <w:i/>
            <w:lang w:val="en-US"/>
            <w:rPrChange w:id="1959" w:author="W" w:date="2014-06-16T03:20:00Z">
              <w:rPr>
                <w:lang w:val="en-US"/>
              </w:rPr>
            </w:rPrChange>
          </w:rPr>
          <w:t>Gloeocapsa punctata</w:t>
        </w:r>
        <w:r w:rsidR="00287A60" w:rsidRPr="00E7789B">
          <w:rPr>
            <w:lang w:val="en-US"/>
          </w:rPr>
          <w:t xml:space="preserve"> Nägeli (1849: 51), mainly due</w:t>
        </w:r>
      </w:ins>
      <w:ins w:id="1960" w:author="osxadmin" w:date="2014-06-19T23:00:00Z">
        <w:r w:rsidR="007F0BA6">
          <w:rPr>
            <w:lang w:val="en-US"/>
          </w:rPr>
          <w:t xml:space="preserve"> to</w:t>
        </w:r>
      </w:ins>
      <w:ins w:id="1961" w:author="W" w:date="2014-06-10T15:59:00Z">
        <w:r w:rsidR="00287A60" w:rsidRPr="00E7789B">
          <w:rPr>
            <w:lang w:val="en-US"/>
          </w:rPr>
          <w:t xml:space="preserve"> </w:t>
        </w:r>
      </w:ins>
      <w:ins w:id="1962" w:author="W" w:date="2014-06-10T16:00:00Z">
        <w:r w:rsidR="00287A60" w:rsidRPr="00DD19C5">
          <w:rPr>
            <w:lang w:val="en-US"/>
          </w:rPr>
          <w:t xml:space="preserve">the </w:t>
        </w:r>
      </w:ins>
      <w:ins w:id="1963" w:author="W" w:date="2014-06-10T15:59:00Z">
        <w:r w:rsidR="00287A60" w:rsidRPr="00DD19C5">
          <w:rPr>
            <w:lang w:val="en-US"/>
          </w:rPr>
          <w:t>morphometry of colonies and cells.</w:t>
        </w:r>
      </w:ins>
      <w:ins w:id="1964" w:author="W" w:date="2014-06-10T16:00:00Z">
        <w:r w:rsidR="00287A60" w:rsidRPr="00DD19C5">
          <w:rPr>
            <w:lang w:val="en-US"/>
          </w:rPr>
          <w:t xml:space="preserve"> However, they differ </w:t>
        </w:r>
        <w:del w:id="1965" w:author="osxadmin" w:date="2014-06-21T20:52:00Z">
          <w:r w:rsidR="00287A60" w:rsidRPr="00DD19C5" w:rsidDel="00816EDF">
            <w:rPr>
              <w:lang w:val="en-US"/>
            </w:rPr>
            <w:delText>by</w:delText>
          </w:r>
        </w:del>
      </w:ins>
      <w:ins w:id="1966" w:author="osxadmin" w:date="2014-06-21T20:52:00Z">
        <w:r w:rsidR="00816EDF">
          <w:rPr>
            <w:lang w:val="en-US"/>
          </w:rPr>
          <w:t>to</w:t>
        </w:r>
      </w:ins>
      <w:ins w:id="1967" w:author="W" w:date="2014-06-10T16:00:00Z">
        <w:r w:rsidR="00287A60" w:rsidRPr="00DD19C5">
          <w:rPr>
            <w:lang w:val="en-US"/>
          </w:rPr>
          <w:t xml:space="preserve"> the habitat of </w:t>
        </w:r>
        <w:r w:rsidR="00287A60" w:rsidRPr="00E7789B">
          <w:rPr>
            <w:i/>
            <w:lang w:val="en-US"/>
            <w:rPrChange w:id="1968" w:author="W" w:date="2014-06-16T03:20:00Z">
              <w:rPr>
                <w:lang w:val="en-US"/>
              </w:rPr>
            </w:rPrChange>
          </w:rPr>
          <w:t>G. punctata</w:t>
        </w:r>
      </w:ins>
      <w:ins w:id="1969" w:author="W" w:date="2014-06-10T16:01:00Z">
        <w:r w:rsidR="00287A60" w:rsidRPr="00E7789B">
          <w:rPr>
            <w:lang w:val="en-US"/>
          </w:rPr>
          <w:t xml:space="preserve"> (rocks/concrete) </w:t>
        </w:r>
        <w:r w:rsidR="00287A60" w:rsidRPr="00E03A02">
          <w:rPr>
            <w:lang w:val="en-US"/>
          </w:rPr>
          <w:t xml:space="preserve">and also by the </w:t>
        </w:r>
      </w:ins>
      <w:ins w:id="1970" w:author="osxadmin" w:date="2014-06-21T20:53:00Z">
        <w:r w:rsidR="00816EDF" w:rsidRPr="00E03A02">
          <w:rPr>
            <w:lang w:val="en-US"/>
          </w:rPr>
          <w:t xml:space="preserve">cell content </w:t>
        </w:r>
      </w:ins>
      <w:ins w:id="1971" w:author="W" w:date="2014-06-10T16:01:00Z">
        <w:r w:rsidR="00287A60" w:rsidRPr="00E03A02">
          <w:rPr>
            <w:lang w:val="en-US"/>
          </w:rPr>
          <w:t>color</w:t>
        </w:r>
        <w:del w:id="1972" w:author="osxadmin" w:date="2014-06-21T20:53:00Z">
          <w:r w:rsidR="00287A60" w:rsidRPr="00E03A02" w:rsidDel="00816EDF">
            <w:rPr>
              <w:lang w:val="en-US"/>
            </w:rPr>
            <w:delText xml:space="preserve"> of</w:delText>
          </w:r>
        </w:del>
      </w:ins>
      <w:ins w:id="1973" w:author="W" w:date="2014-06-10T16:02:00Z">
        <w:r w:rsidR="00287A60" w:rsidRPr="00E03A02">
          <w:rPr>
            <w:lang w:val="en-US"/>
          </w:rPr>
          <w:t xml:space="preserve"> </w:t>
        </w:r>
        <w:del w:id="1974" w:author="osxadmin" w:date="2014-06-19T23:04:00Z">
          <w:r w:rsidR="00287A60" w:rsidRPr="00E03A02" w:rsidDel="00E14070">
            <w:rPr>
              <w:lang w:val="en-US"/>
            </w:rPr>
            <w:delText>it</w:delText>
          </w:r>
        </w:del>
      </w:ins>
      <w:ins w:id="1975" w:author="W" w:date="2014-06-10T16:01:00Z">
        <w:del w:id="1976" w:author="osxadmin" w:date="2014-06-19T23:04:00Z">
          <w:r w:rsidR="00287A60" w:rsidRPr="00E03A02" w:rsidDel="00E14070">
            <w:rPr>
              <w:lang w:val="en-US"/>
            </w:rPr>
            <w:delText xml:space="preserve">s </w:delText>
          </w:r>
        </w:del>
        <w:del w:id="1977" w:author="osxadmin" w:date="2014-06-21T20:53:00Z">
          <w:r w:rsidR="00287A60" w:rsidRPr="00E03A02" w:rsidDel="00816EDF">
            <w:rPr>
              <w:lang w:val="en-US"/>
            </w:rPr>
            <w:delText>cell content</w:delText>
          </w:r>
        </w:del>
      </w:ins>
      <w:ins w:id="1978" w:author="W" w:date="2014-06-10T16:02:00Z">
        <w:del w:id="1979" w:author="osxadmin" w:date="2014-06-21T20:53:00Z">
          <w:r w:rsidR="00287A60" w:rsidRPr="00E03A02" w:rsidDel="00816EDF">
            <w:rPr>
              <w:lang w:val="en-US"/>
            </w:rPr>
            <w:delText xml:space="preserve"> </w:delText>
          </w:r>
        </w:del>
        <w:r w:rsidR="00287A60" w:rsidRPr="00E03A02">
          <w:rPr>
            <w:lang w:val="en-US"/>
          </w:rPr>
          <w:t xml:space="preserve">and </w:t>
        </w:r>
      </w:ins>
      <w:ins w:id="1980" w:author="osxadmin" w:date="2014-06-21T20:53:00Z">
        <w:r w:rsidR="00816EDF">
          <w:rPr>
            <w:lang w:val="en-US"/>
          </w:rPr>
          <w:t xml:space="preserve">that </w:t>
        </w:r>
      </w:ins>
      <w:ins w:id="1981" w:author="W" w:date="2014-06-10T16:02:00Z">
        <w:del w:id="1982" w:author="osxadmin" w:date="2014-06-21T20:53:00Z">
          <w:r w:rsidR="00287A60" w:rsidRPr="00E03A02" w:rsidDel="00816EDF">
            <w:rPr>
              <w:lang w:val="en-US"/>
            </w:rPr>
            <w:delText>presence</w:delText>
          </w:r>
        </w:del>
      </w:ins>
      <w:ins w:id="1983" w:author="osxadmin" w:date="2014-06-21T20:53:00Z">
        <w:r w:rsidR="00816EDF">
          <w:rPr>
            <w:lang w:val="en-US"/>
          </w:rPr>
          <w:t xml:space="preserve">the </w:t>
        </w:r>
      </w:ins>
      <w:ins w:id="1984" w:author="W" w:date="2014-06-10T16:02:00Z">
        <w:del w:id="1985" w:author="osxadmin" w:date="2014-06-21T20:53:00Z">
          <w:r w:rsidR="00287A60" w:rsidRPr="00E03A02" w:rsidDel="00816EDF">
            <w:rPr>
              <w:lang w:val="en-US"/>
            </w:rPr>
            <w:delText xml:space="preserve"> of </w:delText>
          </w:r>
        </w:del>
        <w:r w:rsidR="00287A60" w:rsidRPr="00E03A02">
          <w:rPr>
            <w:lang w:val="en-US"/>
          </w:rPr>
          <w:t xml:space="preserve">sheaths </w:t>
        </w:r>
      </w:ins>
      <w:ins w:id="1986" w:author="osxadmin" w:date="2014-06-21T20:53:00Z">
        <w:r w:rsidR="00816EDF">
          <w:rPr>
            <w:lang w:val="en-US"/>
          </w:rPr>
          <w:t xml:space="preserve">are </w:t>
        </w:r>
      </w:ins>
      <w:ins w:id="1987" w:author="W" w:date="2014-06-10T16:02:00Z">
        <w:r w:rsidR="00287A60" w:rsidRPr="00E03A02">
          <w:rPr>
            <w:lang w:val="en-US"/>
          </w:rPr>
          <w:t>always hyaline.</w:t>
        </w:r>
      </w:ins>
      <w:ins w:id="1988" w:author="W" w:date="2014-06-10T16:01:00Z">
        <w:r w:rsidR="00287A60" w:rsidRPr="00FA5A0F">
          <w:rPr>
            <w:lang w:val="en-US"/>
          </w:rPr>
          <w:t xml:space="preserve"> </w:t>
        </w:r>
      </w:ins>
      <w:ins w:id="1989" w:author="W" w:date="2014-06-10T16:09:00Z">
        <w:r w:rsidR="00B72936" w:rsidRPr="00E03A02">
          <w:rPr>
            <w:rFonts w:eastAsiaTheme="minorHAnsi"/>
            <w:i/>
            <w:iCs/>
            <w:color w:val="000000"/>
            <w:lang w:val="en-US" w:eastAsia="en-US"/>
            <w:rPrChange w:id="1990" w:author="W" w:date="2014-06-16T14:08:00Z">
              <w:rPr>
                <w:rFonts w:eastAsiaTheme="minorHAnsi"/>
                <w:i/>
                <w:iCs/>
                <w:color w:val="000000"/>
                <w:lang w:eastAsia="en-US"/>
              </w:rPr>
            </w:rPrChange>
          </w:rPr>
          <w:t xml:space="preserve">Gloeocapsa atrata </w:t>
        </w:r>
        <w:r w:rsidR="00B72936" w:rsidRPr="00E03A02">
          <w:rPr>
            <w:rFonts w:eastAsiaTheme="minorHAnsi"/>
            <w:color w:val="000000"/>
            <w:lang w:val="en-US" w:eastAsia="en-US"/>
            <w:rPrChange w:id="1991" w:author="W" w:date="2014-06-16T14:08:00Z">
              <w:rPr>
                <w:rFonts w:eastAsiaTheme="minorHAnsi"/>
                <w:color w:val="000000"/>
                <w:lang w:eastAsia="en-US"/>
              </w:rPr>
            </w:rPrChange>
          </w:rPr>
          <w:t>Kützing</w:t>
        </w:r>
      </w:ins>
      <w:ins w:id="1992" w:author="W" w:date="2014-06-16T13:48:00Z">
        <w:r w:rsidR="0043609D" w:rsidRPr="00E03A02">
          <w:rPr>
            <w:rFonts w:eastAsiaTheme="minorHAnsi"/>
            <w:color w:val="000000"/>
            <w:lang w:val="en-US" w:eastAsia="en-US"/>
            <w:rPrChange w:id="1993" w:author="W" w:date="2014-06-16T14:08:00Z">
              <w:rPr>
                <w:rFonts w:eastAsiaTheme="minorHAnsi"/>
                <w:color w:val="000000"/>
                <w:highlight w:val="yellow"/>
                <w:lang w:val="en-US" w:eastAsia="en-US"/>
              </w:rPr>
            </w:rPrChange>
          </w:rPr>
          <w:t xml:space="preserve"> (1843</w:t>
        </w:r>
      </w:ins>
      <w:ins w:id="1994" w:author="W" w:date="2014-06-10T16:09:00Z">
        <w:r w:rsidR="00B72936" w:rsidRPr="00E03A02">
          <w:rPr>
            <w:rFonts w:eastAsiaTheme="minorHAnsi"/>
            <w:color w:val="000000"/>
            <w:lang w:val="en-US" w:eastAsia="en-US"/>
            <w:rPrChange w:id="1995" w:author="W" w:date="2014-06-16T14:08:00Z">
              <w:rPr>
                <w:rFonts w:eastAsiaTheme="minorHAnsi"/>
                <w:color w:val="000000"/>
                <w:lang w:eastAsia="en-US"/>
              </w:rPr>
            </w:rPrChange>
          </w:rPr>
          <w:t>:</w:t>
        </w:r>
      </w:ins>
      <w:ins w:id="1996" w:author="W" w:date="2014-06-16T13:48:00Z">
        <w:r w:rsidR="0043609D" w:rsidRPr="00E03A02">
          <w:rPr>
            <w:rFonts w:eastAsiaTheme="minorHAnsi"/>
            <w:color w:val="000000"/>
            <w:lang w:val="en-US" w:eastAsia="en-US"/>
            <w:rPrChange w:id="1997" w:author="W" w:date="2014-06-16T14:08:00Z">
              <w:rPr>
                <w:rFonts w:eastAsiaTheme="minorHAnsi"/>
                <w:color w:val="000000"/>
                <w:highlight w:val="yellow"/>
                <w:lang w:val="en-US" w:eastAsia="en-US"/>
              </w:rPr>
            </w:rPrChange>
          </w:rPr>
          <w:t xml:space="preserve"> 174</w:t>
        </w:r>
      </w:ins>
      <w:ins w:id="1998" w:author="W" w:date="2014-06-10T16:09:00Z">
        <w:r w:rsidR="00B72936" w:rsidRPr="00E03A02">
          <w:rPr>
            <w:rFonts w:eastAsiaTheme="minorHAnsi"/>
            <w:color w:val="000000"/>
            <w:lang w:val="en-US" w:eastAsia="en-US"/>
            <w:rPrChange w:id="1999" w:author="W" w:date="2014-06-16T14:08:00Z">
              <w:rPr>
                <w:rFonts w:eastAsiaTheme="minorHAnsi"/>
                <w:color w:val="000000"/>
                <w:lang w:eastAsia="en-US"/>
              </w:rPr>
            </w:rPrChange>
          </w:rPr>
          <w:t>)</w:t>
        </w:r>
      </w:ins>
      <w:ins w:id="2000" w:author="W" w:date="2014-06-10T16:00:00Z">
        <w:r w:rsidR="00287A60" w:rsidRPr="00E03A02">
          <w:rPr>
            <w:lang w:val="en-US"/>
          </w:rPr>
          <w:t xml:space="preserve"> </w:t>
        </w:r>
      </w:ins>
      <w:ins w:id="2001" w:author="W" w:date="2014-06-10T16:09:00Z">
        <w:r w:rsidR="00B72936" w:rsidRPr="00E03A02">
          <w:rPr>
            <w:lang w:val="en-US"/>
          </w:rPr>
          <w:t>is another</w:t>
        </w:r>
        <w:r w:rsidR="00B72936" w:rsidRPr="00E7789B">
          <w:rPr>
            <w:lang w:val="en-US"/>
          </w:rPr>
          <w:t xml:space="preserve"> </w:t>
        </w:r>
      </w:ins>
      <w:ins w:id="2002" w:author="osxadmin" w:date="2014-06-21T20:53:00Z">
        <w:r w:rsidR="00816EDF">
          <w:rPr>
            <w:lang w:val="en-US"/>
          </w:rPr>
          <w:t xml:space="preserve">morphologically </w:t>
        </w:r>
      </w:ins>
      <w:ins w:id="2003" w:author="W" w:date="2014-06-10T16:09:00Z">
        <w:r w:rsidR="00B72936" w:rsidRPr="00E7789B">
          <w:rPr>
            <w:lang w:val="en-US"/>
          </w:rPr>
          <w:t>similar species</w:t>
        </w:r>
      </w:ins>
      <w:ins w:id="2004" w:author="W" w:date="2014-06-10T16:10:00Z">
        <w:r w:rsidR="00B72936" w:rsidRPr="00DD19C5">
          <w:rPr>
            <w:lang w:val="en-US"/>
          </w:rPr>
          <w:t xml:space="preserve">, </w:t>
        </w:r>
        <w:del w:id="2005" w:author="osxadmin" w:date="2014-06-21T20:53:00Z">
          <w:r w:rsidR="00B72936" w:rsidRPr="00DD19C5" w:rsidDel="00816EDF">
            <w:rPr>
              <w:lang w:val="en-US"/>
            </w:rPr>
            <w:lastRenderedPageBreak/>
            <w:delText>from</w:delText>
          </w:r>
        </w:del>
      </w:ins>
      <w:ins w:id="2006" w:author="osxadmin" w:date="2014-06-21T20:53:00Z">
        <w:r w:rsidR="00816EDF">
          <w:rPr>
            <w:lang w:val="en-US"/>
          </w:rPr>
          <w:t>in</w:t>
        </w:r>
      </w:ins>
      <w:ins w:id="2007" w:author="W" w:date="2014-06-10T16:10:00Z">
        <w:r w:rsidR="00B72936" w:rsidRPr="00DD19C5">
          <w:rPr>
            <w:lang w:val="en-US"/>
          </w:rPr>
          <w:t xml:space="preserve"> which</w:t>
        </w:r>
      </w:ins>
      <w:ins w:id="2008" w:author="W" w:date="2014-06-10T16:09:00Z">
        <w:r w:rsidR="00B72936" w:rsidRPr="00DD19C5">
          <w:rPr>
            <w:lang w:val="en-US"/>
          </w:rPr>
          <w:t xml:space="preserve"> </w:t>
        </w:r>
      </w:ins>
      <w:ins w:id="2009" w:author="W" w:date="2014-06-10T16:10:00Z">
        <w:r w:rsidR="00B72936" w:rsidRPr="00DD19C5">
          <w:rPr>
            <w:i/>
            <w:lang w:val="en-US"/>
          </w:rPr>
          <w:t>G</w:t>
        </w:r>
      </w:ins>
      <w:ins w:id="2010" w:author="W" w:date="2014-06-10T16:09:00Z">
        <w:r w:rsidR="00B72936" w:rsidRPr="00DD19C5">
          <w:rPr>
            <w:i/>
            <w:lang w:val="en-US"/>
          </w:rPr>
          <w:t>loeocapsa</w:t>
        </w:r>
        <w:r w:rsidR="00B72936" w:rsidRPr="005F3331">
          <w:rPr>
            <w:lang w:val="en-US"/>
          </w:rPr>
          <w:t xml:space="preserve"> sp.1</w:t>
        </w:r>
      </w:ins>
      <w:ins w:id="2011" w:author="W" w:date="2014-06-10T16:10:00Z">
        <w:r w:rsidR="00B72936" w:rsidRPr="005F3331">
          <w:rPr>
            <w:lang w:val="en-US"/>
          </w:rPr>
          <w:t xml:space="preserve"> differ</w:t>
        </w:r>
      </w:ins>
      <w:ins w:id="2012" w:author="osxadmin" w:date="2014-06-21T20:54:00Z">
        <w:r w:rsidR="00816EDF">
          <w:rPr>
            <w:lang w:val="en-US"/>
          </w:rPr>
          <w:t>s</w:t>
        </w:r>
      </w:ins>
      <w:ins w:id="2013" w:author="W" w:date="2014-06-10T16:10:00Z">
        <w:r w:rsidR="00B72936" w:rsidRPr="005F3331">
          <w:rPr>
            <w:lang w:val="en-US"/>
          </w:rPr>
          <w:t xml:space="preserve"> by</w:t>
        </w:r>
      </w:ins>
      <w:ins w:id="2014" w:author="osxadmin" w:date="2014-06-21T20:54:00Z">
        <w:r w:rsidR="00816EDF">
          <w:rPr>
            <w:lang w:val="en-US"/>
          </w:rPr>
          <w:t xml:space="preserve"> having</w:t>
        </w:r>
      </w:ins>
      <w:ins w:id="2015" w:author="W" w:date="2014-06-10T16:10:00Z">
        <w:r w:rsidR="00B72936" w:rsidRPr="005F3331">
          <w:rPr>
            <w:lang w:val="en-US"/>
          </w:rPr>
          <w:t xml:space="preserve"> </w:t>
        </w:r>
      </w:ins>
      <w:ins w:id="2016" w:author="W" w:date="2014-06-10T16:11:00Z">
        <w:del w:id="2017" w:author="osxadmin" w:date="2014-06-21T20:54:00Z">
          <w:r w:rsidR="00B72936" w:rsidRPr="005F3331" w:rsidDel="00816EDF">
            <w:rPr>
              <w:lang w:val="en-US"/>
            </w:rPr>
            <w:delText xml:space="preserve">the </w:delText>
          </w:r>
        </w:del>
      </w:ins>
      <w:ins w:id="2018" w:author="W" w:date="2014-06-10T16:10:00Z">
        <w:del w:id="2019" w:author="osxadmin" w:date="2014-06-21T20:54:00Z">
          <w:r w:rsidR="00B72936" w:rsidRPr="00B0101C" w:rsidDel="00816EDF">
            <w:rPr>
              <w:lang w:val="en-US"/>
            </w:rPr>
            <w:delText>lower</w:delText>
          </w:r>
        </w:del>
      </w:ins>
      <w:ins w:id="2020" w:author="osxadmin" w:date="2014-06-21T20:54:00Z">
        <w:r w:rsidR="00816EDF">
          <w:rPr>
            <w:lang w:val="en-US"/>
          </w:rPr>
          <w:t>smaller</w:t>
        </w:r>
      </w:ins>
      <w:ins w:id="2021" w:author="W" w:date="2014-06-10T16:10:00Z">
        <w:r w:rsidR="00B72936" w:rsidRPr="00B0101C">
          <w:rPr>
            <w:lang w:val="en-US"/>
          </w:rPr>
          <w:t xml:space="preserve"> cells </w:t>
        </w:r>
        <w:del w:id="2022" w:author="osxadmin" w:date="2014-06-21T20:54:00Z">
          <w:r w:rsidR="00B72936" w:rsidRPr="00B0101C" w:rsidDel="00816EDF">
            <w:rPr>
              <w:lang w:val="en-US"/>
            </w:rPr>
            <w:delText xml:space="preserve">dimensions </w:delText>
          </w:r>
        </w:del>
        <w:r w:rsidR="00B72936" w:rsidRPr="00B0101C">
          <w:rPr>
            <w:lang w:val="en-US"/>
          </w:rPr>
          <w:t>and</w:t>
        </w:r>
      </w:ins>
      <w:ins w:id="2023" w:author="osxadmin" w:date="2014-06-21T20:54:00Z">
        <w:r w:rsidR="00816EDF">
          <w:rPr>
            <w:lang w:val="en-US"/>
          </w:rPr>
          <w:t xml:space="preserve"> a different</w:t>
        </w:r>
      </w:ins>
      <w:ins w:id="2024" w:author="W" w:date="2014-06-10T16:10:00Z">
        <w:r w:rsidR="00B72936" w:rsidRPr="00B0101C">
          <w:rPr>
            <w:lang w:val="en-US"/>
          </w:rPr>
          <w:t xml:space="preserve"> habitat, </w:t>
        </w:r>
      </w:ins>
      <w:ins w:id="2025" w:author="W" w:date="2014-06-10T16:11:00Z">
        <w:r w:rsidR="00B72936" w:rsidRPr="00B0101C">
          <w:rPr>
            <w:lang w:val="en-US"/>
          </w:rPr>
          <w:t>since</w:t>
        </w:r>
      </w:ins>
      <w:ins w:id="2026" w:author="W" w:date="2014-06-10T16:10:00Z">
        <w:r w:rsidR="00B72936" w:rsidRPr="00B0101C">
          <w:rPr>
            <w:lang w:val="en-US"/>
          </w:rPr>
          <w:t xml:space="preserve"> </w:t>
        </w:r>
        <w:r w:rsidR="00B72936" w:rsidRPr="00B0101C">
          <w:rPr>
            <w:i/>
            <w:lang w:val="en-US"/>
          </w:rPr>
          <w:t xml:space="preserve">G. atrata </w:t>
        </w:r>
        <w:r w:rsidR="00B72936" w:rsidRPr="00B0101C">
          <w:rPr>
            <w:lang w:val="en-US"/>
          </w:rPr>
          <w:t>occur</w:t>
        </w:r>
      </w:ins>
      <w:ins w:id="2027" w:author="W" w:date="2014-06-10T16:11:00Z">
        <w:r w:rsidR="00B72936" w:rsidRPr="00B0101C">
          <w:rPr>
            <w:lang w:val="en-US"/>
          </w:rPr>
          <w:t>s</w:t>
        </w:r>
      </w:ins>
      <w:ins w:id="2028" w:author="W" w:date="2014-06-10T16:10:00Z">
        <w:r w:rsidR="00B72936" w:rsidRPr="00327606">
          <w:rPr>
            <w:lang w:val="en-US"/>
          </w:rPr>
          <w:t xml:space="preserve"> on wet rocks</w:t>
        </w:r>
      </w:ins>
      <w:ins w:id="2029" w:author="W" w:date="2014-06-10T16:09:00Z">
        <w:r w:rsidR="00B72936" w:rsidRPr="00327606">
          <w:rPr>
            <w:lang w:val="en-US"/>
          </w:rPr>
          <w:t xml:space="preserve"> </w:t>
        </w:r>
      </w:ins>
      <w:ins w:id="2030" w:author="W" w:date="2014-06-10T16:10:00Z">
        <w:r w:rsidR="00B72936" w:rsidRPr="00E7789B">
          <w:rPr>
            <w:rFonts w:eastAsiaTheme="minorHAnsi"/>
            <w:color w:val="000000"/>
            <w:lang w:val="en-US" w:eastAsia="en-US"/>
            <w:rPrChange w:id="2031" w:author="W" w:date="2014-06-16T03:20:00Z">
              <w:rPr>
                <w:rFonts w:eastAsiaTheme="minorHAnsi"/>
                <w:color w:val="000000"/>
                <w:lang w:eastAsia="en-US"/>
              </w:rPr>
            </w:rPrChange>
          </w:rPr>
          <w:t xml:space="preserve">(Komárek &amp; Anagnostidis 1998). </w:t>
        </w:r>
      </w:ins>
      <w:ins w:id="2032" w:author="W" w:date="2014-06-10T16:00:00Z">
        <w:r w:rsidR="00287A60" w:rsidRPr="00E7789B">
          <w:rPr>
            <w:lang w:val="en-US"/>
          </w:rPr>
          <w:t xml:space="preserve"> </w:t>
        </w:r>
      </w:ins>
      <w:ins w:id="2033" w:author="W" w:date="2014-06-10T15:59:00Z">
        <w:r w:rsidR="00287A60" w:rsidRPr="00E7789B">
          <w:rPr>
            <w:lang w:val="en-US"/>
          </w:rPr>
          <w:t xml:space="preserve"> </w:t>
        </w:r>
      </w:ins>
      <w:ins w:id="2034" w:author="W" w:date="2014-06-10T15:58:00Z">
        <w:r w:rsidR="00287A60" w:rsidRPr="00DD19C5">
          <w:rPr>
            <w:lang w:val="en-US"/>
          </w:rPr>
          <w:t xml:space="preserve"> </w:t>
        </w:r>
      </w:ins>
    </w:p>
    <w:p w14:paraId="79F5A63F" w14:textId="77777777" w:rsidR="0043609D" w:rsidRPr="0043609D" w:rsidRDefault="0062001A" w:rsidP="0043609D">
      <w:pPr>
        <w:autoSpaceDE w:val="0"/>
        <w:autoSpaceDN w:val="0"/>
        <w:adjustRightInd w:val="0"/>
        <w:spacing w:before="0" w:after="0" w:line="480" w:lineRule="auto"/>
        <w:jc w:val="both"/>
        <w:rPr>
          <w:ins w:id="2035" w:author="W" w:date="2014-06-16T13:49:00Z"/>
          <w:rFonts w:eastAsiaTheme="minorHAnsi"/>
          <w:color w:val="000000"/>
          <w:lang w:eastAsia="en-US"/>
        </w:rPr>
      </w:pPr>
      <w:ins w:id="2036" w:author="W" w:date="2014-06-10T15:57:00Z">
        <w:r w:rsidRPr="00E7789B">
          <w:rPr>
            <w:b/>
            <w:lang w:val="en-US"/>
            <w:rPrChange w:id="2037" w:author="W" w:date="2014-06-16T03:20:00Z">
              <w:rPr>
                <w:b/>
              </w:rPr>
            </w:rPrChange>
          </w:rPr>
          <w:t>Studied material:</w:t>
        </w:r>
        <w:r w:rsidRPr="00E7789B">
          <w:rPr>
            <w:bCs/>
            <w:lang w:val="en-US"/>
            <w:rPrChange w:id="2038" w:author="W" w:date="2014-06-16T03:20:00Z">
              <w:rPr>
                <w:bCs/>
              </w:rPr>
            </w:rPrChange>
          </w:rPr>
          <w:t>—</w:t>
        </w:r>
      </w:ins>
      <w:ins w:id="2039" w:author="W" w:date="2014-06-16T13:49:00Z">
        <w:r w:rsidR="0043609D" w:rsidRPr="0043609D">
          <w:rPr>
            <w:rFonts w:eastAsiaTheme="minorHAnsi"/>
            <w:bCs/>
            <w:color w:val="000000"/>
            <w:lang w:eastAsia="en-US"/>
          </w:rPr>
          <w:t xml:space="preserve">BRAZIL. São Paulo: Cananéia, State Park of “Ilha do Cardoso” (Perequê), </w:t>
        </w:r>
        <w:r w:rsidR="0043609D" w:rsidRPr="0043609D">
          <w:rPr>
            <w:rFonts w:eastAsiaTheme="minorHAnsi"/>
            <w:color w:val="000000"/>
            <w:lang w:eastAsia="en-US"/>
          </w:rPr>
          <w:t xml:space="preserve">25º05‟08”S, 47º55‟30”W, 30 November 2010, </w:t>
        </w:r>
        <w:r w:rsidR="0043609D" w:rsidRPr="0043609D">
          <w:rPr>
            <w:rFonts w:eastAsiaTheme="minorHAnsi"/>
            <w:i/>
            <w:iCs/>
            <w:color w:val="000000"/>
            <w:lang w:eastAsia="en-US"/>
          </w:rPr>
          <w:t xml:space="preserve">W.A. Gama-Jr. </w:t>
        </w:r>
        <w:r w:rsidR="0043609D" w:rsidRPr="0043609D">
          <w:rPr>
            <w:rFonts w:eastAsiaTheme="minorHAnsi"/>
            <w:color w:val="000000"/>
            <w:lang w:eastAsia="en-US"/>
          </w:rPr>
          <w:t xml:space="preserve">&amp; </w:t>
        </w:r>
        <w:r w:rsidR="0043609D" w:rsidRPr="0043609D">
          <w:rPr>
            <w:rFonts w:eastAsiaTheme="minorHAnsi"/>
            <w:i/>
            <w:iCs/>
            <w:color w:val="000000"/>
            <w:lang w:eastAsia="en-US"/>
          </w:rPr>
          <w:t>C.F.S. Malone</w:t>
        </w:r>
        <w:r w:rsidR="0043609D" w:rsidRPr="0043609D">
          <w:rPr>
            <w:rFonts w:eastAsiaTheme="minorHAnsi"/>
            <w:color w:val="000000"/>
            <w:lang w:eastAsia="en-US"/>
          </w:rPr>
          <w:t xml:space="preserve"> (</w:t>
        </w:r>
        <w:r w:rsidR="0043609D" w:rsidRPr="0043609D">
          <w:rPr>
            <w:rFonts w:eastAsiaTheme="minorHAnsi"/>
            <w:bCs/>
            <w:color w:val="000000"/>
            <w:lang w:eastAsia="en-US"/>
          </w:rPr>
          <w:t>SP 401442</w:t>
        </w:r>
        <w:r w:rsidR="0043609D" w:rsidRPr="0043609D">
          <w:rPr>
            <w:rFonts w:eastAsiaTheme="minorHAnsi"/>
            <w:color w:val="000000"/>
            <w:lang w:eastAsia="en-US"/>
          </w:rPr>
          <w:t>).</w:t>
        </w:r>
      </w:ins>
    </w:p>
    <w:p w14:paraId="5FF7BB91" w14:textId="77777777" w:rsidR="00B72936" w:rsidRPr="0043609D" w:rsidRDefault="00B72936">
      <w:pPr>
        <w:autoSpaceDE w:val="0"/>
        <w:autoSpaceDN w:val="0"/>
        <w:adjustRightInd w:val="0"/>
        <w:spacing w:before="0" w:after="0" w:line="480" w:lineRule="auto"/>
        <w:jc w:val="both"/>
        <w:rPr>
          <w:ins w:id="2040" w:author="W" w:date="2014-06-10T16:11:00Z"/>
          <w:rFonts w:eastAsiaTheme="minorHAnsi"/>
          <w:b/>
          <w:bCs/>
          <w:i/>
          <w:iCs/>
          <w:color w:val="000000"/>
          <w:lang w:val="en-US" w:eastAsia="en-US"/>
          <w:rPrChange w:id="2041" w:author="W" w:date="2014-06-16T13:48:00Z">
            <w:rPr>
              <w:ins w:id="2042" w:author="W" w:date="2014-06-10T16:11:00Z"/>
              <w:rFonts w:eastAsiaTheme="minorHAnsi"/>
              <w:b/>
              <w:bCs/>
              <w:i/>
              <w:iCs/>
              <w:color w:val="000000"/>
              <w:lang w:eastAsia="en-US"/>
            </w:rPr>
          </w:rPrChange>
        </w:rPr>
        <w:pPrChange w:id="2043" w:author="W" w:date="2014-06-16T03:20:00Z">
          <w:pPr>
            <w:autoSpaceDE w:val="0"/>
            <w:autoSpaceDN w:val="0"/>
            <w:adjustRightInd w:val="0"/>
            <w:spacing w:before="0" w:after="0" w:line="240" w:lineRule="auto"/>
          </w:pPr>
        </w:pPrChange>
      </w:pPr>
    </w:p>
    <w:p w14:paraId="3DE38D1B" w14:textId="77777777" w:rsidR="00372EA3" w:rsidRPr="00E7789B" w:rsidRDefault="00372EA3">
      <w:pPr>
        <w:autoSpaceDE w:val="0"/>
        <w:autoSpaceDN w:val="0"/>
        <w:adjustRightInd w:val="0"/>
        <w:spacing w:before="0" w:after="0" w:line="480" w:lineRule="auto"/>
        <w:jc w:val="both"/>
        <w:rPr>
          <w:ins w:id="2044" w:author="W" w:date="2014-06-09T15:51:00Z"/>
          <w:rFonts w:eastAsiaTheme="minorHAnsi"/>
          <w:color w:val="000000"/>
          <w:lang w:val="en-US" w:eastAsia="en-US"/>
          <w:rPrChange w:id="2045" w:author="W" w:date="2014-06-16T03:20:00Z">
            <w:rPr>
              <w:ins w:id="2046" w:author="W" w:date="2014-06-09T15:51:00Z"/>
              <w:rFonts w:eastAsiaTheme="minorHAnsi"/>
              <w:color w:val="000000"/>
              <w:sz w:val="23"/>
              <w:szCs w:val="23"/>
              <w:lang w:val="en-US" w:eastAsia="en-US"/>
            </w:rPr>
          </w:rPrChange>
        </w:rPr>
        <w:pPrChange w:id="2047" w:author="W" w:date="2014-06-16T03:20:00Z">
          <w:pPr>
            <w:autoSpaceDE w:val="0"/>
            <w:autoSpaceDN w:val="0"/>
            <w:adjustRightInd w:val="0"/>
            <w:spacing w:before="0" w:after="0" w:line="240" w:lineRule="auto"/>
          </w:pPr>
        </w:pPrChange>
      </w:pPr>
      <w:proofErr w:type="gramStart"/>
      <w:ins w:id="2048" w:author="W" w:date="2014-06-09T15:51:00Z">
        <w:r w:rsidRPr="00E7789B">
          <w:rPr>
            <w:rFonts w:eastAsiaTheme="minorHAnsi"/>
            <w:b/>
            <w:bCs/>
            <w:i/>
            <w:iCs/>
            <w:color w:val="000000"/>
            <w:lang w:val="en-US" w:eastAsia="en-US"/>
            <w:rPrChange w:id="2049" w:author="W" w:date="2014-06-16T03:20:00Z">
              <w:rPr>
                <w:rFonts w:eastAsiaTheme="minorHAnsi"/>
                <w:b/>
                <w:bCs/>
                <w:i/>
                <w:iCs/>
                <w:color w:val="000000"/>
                <w:sz w:val="23"/>
                <w:szCs w:val="23"/>
                <w:lang w:val="en-US" w:eastAsia="en-US"/>
              </w:rPr>
            </w:rPrChange>
          </w:rPr>
          <w:t xml:space="preserve">Gloeocapsa </w:t>
        </w:r>
        <w:r w:rsidRPr="00E7789B">
          <w:rPr>
            <w:rFonts w:eastAsiaTheme="minorHAnsi"/>
            <w:b/>
            <w:bCs/>
            <w:color w:val="000000"/>
            <w:lang w:val="en-US" w:eastAsia="en-US"/>
            <w:rPrChange w:id="2050" w:author="W" w:date="2014-06-16T03:20:00Z">
              <w:rPr>
                <w:rFonts w:eastAsiaTheme="minorHAnsi"/>
                <w:b/>
                <w:bCs/>
                <w:color w:val="000000"/>
                <w:sz w:val="23"/>
                <w:szCs w:val="23"/>
                <w:lang w:val="en-US" w:eastAsia="en-US"/>
              </w:rPr>
            </w:rPrChange>
          </w:rPr>
          <w:t xml:space="preserve">sp.2 </w:t>
        </w:r>
      </w:ins>
      <w:ins w:id="2051" w:author="W" w:date="2014-06-10T16:12:00Z">
        <w:r w:rsidR="00B72936" w:rsidRPr="00E03A02">
          <w:rPr>
            <w:rFonts w:eastAsiaTheme="minorHAnsi"/>
            <w:bCs/>
            <w:color w:val="000000"/>
            <w:lang w:val="en-US" w:eastAsia="en-US"/>
            <w:rPrChange w:id="2052" w:author="W" w:date="2014-06-16T14:08:00Z">
              <w:rPr>
                <w:rFonts w:eastAsiaTheme="minorHAnsi"/>
                <w:bCs/>
                <w:color w:val="000000"/>
                <w:highlight w:val="yellow"/>
                <w:lang w:val="en-US" w:eastAsia="en-US"/>
              </w:rPr>
            </w:rPrChange>
          </w:rPr>
          <w:t>(</w:t>
        </w:r>
        <w:r w:rsidR="00B72936" w:rsidRPr="00E03A02">
          <w:rPr>
            <w:bCs/>
            <w:lang w:val="en-US"/>
            <w:rPrChange w:id="2053" w:author="W" w:date="2014-06-16T14:08:00Z">
              <w:rPr>
                <w:bCs/>
                <w:sz w:val="23"/>
                <w:szCs w:val="23"/>
                <w:highlight w:val="yellow"/>
                <w:lang w:val="en-US"/>
              </w:rPr>
            </w:rPrChange>
          </w:rPr>
          <w:t>Kützing 1843:</w:t>
        </w:r>
      </w:ins>
      <w:ins w:id="2054" w:author="W" w:date="2014-06-16T13:48:00Z">
        <w:r w:rsidR="0043609D" w:rsidRPr="00E03A02">
          <w:rPr>
            <w:bCs/>
            <w:lang w:val="en-US"/>
            <w:rPrChange w:id="2055" w:author="W" w:date="2014-06-16T14:08:00Z">
              <w:rPr>
                <w:bCs/>
                <w:highlight w:val="yellow"/>
                <w:lang w:val="en-US"/>
              </w:rPr>
            </w:rPrChange>
          </w:rPr>
          <w:t xml:space="preserve"> 173</w:t>
        </w:r>
      </w:ins>
      <w:ins w:id="2056" w:author="W" w:date="2014-06-10T16:12:00Z">
        <w:r w:rsidR="00B72936" w:rsidRPr="00E03A02">
          <w:rPr>
            <w:bCs/>
            <w:lang w:val="en-US"/>
            <w:rPrChange w:id="2057" w:author="W" w:date="2014-06-16T14:08:00Z">
              <w:rPr>
                <w:bCs/>
                <w:sz w:val="23"/>
                <w:szCs w:val="23"/>
                <w:highlight w:val="yellow"/>
                <w:lang w:val="en-US"/>
              </w:rPr>
            </w:rPrChange>
          </w:rPr>
          <w:t>).</w:t>
        </w:r>
        <w:proofErr w:type="gramEnd"/>
        <w:r w:rsidR="00B72936" w:rsidRPr="00E03A02">
          <w:rPr>
            <w:bCs/>
            <w:lang w:val="en-US"/>
            <w:rPrChange w:id="2058" w:author="W" w:date="2014-06-16T14:08:00Z">
              <w:rPr>
                <w:bCs/>
                <w:sz w:val="23"/>
                <w:szCs w:val="23"/>
                <w:highlight w:val="yellow"/>
                <w:lang w:val="en-US"/>
              </w:rPr>
            </w:rPrChange>
          </w:rPr>
          <w:t xml:space="preserve"> </w:t>
        </w:r>
        <w:r w:rsidR="00B72936" w:rsidRPr="00E7789B">
          <w:rPr>
            <w:bCs/>
            <w:highlight w:val="yellow"/>
            <w:lang w:val="en-US"/>
            <w:rPrChange w:id="2059" w:author="W" w:date="2014-06-16T03:20:00Z">
              <w:rPr>
                <w:bCs/>
                <w:sz w:val="23"/>
                <w:szCs w:val="23"/>
                <w:highlight w:val="yellow"/>
                <w:lang w:val="en-US"/>
              </w:rPr>
            </w:rPrChange>
          </w:rPr>
          <w:t>(Fig.).</w:t>
        </w:r>
      </w:ins>
    </w:p>
    <w:p w14:paraId="5DA92012" w14:textId="77777777" w:rsidR="00B72936" w:rsidRPr="0043609D" w:rsidRDefault="00B72936" w:rsidP="00E7789B">
      <w:pPr>
        <w:spacing w:before="0" w:after="0" w:line="480" w:lineRule="auto"/>
        <w:jc w:val="both"/>
        <w:rPr>
          <w:ins w:id="2060" w:author="W" w:date="2014-06-10T16:12:00Z"/>
          <w:lang w:val="en-US"/>
        </w:rPr>
      </w:pPr>
      <w:ins w:id="2061" w:author="W" w:date="2014-06-10T16:12:00Z">
        <w:r w:rsidRPr="00E7789B">
          <w:rPr>
            <w:lang w:val="en-US"/>
          </w:rPr>
          <w:t xml:space="preserve">Elliptical to </w:t>
        </w:r>
        <w:r w:rsidRPr="00DD19C5">
          <w:rPr>
            <w:lang w:val="en-US"/>
          </w:rPr>
          <w:t xml:space="preserve">irregular colonies, 7.8–73.2 µm diam., 2–4 celled, rarely more. Sheath </w:t>
        </w:r>
      </w:ins>
      <w:ins w:id="2062" w:author="W" w:date="2014-06-10T16:14:00Z">
        <w:r w:rsidRPr="00DD19C5">
          <w:rPr>
            <w:lang w:val="en-US"/>
          </w:rPr>
          <w:t>firm to diffluent</w:t>
        </w:r>
      </w:ins>
      <w:ins w:id="2063" w:author="W" w:date="2014-06-10T16:12:00Z">
        <w:r w:rsidRPr="00DD19C5">
          <w:rPr>
            <w:lang w:val="en-US"/>
          </w:rPr>
          <w:t xml:space="preserve">, hyaline to </w:t>
        </w:r>
      </w:ins>
      <w:ins w:id="2064" w:author="W" w:date="2014-06-10T16:14:00Z">
        <w:r w:rsidRPr="007425AE">
          <w:rPr>
            <w:lang w:val="en-US"/>
          </w:rPr>
          <w:t>brown and purple</w:t>
        </w:r>
      </w:ins>
      <w:ins w:id="2065" w:author="W" w:date="2014-06-10T16:12:00Z">
        <w:r w:rsidRPr="007425AE">
          <w:rPr>
            <w:lang w:val="en-US"/>
          </w:rPr>
          <w:t>, conspicuous, lamellate or not, smooth</w:t>
        </w:r>
      </w:ins>
      <w:ins w:id="2066" w:author="W" w:date="2014-06-10T16:14:00Z">
        <w:r w:rsidRPr="007425AE">
          <w:rPr>
            <w:lang w:val="en-US"/>
          </w:rPr>
          <w:t xml:space="preserve"> to slightly granulated</w:t>
        </w:r>
      </w:ins>
      <w:ins w:id="2067" w:author="W" w:date="2014-06-10T16:12:00Z">
        <w:r w:rsidRPr="00316929">
          <w:rPr>
            <w:lang w:val="en-US"/>
          </w:rPr>
          <w:t xml:space="preserve">. Cells spherical to hemispherical, elongated after division, </w:t>
        </w:r>
      </w:ins>
      <w:ins w:id="2068" w:author="W" w:date="2014-06-10T16:15:00Z">
        <w:r w:rsidRPr="00F7051B">
          <w:rPr>
            <w:lang w:val="en-US"/>
          </w:rPr>
          <w:t>(2.6)3</w:t>
        </w:r>
      </w:ins>
      <w:ins w:id="2069" w:author="W" w:date="2014-06-10T16:12:00Z">
        <w:r w:rsidRPr="00F7051B">
          <w:rPr>
            <w:lang w:val="en-US"/>
          </w:rPr>
          <w:t>.</w:t>
        </w:r>
      </w:ins>
      <w:ins w:id="2070" w:author="W" w:date="2014-06-10T16:15:00Z">
        <w:r w:rsidRPr="00781BA6">
          <w:rPr>
            <w:lang w:val="en-US"/>
          </w:rPr>
          <w:t>1</w:t>
        </w:r>
      </w:ins>
      <w:ins w:id="2071" w:author="W" w:date="2014-06-10T16:12:00Z">
        <w:r w:rsidRPr="00781BA6">
          <w:rPr>
            <w:lang w:val="en-US"/>
          </w:rPr>
          <w:t>–</w:t>
        </w:r>
      </w:ins>
      <w:ins w:id="2072" w:author="W" w:date="2014-06-10T16:15:00Z">
        <w:r w:rsidRPr="00A84FF0">
          <w:rPr>
            <w:lang w:val="en-US"/>
          </w:rPr>
          <w:t>3</w:t>
        </w:r>
      </w:ins>
      <w:ins w:id="2073" w:author="W" w:date="2014-06-10T16:12:00Z">
        <w:r w:rsidRPr="00A84FF0">
          <w:rPr>
            <w:lang w:val="en-US"/>
          </w:rPr>
          <w:t>.</w:t>
        </w:r>
      </w:ins>
      <w:ins w:id="2074" w:author="W" w:date="2014-06-10T16:15:00Z">
        <w:r w:rsidRPr="00A84FF0">
          <w:rPr>
            <w:lang w:val="en-US"/>
          </w:rPr>
          <w:t>8</w:t>
        </w:r>
      </w:ins>
      <w:ins w:id="2075" w:author="W" w:date="2014-06-10T16:12:00Z">
        <w:r w:rsidRPr="00A84FF0">
          <w:rPr>
            <w:lang w:val="en-US"/>
          </w:rPr>
          <w:t xml:space="preserve"> µm diam. Cell content homogenous</w:t>
        </w:r>
      </w:ins>
      <w:ins w:id="2076" w:author="W" w:date="2014-06-10T16:15:00Z">
        <w:r w:rsidRPr="00A84FF0">
          <w:rPr>
            <w:lang w:val="en-US"/>
          </w:rPr>
          <w:t xml:space="preserve"> or with disperse little granules</w:t>
        </w:r>
      </w:ins>
      <w:ins w:id="2077" w:author="W" w:date="2014-06-10T16:12:00Z">
        <w:r w:rsidRPr="00A84FF0">
          <w:rPr>
            <w:lang w:val="en-US"/>
          </w:rPr>
          <w:t xml:space="preserve">, </w:t>
        </w:r>
      </w:ins>
      <w:ins w:id="2078" w:author="W" w:date="2014-06-10T16:16:00Z">
        <w:r w:rsidRPr="00A84FF0">
          <w:rPr>
            <w:lang w:val="en-US"/>
          </w:rPr>
          <w:t>blue</w:t>
        </w:r>
      </w:ins>
      <w:ins w:id="2079" w:author="W" w:date="2014-06-10T16:12:00Z">
        <w:r w:rsidRPr="00A84FF0">
          <w:rPr>
            <w:lang w:val="en-US"/>
          </w:rPr>
          <w:t xml:space="preserve">-green. </w:t>
        </w:r>
        <w:r w:rsidRPr="0043609D">
          <w:rPr>
            <w:lang w:val="en-US"/>
          </w:rPr>
          <w:t>Spores not observed.</w:t>
        </w:r>
      </w:ins>
    </w:p>
    <w:p w14:paraId="3C403585" w14:textId="77777777" w:rsidR="00B72936" w:rsidRPr="00E7789B" w:rsidRDefault="00B72936" w:rsidP="00DD19C5">
      <w:pPr>
        <w:spacing w:before="0" w:after="0" w:line="480" w:lineRule="auto"/>
        <w:jc w:val="both"/>
        <w:rPr>
          <w:ins w:id="2080" w:author="W" w:date="2014-06-10T16:12:00Z"/>
          <w:lang w:val="en-US"/>
        </w:rPr>
      </w:pPr>
      <w:ins w:id="2081" w:author="W" w:date="2014-06-10T16:12:00Z">
        <w:r w:rsidRPr="00E7789B">
          <w:rPr>
            <w:b/>
            <w:lang w:val="en-US"/>
          </w:rPr>
          <w:t>Habitat:</w:t>
        </w:r>
        <w:r w:rsidRPr="00E7789B">
          <w:rPr>
            <w:lang w:val="en-US"/>
          </w:rPr>
          <w:t>—Tree bark.</w:t>
        </w:r>
      </w:ins>
    </w:p>
    <w:p w14:paraId="06520723" w14:textId="61A66ED9" w:rsidR="00B72936" w:rsidRPr="00E03A02" w:rsidRDefault="00B72936">
      <w:pPr>
        <w:autoSpaceDE w:val="0"/>
        <w:autoSpaceDN w:val="0"/>
        <w:adjustRightInd w:val="0"/>
        <w:spacing w:before="0" w:after="0" w:line="480" w:lineRule="auto"/>
        <w:jc w:val="both"/>
        <w:rPr>
          <w:ins w:id="2082" w:author="W" w:date="2014-06-10T16:16:00Z"/>
          <w:b/>
          <w:lang w:val="en-US"/>
          <w:rPrChange w:id="2083" w:author="W" w:date="2014-06-16T14:08:00Z">
            <w:rPr>
              <w:ins w:id="2084" w:author="W" w:date="2014-06-10T16:16:00Z"/>
              <w:b/>
            </w:rPr>
          </w:rPrChange>
        </w:rPr>
        <w:pPrChange w:id="2085" w:author="W" w:date="2014-06-16T03:20:00Z">
          <w:pPr>
            <w:autoSpaceDE w:val="0"/>
            <w:autoSpaceDN w:val="0"/>
            <w:adjustRightInd w:val="0"/>
            <w:spacing w:before="0" w:after="0" w:line="240" w:lineRule="auto"/>
          </w:pPr>
        </w:pPrChange>
      </w:pPr>
      <w:ins w:id="2086" w:author="W" w:date="2014-06-10T16:16:00Z">
        <w:r w:rsidRPr="00E7789B">
          <w:rPr>
            <w:b/>
            <w:lang w:val="en-US"/>
            <w:rPrChange w:id="2087" w:author="W" w:date="2014-06-16T03:20:00Z">
              <w:rPr>
                <w:b/>
              </w:rPr>
            </w:rPrChange>
          </w:rPr>
          <w:t>Notes</w:t>
        </w:r>
        <w:proofErr w:type="gramStart"/>
        <w:r w:rsidRPr="00E7789B">
          <w:rPr>
            <w:b/>
            <w:lang w:val="en-US"/>
            <w:rPrChange w:id="2088" w:author="W" w:date="2014-06-16T03:20:00Z">
              <w:rPr>
                <w:b/>
              </w:rPr>
            </w:rPrChange>
          </w:rPr>
          <w:t>:</w:t>
        </w:r>
        <w:r w:rsidRPr="00E7789B">
          <w:rPr>
            <w:lang w:val="en-US"/>
            <w:rPrChange w:id="2089" w:author="W" w:date="2014-06-16T03:20:00Z">
              <w:rPr/>
            </w:rPrChange>
          </w:rPr>
          <w:t>—</w:t>
        </w:r>
      </w:ins>
      <w:proofErr w:type="gramEnd"/>
      <w:ins w:id="2090" w:author="W" w:date="2014-06-10T16:29:00Z">
        <w:del w:id="2091" w:author="osxadmin" w:date="2014-06-21T21:23:00Z">
          <w:r w:rsidR="001351A4" w:rsidRPr="00707393" w:rsidDel="00707393">
            <w:rPr>
              <w:i/>
              <w:lang w:val="en-US"/>
              <w:rPrChange w:id="2092" w:author="osxadmin" w:date="2014-06-21T21:23:00Z">
                <w:rPr/>
              </w:rPrChange>
            </w:rPr>
            <w:delText>This population</w:delText>
          </w:r>
        </w:del>
        <w:del w:id="2093" w:author="osxadmin" w:date="2014-06-21T21:10:00Z">
          <w:r w:rsidR="001351A4" w:rsidRPr="00707393" w:rsidDel="009F65EF">
            <w:rPr>
              <w:i/>
              <w:lang w:val="en-US"/>
              <w:rPrChange w:id="2094" w:author="osxadmin" w:date="2014-06-21T21:23:00Z">
                <w:rPr/>
              </w:rPrChange>
            </w:rPr>
            <w:delText xml:space="preserve"> is</w:delText>
          </w:r>
        </w:del>
      </w:ins>
      <w:ins w:id="2095" w:author="osxadmin" w:date="2014-06-21T21:23:00Z">
        <w:r w:rsidR="00707393">
          <w:rPr>
            <w:i/>
            <w:lang w:val="en-US"/>
          </w:rPr>
          <w:t xml:space="preserve">Gloeocapsa </w:t>
        </w:r>
        <w:r w:rsidR="00707393">
          <w:rPr>
            <w:lang w:val="en-US"/>
          </w:rPr>
          <w:t>sp. 2</w:t>
        </w:r>
      </w:ins>
      <w:ins w:id="2096" w:author="W" w:date="2014-06-10T16:29:00Z">
        <w:r w:rsidR="001351A4" w:rsidRPr="00E03A02">
          <w:rPr>
            <w:lang w:val="en-US"/>
            <w:rPrChange w:id="2097" w:author="W" w:date="2014-06-16T14:08:00Z">
              <w:rPr/>
            </w:rPrChange>
          </w:rPr>
          <w:t xml:space="preserve"> </w:t>
        </w:r>
        <w:del w:id="2098" w:author="osxadmin" w:date="2014-06-21T20:55:00Z">
          <w:r w:rsidR="001351A4" w:rsidRPr="00E03A02" w:rsidDel="00A85CD0">
            <w:rPr>
              <w:lang w:val="en-US"/>
              <w:rPrChange w:id="2099" w:author="W" w:date="2014-06-16T14:08:00Z">
                <w:rPr/>
              </w:rPrChange>
            </w:rPr>
            <w:delText>close</w:delText>
          </w:r>
        </w:del>
      </w:ins>
      <w:ins w:id="2100" w:author="W" w:date="2014-06-10T16:31:00Z">
        <w:del w:id="2101" w:author="osxadmin" w:date="2014-06-21T20:55:00Z">
          <w:r w:rsidR="001351A4" w:rsidRPr="00E03A02" w:rsidDel="00A85CD0">
            <w:rPr>
              <w:lang w:val="en-US"/>
            </w:rPr>
            <w:delText>st</w:delText>
          </w:r>
        </w:del>
      </w:ins>
      <w:ins w:id="2102" w:author="W" w:date="2014-06-10T16:29:00Z">
        <w:del w:id="2103" w:author="osxadmin" w:date="2014-06-21T20:55:00Z">
          <w:r w:rsidR="001351A4" w:rsidRPr="00E03A02" w:rsidDel="00A85CD0">
            <w:rPr>
              <w:lang w:val="en-US"/>
              <w:rPrChange w:id="2104" w:author="W" w:date="2014-06-16T14:08:00Z">
                <w:rPr/>
              </w:rPrChange>
            </w:rPr>
            <w:delText xml:space="preserve"> to</w:delText>
          </w:r>
        </w:del>
      </w:ins>
      <w:ins w:id="2105" w:author="osxadmin" w:date="2014-06-21T20:55:00Z">
        <w:r w:rsidR="00A85CD0">
          <w:rPr>
            <w:lang w:val="en-US"/>
          </w:rPr>
          <w:t>most resembles</w:t>
        </w:r>
      </w:ins>
      <w:ins w:id="2106" w:author="W" w:date="2014-06-10T16:29:00Z">
        <w:r w:rsidR="001351A4" w:rsidRPr="00E03A02">
          <w:rPr>
            <w:lang w:val="en-US"/>
            <w:rPrChange w:id="2107" w:author="W" w:date="2014-06-16T14:08:00Z">
              <w:rPr/>
            </w:rPrChange>
          </w:rPr>
          <w:t xml:space="preserve"> </w:t>
        </w:r>
        <w:r w:rsidR="001351A4" w:rsidRPr="00E03A02">
          <w:rPr>
            <w:rFonts w:eastAsiaTheme="minorHAnsi"/>
            <w:i/>
            <w:iCs/>
            <w:color w:val="000000"/>
            <w:lang w:val="en-US" w:eastAsia="en-US"/>
            <w:rPrChange w:id="2108" w:author="W" w:date="2014-06-16T14:08:00Z">
              <w:rPr>
                <w:rFonts w:eastAsiaTheme="minorHAnsi"/>
                <w:i/>
                <w:iCs/>
                <w:color w:val="000000"/>
                <w:lang w:eastAsia="en-US"/>
              </w:rPr>
            </w:rPrChange>
          </w:rPr>
          <w:t xml:space="preserve">Gloeocapsa lignicola </w:t>
        </w:r>
        <w:r w:rsidR="001351A4" w:rsidRPr="00E03A02">
          <w:rPr>
            <w:rFonts w:eastAsiaTheme="minorHAnsi"/>
            <w:color w:val="000000"/>
            <w:lang w:val="en-US" w:eastAsia="en-US"/>
            <w:rPrChange w:id="2109" w:author="W" w:date="2014-06-16T14:08:00Z">
              <w:rPr>
                <w:rFonts w:eastAsiaTheme="minorHAnsi"/>
                <w:color w:val="000000"/>
                <w:lang w:eastAsia="en-US"/>
              </w:rPr>
            </w:rPrChange>
          </w:rPr>
          <w:t>Rabenhorst</w:t>
        </w:r>
      </w:ins>
      <w:ins w:id="2110" w:author="W" w:date="2014-06-16T13:55:00Z">
        <w:r w:rsidR="00470408" w:rsidRPr="00E03A02">
          <w:rPr>
            <w:rFonts w:eastAsiaTheme="minorHAnsi"/>
            <w:color w:val="000000"/>
            <w:lang w:val="en-US" w:eastAsia="en-US"/>
          </w:rPr>
          <w:t xml:space="preserve"> (1865:</w:t>
        </w:r>
      </w:ins>
      <w:ins w:id="2111" w:author="W" w:date="2014-06-16T13:56:00Z">
        <w:r w:rsidR="00470408" w:rsidRPr="00E03A02">
          <w:rPr>
            <w:rFonts w:eastAsiaTheme="minorHAnsi"/>
            <w:color w:val="000000"/>
            <w:lang w:val="en-US" w:eastAsia="en-US"/>
          </w:rPr>
          <w:t xml:space="preserve"> 41</w:t>
        </w:r>
      </w:ins>
      <w:ins w:id="2112" w:author="W" w:date="2014-06-16T13:55:00Z">
        <w:r w:rsidR="00470408" w:rsidRPr="00E03A02">
          <w:rPr>
            <w:rFonts w:eastAsiaTheme="minorHAnsi"/>
            <w:color w:val="000000"/>
            <w:lang w:val="en-US" w:eastAsia="en-US"/>
          </w:rPr>
          <w:t>)</w:t>
        </w:r>
      </w:ins>
      <w:ins w:id="2113" w:author="W" w:date="2014-06-10T16:29:00Z">
        <w:r w:rsidR="001351A4" w:rsidRPr="00E03A02">
          <w:rPr>
            <w:rFonts w:eastAsiaTheme="minorHAnsi"/>
            <w:color w:val="000000"/>
            <w:lang w:val="en-US" w:eastAsia="en-US"/>
            <w:rPrChange w:id="2114" w:author="W" w:date="2014-06-16T14:08:00Z">
              <w:rPr>
                <w:rFonts w:eastAsiaTheme="minorHAnsi"/>
                <w:color w:val="000000"/>
                <w:lang w:eastAsia="en-US"/>
              </w:rPr>
            </w:rPrChange>
          </w:rPr>
          <w:t xml:space="preserve"> </w:t>
        </w:r>
        <w:r w:rsidR="001351A4" w:rsidRPr="00E03A02">
          <w:rPr>
            <w:rFonts w:eastAsiaTheme="minorHAnsi"/>
            <w:color w:val="000000"/>
            <w:lang w:val="en-US" w:eastAsia="en-US"/>
          </w:rPr>
          <w:t>and</w:t>
        </w:r>
        <w:r w:rsidR="001351A4" w:rsidRPr="00E03A02">
          <w:rPr>
            <w:rFonts w:eastAsiaTheme="minorHAnsi"/>
            <w:color w:val="000000"/>
            <w:lang w:val="en-US" w:eastAsia="en-US"/>
            <w:rPrChange w:id="2115" w:author="W" w:date="2014-06-16T14:08:00Z">
              <w:rPr>
                <w:rFonts w:eastAsiaTheme="minorHAnsi"/>
                <w:color w:val="000000"/>
                <w:lang w:eastAsia="en-US"/>
              </w:rPr>
            </w:rPrChange>
          </w:rPr>
          <w:t xml:space="preserve"> </w:t>
        </w:r>
        <w:r w:rsidR="001351A4" w:rsidRPr="00E03A02">
          <w:rPr>
            <w:rFonts w:eastAsiaTheme="minorHAnsi"/>
            <w:i/>
            <w:iCs/>
            <w:color w:val="000000"/>
            <w:lang w:val="en-US" w:eastAsia="en-US"/>
            <w:rPrChange w:id="2116" w:author="W" w:date="2014-06-16T14:08:00Z">
              <w:rPr>
                <w:rFonts w:eastAsiaTheme="minorHAnsi"/>
                <w:i/>
                <w:iCs/>
                <w:color w:val="000000"/>
                <w:lang w:eastAsia="en-US"/>
              </w:rPr>
            </w:rPrChange>
          </w:rPr>
          <w:t xml:space="preserve">Gloeocapsa compacta </w:t>
        </w:r>
        <w:r w:rsidR="001351A4" w:rsidRPr="00E03A02">
          <w:rPr>
            <w:rFonts w:eastAsiaTheme="minorHAnsi"/>
            <w:color w:val="000000"/>
            <w:lang w:val="en-US" w:eastAsia="en-US"/>
            <w:rPrChange w:id="2117" w:author="W" w:date="2014-06-16T14:08:00Z">
              <w:rPr>
                <w:rFonts w:eastAsiaTheme="minorHAnsi"/>
                <w:color w:val="000000"/>
                <w:lang w:eastAsia="en-US"/>
              </w:rPr>
            </w:rPrChange>
          </w:rPr>
          <w:t>Kützing</w:t>
        </w:r>
      </w:ins>
      <w:ins w:id="2118" w:author="W" w:date="2014-06-16T13:55:00Z">
        <w:r w:rsidR="0043609D" w:rsidRPr="00E03A02">
          <w:rPr>
            <w:rFonts w:eastAsiaTheme="minorHAnsi"/>
            <w:color w:val="000000"/>
            <w:lang w:val="en-US" w:eastAsia="en-US"/>
          </w:rPr>
          <w:t xml:space="preserve"> (1847: 24)</w:t>
        </w:r>
      </w:ins>
      <w:ins w:id="2119" w:author="W" w:date="2014-06-10T16:29:00Z">
        <w:r w:rsidR="001351A4" w:rsidRPr="00E03A02">
          <w:rPr>
            <w:rFonts w:eastAsiaTheme="minorHAnsi"/>
            <w:color w:val="000000"/>
            <w:lang w:val="en-US" w:eastAsia="en-US"/>
          </w:rPr>
          <w:t xml:space="preserve">, differing </w:t>
        </w:r>
      </w:ins>
      <w:ins w:id="2120" w:author="W" w:date="2014-06-10T16:35:00Z">
        <w:r w:rsidR="001351A4" w:rsidRPr="00E03A02">
          <w:rPr>
            <w:rFonts w:eastAsiaTheme="minorHAnsi"/>
            <w:color w:val="000000"/>
            <w:lang w:val="en-US" w:eastAsia="en-US"/>
          </w:rPr>
          <w:t xml:space="preserve">by the bluish color of colonies </w:t>
        </w:r>
        <w:del w:id="2121" w:author="osxadmin" w:date="2014-06-21T21:24:00Z">
          <w:r w:rsidR="001351A4" w:rsidRPr="00E03A02" w:rsidDel="00707393">
            <w:rPr>
              <w:rFonts w:eastAsiaTheme="minorHAnsi"/>
              <w:color w:val="000000"/>
              <w:lang w:val="en-US" w:eastAsia="en-US"/>
            </w:rPr>
            <w:delText>of</w:delText>
          </w:r>
        </w:del>
      </w:ins>
      <w:ins w:id="2122" w:author="osxadmin" w:date="2014-06-21T21:24:00Z">
        <w:r w:rsidR="00707393">
          <w:rPr>
            <w:rFonts w:eastAsiaTheme="minorHAnsi"/>
            <w:color w:val="000000"/>
            <w:lang w:val="en-US" w:eastAsia="en-US"/>
          </w:rPr>
          <w:t>in</w:t>
        </w:r>
      </w:ins>
      <w:ins w:id="2123" w:author="W" w:date="2014-06-10T16:29:00Z">
        <w:r w:rsidR="001351A4" w:rsidRPr="00E03A02">
          <w:rPr>
            <w:rFonts w:eastAsiaTheme="minorHAnsi"/>
            <w:color w:val="000000"/>
            <w:lang w:val="en-US" w:eastAsia="en-US"/>
          </w:rPr>
          <w:t xml:space="preserve"> the former</w:t>
        </w:r>
      </w:ins>
      <w:ins w:id="2124" w:author="W" w:date="2014-06-10T16:30:00Z">
        <w:r w:rsidR="001351A4" w:rsidRPr="00E03A02">
          <w:rPr>
            <w:rFonts w:eastAsiaTheme="minorHAnsi"/>
            <w:color w:val="000000"/>
            <w:lang w:val="en-US" w:eastAsia="en-US"/>
          </w:rPr>
          <w:t>, and the smaller cell</w:t>
        </w:r>
        <w:del w:id="2125" w:author="osxadmin" w:date="2014-06-21T21:23:00Z">
          <w:r w:rsidR="001351A4" w:rsidRPr="00E03A02" w:rsidDel="00707393">
            <w:rPr>
              <w:rFonts w:eastAsiaTheme="minorHAnsi"/>
              <w:color w:val="000000"/>
              <w:lang w:val="en-US" w:eastAsia="en-US"/>
            </w:rPr>
            <w:delText>s</w:delText>
          </w:r>
        </w:del>
        <w:r w:rsidR="001351A4" w:rsidRPr="00E03A02">
          <w:rPr>
            <w:rFonts w:eastAsiaTheme="minorHAnsi"/>
            <w:color w:val="000000"/>
            <w:lang w:val="en-US" w:eastAsia="en-US"/>
          </w:rPr>
          <w:t xml:space="preserve"> diam</w:t>
        </w:r>
      </w:ins>
      <w:ins w:id="2126" w:author="W" w:date="2014-06-10T16:31:00Z">
        <w:r w:rsidR="001351A4" w:rsidRPr="00E03A02">
          <w:rPr>
            <w:rFonts w:eastAsiaTheme="minorHAnsi"/>
            <w:color w:val="000000"/>
            <w:lang w:val="en-US" w:eastAsia="en-US"/>
          </w:rPr>
          <w:t>e</w:t>
        </w:r>
      </w:ins>
      <w:ins w:id="2127" w:author="W" w:date="2014-06-10T16:30:00Z">
        <w:r w:rsidR="001351A4" w:rsidRPr="00E03A02">
          <w:rPr>
            <w:rFonts w:eastAsiaTheme="minorHAnsi"/>
            <w:color w:val="000000"/>
            <w:lang w:val="en-US" w:eastAsia="en-US"/>
          </w:rPr>
          <w:t>ter</w:t>
        </w:r>
      </w:ins>
      <w:ins w:id="2128" w:author="W" w:date="2014-06-10T16:35:00Z">
        <w:del w:id="2129" w:author="osxadmin" w:date="2014-06-21T21:23:00Z">
          <w:r w:rsidR="001351A4" w:rsidRPr="00E03A02" w:rsidDel="00707393">
            <w:rPr>
              <w:rFonts w:eastAsiaTheme="minorHAnsi"/>
              <w:color w:val="000000"/>
              <w:lang w:val="en-US" w:eastAsia="en-US"/>
            </w:rPr>
            <w:delText xml:space="preserve"> from</w:delText>
          </w:r>
        </w:del>
      </w:ins>
      <w:ins w:id="2130" w:author="osxadmin" w:date="2014-06-21T21:23:00Z">
        <w:r w:rsidR="00707393">
          <w:rPr>
            <w:rFonts w:eastAsiaTheme="minorHAnsi"/>
            <w:color w:val="000000"/>
            <w:lang w:val="en-US" w:eastAsia="en-US"/>
          </w:rPr>
          <w:t xml:space="preserve"> in</w:t>
        </w:r>
      </w:ins>
      <w:ins w:id="2131" w:author="W" w:date="2014-06-10T16:35:00Z">
        <w:r w:rsidR="001351A4" w:rsidRPr="00E03A02">
          <w:rPr>
            <w:rFonts w:eastAsiaTheme="minorHAnsi"/>
            <w:color w:val="000000"/>
            <w:lang w:val="en-US" w:eastAsia="en-US"/>
          </w:rPr>
          <w:t xml:space="preserve"> the </w:t>
        </w:r>
        <w:del w:id="2132" w:author="osxadmin" w:date="2014-06-21T21:24:00Z">
          <w:r w:rsidR="001351A4" w:rsidRPr="00E03A02" w:rsidDel="00707393">
            <w:rPr>
              <w:rFonts w:eastAsiaTheme="minorHAnsi"/>
              <w:color w:val="000000"/>
              <w:lang w:val="en-US" w:eastAsia="en-US"/>
            </w:rPr>
            <w:delText>second</w:delText>
          </w:r>
        </w:del>
      </w:ins>
      <w:ins w:id="2133" w:author="osxadmin" w:date="2014-06-21T21:24:00Z">
        <w:r w:rsidR="00707393">
          <w:rPr>
            <w:rFonts w:eastAsiaTheme="minorHAnsi"/>
            <w:color w:val="000000"/>
            <w:lang w:val="en-US" w:eastAsia="en-US"/>
          </w:rPr>
          <w:t>latter</w:t>
        </w:r>
      </w:ins>
      <w:ins w:id="2134" w:author="W" w:date="2014-06-10T16:31:00Z">
        <w:r w:rsidR="001351A4" w:rsidRPr="00E03A02">
          <w:rPr>
            <w:rFonts w:eastAsiaTheme="minorHAnsi"/>
            <w:color w:val="000000"/>
            <w:lang w:val="en-US" w:eastAsia="en-US"/>
          </w:rPr>
          <w:t>.</w:t>
        </w:r>
      </w:ins>
    </w:p>
    <w:p w14:paraId="13E878B3" w14:textId="77777777" w:rsidR="0043609D" w:rsidRPr="00E03A02" w:rsidRDefault="00B72936" w:rsidP="0043609D">
      <w:pPr>
        <w:autoSpaceDE w:val="0"/>
        <w:autoSpaceDN w:val="0"/>
        <w:adjustRightInd w:val="0"/>
        <w:spacing w:before="0" w:after="0" w:line="480" w:lineRule="auto"/>
        <w:jc w:val="both"/>
        <w:rPr>
          <w:ins w:id="2135" w:author="W" w:date="2014-06-16T13:52:00Z"/>
          <w:rFonts w:eastAsiaTheme="minorHAnsi"/>
          <w:color w:val="000000"/>
          <w:lang w:eastAsia="en-US"/>
          <w:rPrChange w:id="2136" w:author="W" w:date="2014-06-16T14:08:00Z">
            <w:rPr>
              <w:ins w:id="2137" w:author="W" w:date="2014-06-16T13:52:00Z"/>
              <w:rFonts w:eastAsiaTheme="minorHAnsi"/>
              <w:color w:val="000000"/>
              <w:highlight w:val="yellow"/>
              <w:lang w:eastAsia="en-US"/>
            </w:rPr>
          </w:rPrChange>
        </w:rPr>
      </w:pPr>
      <w:ins w:id="2138" w:author="W" w:date="2014-06-10T16:16:00Z">
        <w:r w:rsidRPr="00E03A02">
          <w:rPr>
            <w:b/>
            <w:rPrChange w:id="2139" w:author="W" w:date="2014-06-16T14:08:00Z">
              <w:rPr>
                <w:b/>
                <w:lang w:val="en-US"/>
              </w:rPr>
            </w:rPrChange>
          </w:rPr>
          <w:t>Studied material:</w:t>
        </w:r>
      </w:ins>
      <w:ins w:id="2140" w:author="W" w:date="2014-06-16T13:52:00Z">
        <w:r w:rsidR="0043609D" w:rsidRPr="00E03A02">
          <w:rPr>
            <w:rFonts w:eastAsiaTheme="minorHAnsi"/>
            <w:color w:val="000000"/>
            <w:lang w:eastAsia="en-US"/>
            <w:rPrChange w:id="2141" w:author="W" w:date="2014-06-16T14:08:00Z">
              <w:rPr>
                <w:rFonts w:eastAsiaTheme="minorHAnsi"/>
                <w:color w:val="000000"/>
                <w:highlight w:val="yellow"/>
                <w:lang w:eastAsia="en-US"/>
              </w:rPr>
            </w:rPrChange>
          </w:rPr>
          <w:t xml:space="preserve">—BRAZIL. São Paulo: São Luís do Paraitinga, State Park of “Serra do Mar” (Santa Virgínia), 23º20'35''S, 45º08'17''W, 24 February 2010, </w:t>
        </w:r>
        <w:r w:rsidR="0043609D" w:rsidRPr="00E03A02">
          <w:rPr>
            <w:rFonts w:eastAsiaTheme="minorHAnsi"/>
            <w:i/>
            <w:color w:val="000000"/>
            <w:lang w:eastAsia="en-US"/>
            <w:rPrChange w:id="2142" w:author="W" w:date="2014-06-16T14:08:00Z">
              <w:rPr>
                <w:rFonts w:eastAsiaTheme="minorHAnsi"/>
                <w:i/>
                <w:color w:val="000000"/>
                <w:highlight w:val="yellow"/>
                <w:lang w:eastAsia="en-US"/>
              </w:rPr>
            </w:rPrChange>
          </w:rPr>
          <w:t>W.A. Gama-Jr.</w:t>
        </w:r>
        <w:r w:rsidR="0043609D" w:rsidRPr="00E03A02">
          <w:rPr>
            <w:rFonts w:eastAsiaTheme="minorHAnsi"/>
            <w:color w:val="000000"/>
            <w:lang w:eastAsia="en-US"/>
            <w:rPrChange w:id="2143" w:author="W" w:date="2014-06-16T14:08:00Z">
              <w:rPr>
                <w:rFonts w:eastAsiaTheme="minorHAnsi"/>
                <w:color w:val="000000"/>
                <w:highlight w:val="yellow"/>
                <w:lang w:eastAsia="en-US"/>
              </w:rPr>
            </w:rPrChange>
          </w:rPr>
          <w:t xml:space="preserve"> (SP 401426).</w:t>
        </w:r>
      </w:ins>
    </w:p>
    <w:p w14:paraId="586B1A3B" w14:textId="77777777" w:rsidR="00887877" w:rsidRPr="0043609D" w:rsidRDefault="00887877" w:rsidP="00E7789B">
      <w:pPr>
        <w:spacing w:before="0" w:after="0" w:line="480" w:lineRule="auto"/>
        <w:jc w:val="both"/>
        <w:rPr>
          <w:b/>
          <w:bCs/>
          <w:i/>
          <w:rPrChange w:id="2144" w:author="W" w:date="2014-06-16T13:52:00Z">
            <w:rPr>
              <w:b/>
              <w:bCs/>
              <w:i/>
              <w:lang w:val="en-US"/>
            </w:rPr>
          </w:rPrChange>
        </w:rPr>
      </w:pPr>
    </w:p>
    <w:p w14:paraId="1FDA33E9" w14:textId="77777777" w:rsidR="00001987" w:rsidRPr="00DD19C5" w:rsidRDefault="00812A60" w:rsidP="00DD19C5">
      <w:pPr>
        <w:pStyle w:val="NoSpacing"/>
        <w:spacing w:line="480" w:lineRule="auto"/>
        <w:jc w:val="both"/>
        <w:rPr>
          <w:rFonts w:ascii="Times New Roman" w:hAnsi="Times New Roman"/>
          <w:b/>
          <w:iCs/>
          <w:sz w:val="24"/>
          <w:szCs w:val="24"/>
          <w:lang w:val="en-US"/>
        </w:rPr>
      </w:pPr>
      <w:ins w:id="2145" w:author="W" w:date="2014-06-04T09:44:00Z">
        <w:r w:rsidRPr="00E7789B">
          <w:rPr>
            <w:rFonts w:ascii="Times New Roman" w:hAnsi="Times New Roman"/>
            <w:b/>
            <w:iCs/>
            <w:sz w:val="24"/>
            <w:szCs w:val="24"/>
            <w:lang w:val="en-US"/>
          </w:rPr>
          <w:t xml:space="preserve">Family </w:t>
        </w:r>
      </w:ins>
      <w:r w:rsidR="00CB6CC6" w:rsidRPr="00DD19C5">
        <w:rPr>
          <w:rFonts w:ascii="Times New Roman" w:hAnsi="Times New Roman"/>
          <w:b/>
          <w:iCs/>
          <w:sz w:val="24"/>
          <w:szCs w:val="24"/>
          <w:lang w:val="en-US"/>
        </w:rPr>
        <w:t>Entophysalidaceae Geitler (1925: 235).</w:t>
      </w:r>
    </w:p>
    <w:p w14:paraId="11062965" w14:textId="77777777" w:rsidR="00001987" w:rsidRPr="005F3331" w:rsidRDefault="00001987" w:rsidP="005F3331">
      <w:pPr>
        <w:pStyle w:val="NoSpacing"/>
        <w:spacing w:line="480" w:lineRule="auto"/>
        <w:jc w:val="both"/>
        <w:rPr>
          <w:rFonts w:ascii="Times New Roman" w:hAnsi="Times New Roman"/>
          <w:b/>
          <w:iCs/>
          <w:sz w:val="24"/>
          <w:szCs w:val="24"/>
          <w:lang w:val="en-US"/>
        </w:rPr>
      </w:pPr>
    </w:p>
    <w:p w14:paraId="346EC090" w14:textId="77777777" w:rsidR="00773F65" w:rsidRPr="00E7789B" w:rsidRDefault="00CB6CC6" w:rsidP="005F3331">
      <w:pPr>
        <w:spacing w:before="0" w:after="0" w:line="480" w:lineRule="auto"/>
        <w:jc w:val="both"/>
        <w:rPr>
          <w:b/>
          <w:lang w:val="en-US"/>
        </w:rPr>
      </w:pPr>
      <w:r w:rsidRPr="00E7789B">
        <w:rPr>
          <w:b/>
          <w:i/>
          <w:rPrChange w:id="2146" w:author="W" w:date="2014-06-16T03:20:00Z">
            <w:rPr>
              <w:b/>
              <w:i/>
              <w:lang w:val="en-US"/>
            </w:rPr>
          </w:rPrChange>
        </w:rPr>
        <w:t>Chlorogloea</w:t>
      </w:r>
      <w:r w:rsidRPr="00E7789B">
        <w:rPr>
          <w:b/>
          <w:rPrChange w:id="2147" w:author="W" w:date="2014-06-16T03:20:00Z">
            <w:rPr>
              <w:b/>
              <w:lang w:val="en-US"/>
            </w:rPr>
          </w:rPrChange>
        </w:rPr>
        <w:t xml:space="preserve"> cf. </w:t>
      </w:r>
      <w:r w:rsidRPr="00E7789B">
        <w:rPr>
          <w:b/>
          <w:i/>
          <w:rPrChange w:id="2148" w:author="W" w:date="2014-06-16T03:20:00Z">
            <w:rPr>
              <w:b/>
              <w:i/>
              <w:lang w:val="en-US"/>
            </w:rPr>
          </w:rPrChange>
        </w:rPr>
        <w:t>novacekii</w:t>
      </w:r>
      <w:r w:rsidRPr="00E7789B">
        <w:rPr>
          <w:b/>
          <w:rPrChange w:id="2149" w:author="W" w:date="2014-06-16T03:20:00Z">
            <w:rPr>
              <w:b/>
              <w:lang w:val="en-US"/>
            </w:rPr>
          </w:rPrChange>
        </w:rPr>
        <w:t xml:space="preserve"> </w:t>
      </w:r>
      <w:r w:rsidRPr="00E7789B">
        <w:rPr>
          <w:rPrChange w:id="2150" w:author="W" w:date="2014-06-16T03:20:00Z">
            <w:rPr>
              <w:lang w:val="en-US"/>
            </w:rPr>
          </w:rPrChange>
        </w:rPr>
        <w:t>Komárek &amp; Montejano (1994: 6)</w:t>
      </w:r>
      <w:r w:rsidRPr="00E7789B">
        <w:rPr>
          <w:lang w:val="en-US"/>
        </w:rPr>
        <w:fldChar w:fldCharType="begin"/>
      </w:r>
      <w:r w:rsidRPr="00E7789B">
        <w:rPr>
          <w:rPrChange w:id="2151" w:author="W" w:date="2014-06-16T03:20:00Z">
            <w:rPr>
              <w:lang w:val="en-US"/>
            </w:rPr>
          </w:rPrChange>
        </w:rPr>
        <w:instrText xml:space="preserve"> XE "</w:instrText>
      </w:r>
      <w:r w:rsidRPr="00E7789B">
        <w:rPr>
          <w:b/>
          <w:i/>
          <w:rPrChange w:id="2152" w:author="W" w:date="2014-06-16T03:20:00Z">
            <w:rPr>
              <w:b/>
              <w:i/>
              <w:lang w:val="en-US"/>
            </w:rPr>
          </w:rPrChange>
        </w:rPr>
        <w:instrText>Chlorogloea</w:instrText>
      </w:r>
      <w:r w:rsidRPr="00E7789B">
        <w:rPr>
          <w:b/>
          <w:rPrChange w:id="2153" w:author="W" w:date="2014-06-16T03:20:00Z">
            <w:rPr>
              <w:b/>
              <w:lang w:val="en-US"/>
            </w:rPr>
          </w:rPrChange>
        </w:rPr>
        <w:instrText xml:space="preserve"> cf. </w:instrText>
      </w:r>
      <w:r w:rsidRPr="00E7789B">
        <w:rPr>
          <w:b/>
          <w:i/>
          <w:rPrChange w:id="2154" w:author="W" w:date="2014-06-16T03:20:00Z">
            <w:rPr>
              <w:b/>
              <w:i/>
              <w:lang w:val="en-US"/>
            </w:rPr>
          </w:rPrChange>
        </w:rPr>
        <w:instrText>novacekii</w:instrText>
      </w:r>
      <w:r w:rsidRPr="00E7789B">
        <w:rPr>
          <w:b/>
          <w:rPrChange w:id="2155" w:author="W" w:date="2014-06-16T03:20:00Z">
            <w:rPr>
              <w:b/>
              <w:lang w:val="en-US"/>
            </w:rPr>
          </w:rPrChange>
        </w:rPr>
        <w:instrText xml:space="preserve"> </w:instrText>
      </w:r>
      <w:r w:rsidRPr="00E7789B">
        <w:rPr>
          <w:rPrChange w:id="2156" w:author="W" w:date="2014-06-16T03:20:00Z">
            <w:rPr>
              <w:lang w:val="en-US"/>
            </w:rPr>
          </w:rPrChange>
        </w:rPr>
        <w:instrText xml:space="preserve">Komárek &amp; Montejano" </w:instrText>
      </w:r>
      <w:r w:rsidRPr="00E7789B">
        <w:rPr>
          <w:lang w:val="en-US"/>
        </w:rPr>
        <w:fldChar w:fldCharType="end"/>
      </w:r>
      <w:r w:rsidRPr="00E7789B">
        <w:rPr>
          <w:rPrChange w:id="2157" w:author="W" w:date="2014-06-16T03:20:00Z">
            <w:rPr>
              <w:lang w:val="en-US"/>
            </w:rPr>
          </w:rPrChange>
        </w:rPr>
        <w:t xml:space="preserve">. </w:t>
      </w:r>
      <w:r w:rsidRPr="00E7789B">
        <w:rPr>
          <w:bCs/>
          <w:lang w:val="en-US"/>
        </w:rPr>
        <w:t>(Fig. 8H–I)</w:t>
      </w:r>
    </w:p>
    <w:p w14:paraId="17DE28FC" w14:textId="77777777" w:rsidR="00773F65" w:rsidRPr="007425AE" w:rsidRDefault="00CB6CC6" w:rsidP="007425AE">
      <w:pPr>
        <w:spacing w:before="0" w:after="0" w:line="480" w:lineRule="auto"/>
        <w:jc w:val="both"/>
        <w:rPr>
          <w:lang w:val="en-US"/>
        </w:rPr>
      </w:pPr>
      <w:proofErr w:type="gramStart"/>
      <w:r w:rsidRPr="00DD19C5">
        <w:rPr>
          <w:lang w:val="en-US"/>
        </w:rPr>
        <w:t>Polarized, elongated colonies, 58.3–95.0 µm length.</w:t>
      </w:r>
      <w:proofErr w:type="gramEnd"/>
      <w:r w:rsidRPr="00DD19C5">
        <w:rPr>
          <w:lang w:val="en-US"/>
        </w:rPr>
        <w:t xml:space="preserve"> Sheath firm up to diffluent, hyaline, conspicuous, non-lamellate, smooth. Cells spherical, 2.6–3.2 µm diam., </w:t>
      </w:r>
      <w:r w:rsidRPr="007425AE">
        <w:rPr>
          <w:lang w:val="en-US"/>
        </w:rPr>
        <w:t xml:space="preserve">up to cylindrical 1.3–1.9 × 2.7–3.3 µm, arranged in rows. Cell content homogenous or 2–4 granules per cell, pale blue-green.  </w:t>
      </w:r>
    </w:p>
    <w:p w14:paraId="40D708C3" w14:textId="77777777" w:rsidR="00001987" w:rsidRPr="00316929" w:rsidRDefault="00CB6CC6" w:rsidP="007425AE">
      <w:pPr>
        <w:spacing w:before="0" w:after="0" w:line="480" w:lineRule="auto"/>
        <w:jc w:val="both"/>
        <w:rPr>
          <w:lang w:val="en-US"/>
        </w:rPr>
      </w:pPr>
      <w:r w:rsidRPr="007425AE">
        <w:rPr>
          <w:b/>
          <w:lang w:val="en-US"/>
        </w:rPr>
        <w:t>Habitat:</w:t>
      </w:r>
      <w:r w:rsidRPr="007425AE">
        <w:rPr>
          <w:lang w:val="en-US"/>
        </w:rPr>
        <w:t>—Wet rocks.</w:t>
      </w:r>
    </w:p>
    <w:p w14:paraId="14780A0B" w14:textId="408DD854" w:rsidR="00001987" w:rsidRPr="00E7789B" w:rsidRDefault="00CB6CC6" w:rsidP="007425AE">
      <w:pPr>
        <w:spacing w:before="0" w:after="0" w:line="480" w:lineRule="auto"/>
        <w:jc w:val="both"/>
        <w:rPr>
          <w:lang w:val="en-US"/>
        </w:rPr>
      </w:pPr>
      <w:r w:rsidRPr="00316929">
        <w:rPr>
          <w:b/>
          <w:lang w:val="en-US"/>
        </w:rPr>
        <w:lastRenderedPageBreak/>
        <w:t>Notes</w:t>
      </w:r>
      <w:proofErr w:type="gramStart"/>
      <w:r w:rsidRPr="00316929">
        <w:rPr>
          <w:b/>
          <w:lang w:val="en-US"/>
        </w:rPr>
        <w:t>:</w:t>
      </w:r>
      <w:r w:rsidRPr="00E7789B">
        <w:rPr>
          <w:rFonts w:eastAsiaTheme="minorHAnsi"/>
          <w:lang w:val="en-US" w:eastAsia="en-US"/>
          <w:rPrChange w:id="2158" w:author="W" w:date="2014-06-16T03:20:00Z">
            <w:rPr>
              <w:rFonts w:eastAsiaTheme="minorHAnsi"/>
              <w:sz w:val="20"/>
              <w:szCs w:val="20"/>
              <w:lang w:val="en-US" w:eastAsia="en-US"/>
            </w:rPr>
          </w:rPrChange>
        </w:rPr>
        <w:t>—</w:t>
      </w:r>
      <w:proofErr w:type="gramEnd"/>
      <w:r w:rsidRPr="00E7789B">
        <w:rPr>
          <w:i/>
          <w:lang w:val="en-US"/>
        </w:rPr>
        <w:t>Chlorogloea novacekii</w:t>
      </w:r>
      <w:r w:rsidRPr="00E7789B">
        <w:rPr>
          <w:lang w:val="en-US"/>
        </w:rPr>
        <w:t xml:space="preserve"> Komárek &amp; Montejano (1994: 6)</w:t>
      </w:r>
      <w:r w:rsidRPr="00E7789B">
        <w:rPr>
          <w:lang w:val="en-US"/>
        </w:rPr>
        <w:fldChar w:fldCharType="begin"/>
      </w:r>
      <w:r w:rsidRPr="00E7789B">
        <w:rPr>
          <w:lang w:val="en-US"/>
        </w:rPr>
        <w:instrText xml:space="preserve"> XE "</w:instrText>
      </w:r>
      <w:r w:rsidRPr="00E7789B">
        <w:rPr>
          <w:b/>
          <w:i/>
          <w:lang w:val="en-US"/>
        </w:rPr>
        <w:instrText>Chlorogloea</w:instrText>
      </w:r>
      <w:r w:rsidRPr="00DD19C5">
        <w:rPr>
          <w:b/>
          <w:lang w:val="en-US"/>
        </w:rPr>
        <w:instrText xml:space="preserve"> cf. </w:instrText>
      </w:r>
      <w:r w:rsidRPr="00DD19C5">
        <w:rPr>
          <w:b/>
          <w:i/>
          <w:lang w:val="en-US"/>
        </w:rPr>
        <w:instrText>novacekii</w:instrText>
      </w:r>
      <w:r w:rsidRPr="00DD19C5">
        <w:rPr>
          <w:b/>
          <w:lang w:val="en-US"/>
        </w:rPr>
        <w:instrText xml:space="preserve"> </w:instrText>
      </w:r>
      <w:r w:rsidRPr="00DD19C5">
        <w:rPr>
          <w:lang w:val="en-US"/>
        </w:rPr>
        <w:instrText>Komárek &amp; Montejano</w:instrText>
      </w:r>
      <w:r w:rsidRPr="005F3331">
        <w:rPr>
          <w:lang w:val="en-US"/>
        </w:rPr>
        <w:instrText xml:space="preserve">" </w:instrText>
      </w:r>
      <w:r w:rsidRPr="00E7789B">
        <w:rPr>
          <w:lang w:val="en-US"/>
        </w:rPr>
        <w:fldChar w:fldCharType="end"/>
      </w:r>
      <w:r w:rsidRPr="00E7789B">
        <w:rPr>
          <w:lang w:val="en-US"/>
        </w:rPr>
        <w:t xml:space="preserve"> was described from a wet cave with </w:t>
      </w:r>
      <w:del w:id="2159" w:author="osxadmin" w:date="2014-06-21T21:25:00Z">
        <w:r w:rsidRPr="00E7789B" w:rsidDel="00707393">
          <w:rPr>
            <w:lang w:val="en-US"/>
          </w:rPr>
          <w:delText>an average</w:delText>
        </w:r>
      </w:del>
      <w:ins w:id="2160" w:author="osxadmin" w:date="2014-06-21T21:25:00Z">
        <w:r w:rsidR="00707393">
          <w:rPr>
            <w:lang w:val="en-US"/>
          </w:rPr>
          <w:t>a mean</w:t>
        </w:r>
      </w:ins>
      <w:r w:rsidRPr="00E7789B">
        <w:rPr>
          <w:lang w:val="en-US"/>
        </w:rPr>
        <w:t xml:space="preserve"> temperature lower than 20°C (Komárek &amp; Montejano 1994), </w:t>
      </w:r>
      <w:del w:id="2161" w:author="osxadmin" w:date="2014-06-21T21:26:00Z">
        <w:r w:rsidRPr="00E7789B" w:rsidDel="00707393">
          <w:rPr>
            <w:lang w:val="en-US"/>
          </w:rPr>
          <w:delText xml:space="preserve">very </w:delText>
        </w:r>
      </w:del>
      <w:r w:rsidRPr="00E7789B">
        <w:rPr>
          <w:lang w:val="en-US"/>
        </w:rPr>
        <w:t xml:space="preserve">different </w:t>
      </w:r>
      <w:del w:id="2162" w:author="osxadmin" w:date="2014-06-21T21:26:00Z">
        <w:r w:rsidRPr="00E7789B" w:rsidDel="00707393">
          <w:rPr>
            <w:lang w:val="en-US"/>
          </w:rPr>
          <w:delText xml:space="preserve">from </w:delText>
        </w:r>
      </w:del>
      <w:ins w:id="2163" w:author="osxadmin" w:date="2014-06-21T21:26:00Z">
        <w:r w:rsidR="00707393">
          <w:rPr>
            <w:lang w:val="en-US"/>
          </w:rPr>
          <w:t>than</w:t>
        </w:r>
        <w:r w:rsidR="00707393" w:rsidRPr="00E7789B">
          <w:rPr>
            <w:lang w:val="en-US"/>
          </w:rPr>
          <w:t xml:space="preserve"> </w:t>
        </w:r>
      </w:ins>
      <w:r w:rsidRPr="00E7789B">
        <w:rPr>
          <w:lang w:val="en-US"/>
        </w:rPr>
        <w:t xml:space="preserve">the environmental conditions found in the Atlantic Rainforest. </w:t>
      </w:r>
    </w:p>
    <w:p w14:paraId="5C25FC5F" w14:textId="77777777" w:rsidR="00773F65" w:rsidRPr="00D87149" w:rsidRDefault="00CB6CC6" w:rsidP="007425AE">
      <w:pPr>
        <w:spacing w:before="0" w:after="0" w:line="480" w:lineRule="auto"/>
        <w:jc w:val="both"/>
        <w:rPr>
          <w:lang w:val="en-US"/>
        </w:rPr>
      </w:pPr>
      <w:r w:rsidRPr="00B775CF">
        <w:rPr>
          <w:b/>
        </w:rPr>
        <w:t>Studied material:</w:t>
      </w:r>
      <w:r w:rsidRPr="00B775CF">
        <w:t>—BRAZIL. São Paulo: São Luís do Paraitinga, State</w:t>
      </w:r>
      <w:r w:rsidRPr="00527857">
        <w:t xml:space="preserve"> Park of “Serra do Mar” (Santa Virgínia)</w:t>
      </w:r>
      <w:r w:rsidRPr="007425AE">
        <w:rPr>
          <w:bCs/>
        </w:rPr>
        <w:t xml:space="preserve">, </w:t>
      </w:r>
      <w:r w:rsidRPr="007425AE">
        <w:t xml:space="preserve">23º20'16''S, 45º09'01''W, 22 February 2010, </w:t>
      </w:r>
      <w:r w:rsidRPr="007425AE">
        <w:rPr>
          <w:i/>
          <w:iCs/>
        </w:rPr>
        <w:t>W.A. Gama-Jr.</w:t>
      </w:r>
      <w:r w:rsidRPr="007425AE">
        <w:t xml:space="preserve"> </w:t>
      </w:r>
      <w:r w:rsidRPr="00316929">
        <w:rPr>
          <w:lang w:val="en-US"/>
        </w:rPr>
        <w:t>(</w:t>
      </w:r>
      <w:r w:rsidRPr="00316929">
        <w:rPr>
          <w:bCs/>
          <w:lang w:val="en-US"/>
        </w:rPr>
        <w:t>SP 401418).</w:t>
      </w:r>
    </w:p>
    <w:p w14:paraId="384FA114" w14:textId="77777777" w:rsidR="00773F65" w:rsidRPr="00F7051B" w:rsidRDefault="00773F65" w:rsidP="00F7051B">
      <w:pPr>
        <w:spacing w:before="0" w:after="0" w:line="480" w:lineRule="auto"/>
        <w:ind w:firstLine="708"/>
        <w:jc w:val="both"/>
        <w:rPr>
          <w:ins w:id="2164" w:author="W" w:date="2014-06-10T16:36:00Z"/>
          <w:b/>
          <w:i/>
          <w:lang w:val="en-US"/>
        </w:rPr>
      </w:pPr>
    </w:p>
    <w:p w14:paraId="61E34A90" w14:textId="77777777" w:rsidR="001351A4" w:rsidRPr="00E7789B" w:rsidRDefault="001351A4">
      <w:pPr>
        <w:autoSpaceDE w:val="0"/>
        <w:autoSpaceDN w:val="0"/>
        <w:adjustRightInd w:val="0"/>
        <w:spacing w:before="0" w:after="0" w:line="480" w:lineRule="auto"/>
        <w:jc w:val="both"/>
        <w:rPr>
          <w:ins w:id="2165" w:author="W" w:date="2014-06-10T16:37:00Z"/>
          <w:rFonts w:eastAsiaTheme="minorHAnsi"/>
          <w:color w:val="000000"/>
          <w:lang w:val="en-US" w:eastAsia="en-US"/>
          <w:rPrChange w:id="2166" w:author="W" w:date="2014-06-16T03:20:00Z">
            <w:rPr>
              <w:ins w:id="2167" w:author="W" w:date="2014-06-10T16:37:00Z"/>
              <w:rFonts w:eastAsiaTheme="minorHAnsi"/>
              <w:color w:val="000000"/>
              <w:sz w:val="23"/>
              <w:szCs w:val="23"/>
              <w:lang w:val="en-US" w:eastAsia="en-US"/>
            </w:rPr>
          </w:rPrChange>
        </w:rPr>
        <w:pPrChange w:id="2168" w:author="W" w:date="2014-06-16T03:20:00Z">
          <w:pPr>
            <w:autoSpaceDE w:val="0"/>
            <w:autoSpaceDN w:val="0"/>
            <w:adjustRightInd w:val="0"/>
            <w:spacing w:before="0" w:after="0" w:line="240" w:lineRule="auto"/>
          </w:pPr>
        </w:pPrChange>
      </w:pPr>
      <w:ins w:id="2169" w:author="W" w:date="2014-06-10T16:37:00Z">
        <w:r w:rsidRPr="00E7789B">
          <w:rPr>
            <w:rFonts w:eastAsiaTheme="minorHAnsi"/>
            <w:b/>
            <w:bCs/>
            <w:i/>
            <w:iCs/>
            <w:color w:val="000000"/>
            <w:lang w:val="en-US" w:eastAsia="en-US"/>
            <w:rPrChange w:id="2170" w:author="W" w:date="2014-06-16T03:20:00Z">
              <w:rPr>
                <w:rFonts w:eastAsiaTheme="minorHAnsi"/>
                <w:b/>
                <w:bCs/>
                <w:i/>
                <w:iCs/>
                <w:color w:val="000000"/>
                <w:sz w:val="23"/>
                <w:szCs w:val="23"/>
                <w:lang w:val="en-US" w:eastAsia="en-US"/>
              </w:rPr>
            </w:rPrChange>
          </w:rPr>
          <w:t xml:space="preserve">Chlorogloea </w:t>
        </w:r>
        <w:r w:rsidRPr="00E7789B">
          <w:rPr>
            <w:rFonts w:eastAsiaTheme="minorHAnsi"/>
            <w:b/>
            <w:bCs/>
            <w:color w:val="000000"/>
            <w:lang w:val="en-US" w:eastAsia="en-US"/>
            <w:rPrChange w:id="2171" w:author="W" w:date="2014-06-16T03:20:00Z">
              <w:rPr>
                <w:rFonts w:eastAsiaTheme="minorHAnsi"/>
                <w:b/>
                <w:bCs/>
                <w:color w:val="000000"/>
                <w:sz w:val="23"/>
                <w:szCs w:val="23"/>
                <w:lang w:val="en-US" w:eastAsia="en-US"/>
              </w:rPr>
            </w:rPrChange>
          </w:rPr>
          <w:t xml:space="preserve">sp.1 </w:t>
        </w:r>
        <w:r w:rsidRPr="00E03A02">
          <w:rPr>
            <w:bCs/>
            <w:lang w:val="en-US"/>
            <w:rPrChange w:id="2172" w:author="W" w:date="2014-06-16T14:09:00Z">
              <w:rPr>
                <w:b/>
                <w:bCs/>
                <w:sz w:val="23"/>
                <w:szCs w:val="23"/>
              </w:rPr>
            </w:rPrChange>
          </w:rPr>
          <w:t xml:space="preserve">Wille </w:t>
        </w:r>
      </w:ins>
      <w:ins w:id="2173" w:author="W" w:date="2014-06-10T16:38:00Z">
        <w:r w:rsidRPr="00E03A02">
          <w:rPr>
            <w:bCs/>
            <w:lang w:val="en-US"/>
            <w:rPrChange w:id="2174" w:author="W" w:date="2014-06-16T14:09:00Z">
              <w:rPr>
                <w:b/>
                <w:bCs/>
                <w:sz w:val="23"/>
                <w:szCs w:val="23"/>
              </w:rPr>
            </w:rPrChange>
          </w:rPr>
          <w:t>(</w:t>
        </w:r>
      </w:ins>
      <w:ins w:id="2175" w:author="W" w:date="2014-06-10T16:37:00Z">
        <w:r w:rsidRPr="00E03A02">
          <w:rPr>
            <w:bCs/>
            <w:lang w:val="en-US"/>
            <w:rPrChange w:id="2176" w:author="W" w:date="2014-06-16T14:09:00Z">
              <w:rPr>
                <w:b/>
                <w:bCs/>
                <w:sz w:val="23"/>
                <w:szCs w:val="23"/>
              </w:rPr>
            </w:rPrChange>
          </w:rPr>
          <w:t>1900</w:t>
        </w:r>
      </w:ins>
      <w:ins w:id="2177" w:author="W" w:date="2014-06-10T16:38:00Z">
        <w:r w:rsidRPr="00E03A02">
          <w:rPr>
            <w:bCs/>
            <w:lang w:val="en-US"/>
            <w:rPrChange w:id="2178" w:author="W" w:date="2014-06-16T14:09:00Z">
              <w:rPr>
                <w:b/>
                <w:bCs/>
                <w:sz w:val="23"/>
                <w:szCs w:val="23"/>
              </w:rPr>
            </w:rPrChange>
          </w:rPr>
          <w:t>:</w:t>
        </w:r>
      </w:ins>
      <w:ins w:id="2179" w:author="W" w:date="2014-06-16T14:09:00Z">
        <w:r w:rsidR="00E03A02" w:rsidRPr="00E03A02">
          <w:rPr>
            <w:bCs/>
            <w:lang w:val="en-US"/>
            <w:rPrChange w:id="2180" w:author="W" w:date="2014-06-16T14:09:00Z">
              <w:rPr>
                <w:bCs/>
                <w:highlight w:val="yellow"/>
                <w:lang w:val="en-US"/>
              </w:rPr>
            </w:rPrChange>
          </w:rPr>
          <w:t xml:space="preserve"> 5</w:t>
        </w:r>
      </w:ins>
      <w:ins w:id="2181" w:author="W" w:date="2014-06-10T16:38:00Z">
        <w:r w:rsidRPr="00E03A02">
          <w:rPr>
            <w:bCs/>
            <w:lang w:val="en-US"/>
            <w:rPrChange w:id="2182" w:author="W" w:date="2014-06-16T14:09:00Z">
              <w:rPr>
                <w:b/>
                <w:bCs/>
                <w:sz w:val="23"/>
                <w:szCs w:val="23"/>
              </w:rPr>
            </w:rPrChange>
          </w:rPr>
          <w:t>)</w:t>
        </w:r>
      </w:ins>
      <w:ins w:id="2183" w:author="W" w:date="2014-06-10T16:37:00Z">
        <w:r w:rsidRPr="00E03A02">
          <w:rPr>
            <w:bCs/>
            <w:lang w:val="en-US"/>
            <w:rPrChange w:id="2184" w:author="W" w:date="2014-06-16T14:09:00Z">
              <w:rPr>
                <w:b/>
                <w:bCs/>
                <w:sz w:val="23"/>
                <w:szCs w:val="23"/>
              </w:rPr>
            </w:rPrChange>
          </w:rPr>
          <w:t>.</w:t>
        </w:r>
      </w:ins>
      <w:ins w:id="2185" w:author="W" w:date="2014-06-10T16:38:00Z">
        <w:r w:rsidRPr="00E03A02">
          <w:rPr>
            <w:bCs/>
            <w:lang w:val="en-US"/>
            <w:rPrChange w:id="2186" w:author="W" w:date="2014-06-16T14:09:00Z">
              <w:rPr>
                <w:b/>
                <w:bCs/>
                <w:sz w:val="23"/>
                <w:szCs w:val="23"/>
              </w:rPr>
            </w:rPrChange>
          </w:rPr>
          <w:t xml:space="preserve"> </w:t>
        </w:r>
        <w:r w:rsidRPr="00E7789B">
          <w:rPr>
            <w:bCs/>
            <w:highlight w:val="yellow"/>
            <w:lang w:val="en-US"/>
            <w:rPrChange w:id="2187" w:author="W" w:date="2014-06-16T03:20:00Z">
              <w:rPr>
                <w:b/>
                <w:bCs/>
                <w:sz w:val="23"/>
                <w:szCs w:val="23"/>
              </w:rPr>
            </w:rPrChange>
          </w:rPr>
          <w:t>Fig. ()</w:t>
        </w:r>
      </w:ins>
    </w:p>
    <w:p w14:paraId="67B06F65" w14:textId="77777777" w:rsidR="002C2C7E" w:rsidRPr="00E03A02" w:rsidRDefault="002C2C7E" w:rsidP="00E7789B">
      <w:pPr>
        <w:spacing w:before="0" w:after="0" w:line="480" w:lineRule="auto"/>
        <w:jc w:val="both"/>
        <w:rPr>
          <w:ins w:id="2188" w:author="W" w:date="2014-06-10T16:39:00Z"/>
          <w:lang w:val="en-US"/>
        </w:rPr>
      </w:pPr>
      <w:proofErr w:type="gramStart"/>
      <w:ins w:id="2189" w:author="W" w:date="2014-06-10T16:39:00Z">
        <w:r w:rsidRPr="00E7789B">
          <w:rPr>
            <w:lang w:val="en-US"/>
          </w:rPr>
          <w:t>Polarized, elongated colonies</w:t>
        </w:r>
      </w:ins>
      <w:ins w:id="2190" w:author="W" w:date="2014-06-10T16:40:00Z">
        <w:r w:rsidRPr="00E7789B">
          <w:rPr>
            <w:lang w:val="en-US"/>
          </w:rPr>
          <w:t>,</w:t>
        </w:r>
      </w:ins>
      <w:ins w:id="2191" w:author="W" w:date="2014-06-10T16:39:00Z">
        <w:r w:rsidRPr="00DD19C5">
          <w:rPr>
            <w:lang w:val="en-US"/>
          </w:rPr>
          <w:t xml:space="preserve"> 27.0–83.0 µm length.</w:t>
        </w:r>
        <w:proofErr w:type="gramEnd"/>
        <w:r w:rsidRPr="00DD19C5">
          <w:rPr>
            <w:lang w:val="en-US"/>
          </w:rPr>
          <w:t xml:space="preserve"> Sheath firm to diffluent, hyaline, conspicuous, no</w:t>
        </w:r>
        <w:r w:rsidRPr="007425AE">
          <w:rPr>
            <w:lang w:val="en-US"/>
          </w:rPr>
          <w:t>n-lamellate, smooth. Cells spherical</w:t>
        </w:r>
      </w:ins>
      <w:ins w:id="2192" w:author="W" w:date="2014-06-10T16:40:00Z">
        <w:r w:rsidRPr="007425AE">
          <w:rPr>
            <w:lang w:val="en-US"/>
          </w:rPr>
          <w:t xml:space="preserve"> to elongated</w:t>
        </w:r>
      </w:ins>
      <w:ins w:id="2193" w:author="W" w:date="2014-06-10T16:39:00Z">
        <w:r w:rsidRPr="007425AE">
          <w:rPr>
            <w:lang w:val="en-US"/>
          </w:rPr>
          <w:t xml:space="preserve">, </w:t>
        </w:r>
      </w:ins>
      <w:ins w:id="2194" w:author="W" w:date="2014-06-10T16:40:00Z">
        <w:r w:rsidRPr="007425AE">
          <w:rPr>
            <w:lang w:val="en-US"/>
          </w:rPr>
          <w:t>1</w:t>
        </w:r>
      </w:ins>
      <w:ins w:id="2195" w:author="W" w:date="2014-06-10T16:39:00Z">
        <w:r w:rsidRPr="00316929">
          <w:rPr>
            <w:lang w:val="en-US"/>
          </w:rPr>
          <w:t>.</w:t>
        </w:r>
      </w:ins>
      <w:ins w:id="2196" w:author="W" w:date="2014-06-10T16:40:00Z">
        <w:r w:rsidRPr="00316929">
          <w:rPr>
            <w:lang w:val="en-US"/>
          </w:rPr>
          <w:t>7</w:t>
        </w:r>
      </w:ins>
      <w:ins w:id="2197" w:author="W" w:date="2014-06-10T16:39:00Z">
        <w:r w:rsidRPr="00D87149">
          <w:rPr>
            <w:lang w:val="en-US"/>
          </w:rPr>
          <w:t>–</w:t>
        </w:r>
      </w:ins>
      <w:ins w:id="2198" w:author="W" w:date="2014-06-10T16:41:00Z">
        <w:r w:rsidRPr="00D87149">
          <w:rPr>
            <w:lang w:val="en-US"/>
          </w:rPr>
          <w:t>2</w:t>
        </w:r>
      </w:ins>
      <w:ins w:id="2199" w:author="W" w:date="2014-06-10T16:39:00Z">
        <w:r w:rsidRPr="00D87149">
          <w:rPr>
            <w:lang w:val="en-US"/>
          </w:rPr>
          <w:t>.</w:t>
        </w:r>
      </w:ins>
      <w:ins w:id="2200" w:author="W" w:date="2014-06-10T16:41:00Z">
        <w:r w:rsidRPr="00F7051B">
          <w:rPr>
            <w:lang w:val="en-US"/>
          </w:rPr>
          <w:t>6</w:t>
        </w:r>
      </w:ins>
      <w:ins w:id="2201" w:author="W" w:date="2014-06-10T16:39:00Z">
        <w:r w:rsidRPr="00F7051B">
          <w:rPr>
            <w:lang w:val="en-US"/>
          </w:rPr>
          <w:t xml:space="preserve"> µm diam., arranged in rows</w:t>
        </w:r>
      </w:ins>
      <w:ins w:id="2202" w:author="W" w:date="2014-06-10T16:57:00Z">
        <w:r w:rsidR="009440A2" w:rsidRPr="00F7051B">
          <w:rPr>
            <w:lang w:val="en-US"/>
          </w:rPr>
          <w:t xml:space="preserve">, without individual </w:t>
        </w:r>
      </w:ins>
      <w:ins w:id="2203" w:author="W" w:date="2014-06-10T17:34:00Z">
        <w:r w:rsidR="00ED7D9C" w:rsidRPr="00781BA6">
          <w:rPr>
            <w:lang w:val="en-US"/>
          </w:rPr>
          <w:t>envelopes</w:t>
        </w:r>
      </w:ins>
      <w:ins w:id="2204" w:author="W" w:date="2014-06-10T16:39:00Z">
        <w:r w:rsidRPr="00781BA6">
          <w:rPr>
            <w:lang w:val="en-US"/>
          </w:rPr>
          <w:t xml:space="preserve">. </w:t>
        </w:r>
        <w:r w:rsidRPr="00E03A02">
          <w:rPr>
            <w:lang w:val="en-US"/>
          </w:rPr>
          <w:t xml:space="preserve">Cell content homogenous, pale blue-green.  </w:t>
        </w:r>
      </w:ins>
    </w:p>
    <w:p w14:paraId="76AE63E8" w14:textId="77777777" w:rsidR="009440A2" w:rsidRPr="00E7789B" w:rsidRDefault="009440A2" w:rsidP="00DD19C5">
      <w:pPr>
        <w:spacing w:before="0" w:after="0" w:line="480" w:lineRule="auto"/>
        <w:jc w:val="both"/>
        <w:rPr>
          <w:ins w:id="2205" w:author="W" w:date="2014-06-10T16:58:00Z"/>
          <w:lang w:val="en-US"/>
        </w:rPr>
      </w:pPr>
      <w:ins w:id="2206" w:author="W" w:date="2014-06-10T16:58:00Z">
        <w:r w:rsidRPr="00E7789B">
          <w:rPr>
            <w:b/>
            <w:lang w:val="en-US"/>
          </w:rPr>
          <w:t>Habitat:</w:t>
        </w:r>
        <w:r w:rsidRPr="00E7789B">
          <w:rPr>
            <w:lang w:val="en-US"/>
          </w:rPr>
          <w:t>—Tree bark.</w:t>
        </w:r>
      </w:ins>
    </w:p>
    <w:p w14:paraId="1B3BC2E7" w14:textId="4132D4C3" w:rsidR="005603FF" w:rsidRPr="00E7789B" w:rsidRDefault="009440A2">
      <w:pPr>
        <w:autoSpaceDE w:val="0"/>
        <w:autoSpaceDN w:val="0"/>
        <w:adjustRightInd w:val="0"/>
        <w:spacing w:before="0" w:after="0" w:line="480" w:lineRule="auto"/>
        <w:jc w:val="both"/>
        <w:rPr>
          <w:ins w:id="2207" w:author="W" w:date="2014-06-11T14:32:00Z"/>
          <w:rFonts w:eastAsiaTheme="minorHAnsi"/>
          <w:lang w:val="en-US" w:eastAsia="en-US"/>
        </w:rPr>
        <w:pPrChange w:id="2208" w:author="W" w:date="2014-06-16T03:20:00Z">
          <w:pPr>
            <w:autoSpaceDE w:val="0"/>
            <w:autoSpaceDN w:val="0"/>
            <w:adjustRightInd w:val="0"/>
            <w:spacing w:before="0" w:after="0" w:line="240" w:lineRule="auto"/>
          </w:pPr>
        </w:pPrChange>
      </w:pPr>
      <w:ins w:id="2209" w:author="W" w:date="2014-06-10T16:58:00Z">
        <w:r w:rsidRPr="00DD19C5">
          <w:rPr>
            <w:b/>
            <w:lang w:val="en-US"/>
          </w:rPr>
          <w:t>Notes</w:t>
        </w:r>
        <w:proofErr w:type="gramStart"/>
        <w:r w:rsidRPr="00DD19C5">
          <w:rPr>
            <w:b/>
            <w:lang w:val="en-US"/>
          </w:rPr>
          <w:t>:</w:t>
        </w:r>
        <w:r w:rsidRPr="00DD19C5">
          <w:rPr>
            <w:rFonts w:eastAsiaTheme="minorHAnsi"/>
            <w:lang w:val="en-US" w:eastAsia="en-US"/>
          </w:rPr>
          <w:t>—</w:t>
        </w:r>
      </w:ins>
      <w:proofErr w:type="gramEnd"/>
      <w:ins w:id="2210" w:author="W" w:date="2014-06-11T14:30:00Z">
        <w:r w:rsidR="005603FF" w:rsidRPr="00E7789B">
          <w:rPr>
            <w:rFonts w:eastAsiaTheme="minorHAnsi"/>
            <w:lang w:val="en-US" w:eastAsia="en-US"/>
            <w:rPrChange w:id="2211" w:author="W" w:date="2014-06-16T03:20:00Z">
              <w:rPr>
                <w:rFonts w:eastAsiaTheme="minorHAnsi"/>
                <w:lang w:eastAsia="en-US"/>
              </w:rPr>
            </w:rPrChange>
          </w:rPr>
          <w:t>The</w:t>
        </w:r>
      </w:ins>
      <w:ins w:id="2212" w:author="W" w:date="2014-06-11T14:31:00Z">
        <w:r w:rsidR="005603FF" w:rsidRPr="00E7789B">
          <w:rPr>
            <w:rFonts w:eastAsiaTheme="minorHAnsi"/>
            <w:lang w:val="en-US" w:eastAsia="en-US"/>
            <w:rPrChange w:id="2213" w:author="W" w:date="2014-06-16T03:20:00Z">
              <w:rPr>
                <w:rFonts w:eastAsiaTheme="minorHAnsi"/>
                <w:lang w:eastAsia="en-US"/>
              </w:rPr>
            </w:rPrChange>
          </w:rPr>
          <w:t xml:space="preserve"> corticulous</w:t>
        </w:r>
      </w:ins>
      <w:ins w:id="2214" w:author="W" w:date="2014-06-11T14:30:00Z">
        <w:r w:rsidR="005603FF" w:rsidRPr="00E7789B">
          <w:rPr>
            <w:rFonts w:eastAsiaTheme="minorHAnsi"/>
            <w:lang w:val="en-US" w:eastAsia="en-US"/>
            <w:rPrChange w:id="2215" w:author="W" w:date="2014-06-16T03:20:00Z">
              <w:rPr>
                <w:rFonts w:eastAsiaTheme="minorHAnsi"/>
                <w:lang w:eastAsia="en-US"/>
              </w:rPr>
            </w:rPrChange>
          </w:rPr>
          <w:t xml:space="preserve"> habitat, cell</w:t>
        </w:r>
        <w:del w:id="2216" w:author="osxadmin" w:date="2014-06-21T21:26:00Z">
          <w:r w:rsidR="005603FF" w:rsidRPr="00E7789B" w:rsidDel="00707393">
            <w:rPr>
              <w:rFonts w:eastAsiaTheme="minorHAnsi"/>
              <w:lang w:val="en-US" w:eastAsia="en-US"/>
              <w:rPrChange w:id="2217" w:author="W" w:date="2014-06-16T03:20:00Z">
                <w:rPr>
                  <w:rFonts w:eastAsiaTheme="minorHAnsi"/>
                  <w:lang w:eastAsia="en-US"/>
                </w:rPr>
              </w:rPrChange>
            </w:rPr>
            <w:delText>s</w:delText>
          </w:r>
        </w:del>
        <w:r w:rsidR="005603FF" w:rsidRPr="00E7789B">
          <w:rPr>
            <w:rFonts w:eastAsiaTheme="minorHAnsi"/>
            <w:lang w:val="en-US" w:eastAsia="en-US"/>
            <w:rPrChange w:id="2218" w:author="W" w:date="2014-06-16T03:20:00Z">
              <w:rPr>
                <w:rFonts w:eastAsiaTheme="minorHAnsi"/>
                <w:lang w:eastAsia="en-US"/>
              </w:rPr>
            </w:rPrChange>
          </w:rPr>
          <w:t xml:space="preserve"> </w:t>
        </w:r>
      </w:ins>
      <w:ins w:id="2219" w:author="W" w:date="2014-06-11T14:31:00Z">
        <w:r w:rsidR="005603FF" w:rsidRPr="00E7789B">
          <w:rPr>
            <w:rFonts w:eastAsiaTheme="minorHAnsi"/>
            <w:lang w:val="en-US" w:eastAsia="en-US"/>
            <w:rPrChange w:id="2220" w:author="W" w:date="2014-06-16T03:20:00Z">
              <w:rPr>
                <w:rFonts w:eastAsiaTheme="minorHAnsi"/>
                <w:lang w:eastAsia="en-US"/>
              </w:rPr>
            </w:rPrChange>
          </w:rPr>
          <w:t>content</w:t>
        </w:r>
        <w:del w:id="2221" w:author="osxadmin" w:date="2014-06-21T21:26:00Z">
          <w:r w:rsidR="005603FF" w:rsidRPr="00E7789B" w:rsidDel="00707393">
            <w:rPr>
              <w:rFonts w:eastAsiaTheme="minorHAnsi"/>
              <w:lang w:val="en-US" w:eastAsia="en-US"/>
              <w:rPrChange w:id="2222" w:author="W" w:date="2014-06-16T03:20:00Z">
                <w:rPr>
                  <w:rFonts w:eastAsiaTheme="minorHAnsi"/>
                  <w:lang w:eastAsia="en-US"/>
                </w:rPr>
              </w:rPrChange>
            </w:rPr>
            <w:delText>e</w:delText>
          </w:r>
        </w:del>
        <w:r w:rsidR="005603FF" w:rsidRPr="00E7789B">
          <w:rPr>
            <w:rFonts w:eastAsiaTheme="minorHAnsi"/>
            <w:lang w:val="en-US" w:eastAsia="en-US"/>
            <w:rPrChange w:id="2223" w:author="W" w:date="2014-06-16T03:20:00Z">
              <w:rPr>
                <w:rFonts w:eastAsiaTheme="minorHAnsi"/>
                <w:lang w:eastAsia="en-US"/>
              </w:rPr>
            </w:rPrChange>
          </w:rPr>
          <w:t xml:space="preserve"> color</w:t>
        </w:r>
      </w:ins>
      <w:ins w:id="2224" w:author="osxadmin" w:date="2014-06-21T21:35:00Z">
        <w:r w:rsidR="0015682F">
          <w:rPr>
            <w:rFonts w:eastAsiaTheme="minorHAnsi"/>
            <w:lang w:val="en-US" w:eastAsia="en-US"/>
          </w:rPr>
          <w:t>,</w:t>
        </w:r>
      </w:ins>
      <w:ins w:id="2225" w:author="W" w:date="2014-06-11T14:31:00Z">
        <w:r w:rsidR="005603FF" w:rsidRPr="00E7789B">
          <w:rPr>
            <w:rFonts w:eastAsiaTheme="minorHAnsi"/>
            <w:lang w:val="en-US" w:eastAsia="en-US"/>
            <w:rPrChange w:id="2226" w:author="W" w:date="2014-06-16T03:20:00Z">
              <w:rPr>
                <w:rFonts w:eastAsiaTheme="minorHAnsi"/>
                <w:lang w:eastAsia="en-US"/>
              </w:rPr>
            </w:rPrChange>
          </w:rPr>
          <w:t xml:space="preserve"> </w:t>
        </w:r>
        <w:del w:id="2227" w:author="osxadmin" w:date="2014-06-21T21:35:00Z">
          <w:r w:rsidR="005603FF" w:rsidRPr="00E7789B" w:rsidDel="0015682F">
            <w:rPr>
              <w:rFonts w:eastAsiaTheme="minorHAnsi"/>
              <w:lang w:val="en-US" w:eastAsia="en-US"/>
              <w:rPrChange w:id="2228" w:author="W" w:date="2014-06-16T03:20:00Z">
                <w:rPr>
                  <w:rFonts w:eastAsiaTheme="minorHAnsi"/>
                  <w:lang w:eastAsia="en-US"/>
                </w:rPr>
              </w:rPrChange>
            </w:rPr>
            <w:delText xml:space="preserve">and </w:delText>
          </w:r>
        </w:del>
      </w:ins>
      <w:ins w:id="2229" w:author="osxadmin" w:date="2014-06-21T21:35:00Z">
        <w:r w:rsidR="0015682F">
          <w:rPr>
            <w:rFonts w:eastAsiaTheme="minorHAnsi"/>
            <w:lang w:val="en-US" w:eastAsia="en-US"/>
          </w:rPr>
          <w:t xml:space="preserve">cell </w:t>
        </w:r>
      </w:ins>
      <w:ins w:id="2230" w:author="W" w:date="2014-06-11T14:31:00Z">
        <w:r w:rsidR="005603FF" w:rsidRPr="00E7789B">
          <w:rPr>
            <w:rFonts w:eastAsiaTheme="minorHAnsi"/>
            <w:lang w:val="en-US" w:eastAsia="en-US"/>
            <w:rPrChange w:id="2231" w:author="W" w:date="2014-06-16T03:20:00Z">
              <w:rPr>
                <w:rFonts w:eastAsiaTheme="minorHAnsi"/>
                <w:lang w:eastAsia="en-US"/>
              </w:rPr>
            </w:rPrChange>
          </w:rPr>
          <w:t>dimensions,</w:t>
        </w:r>
      </w:ins>
      <w:ins w:id="2232" w:author="W" w:date="2014-06-11T14:32:00Z">
        <w:r w:rsidR="005603FF" w:rsidRPr="00E7789B">
          <w:rPr>
            <w:rFonts w:eastAsiaTheme="minorHAnsi"/>
            <w:lang w:val="en-US" w:eastAsia="en-US"/>
          </w:rPr>
          <w:t xml:space="preserve"> and the absence of individual </w:t>
        </w:r>
      </w:ins>
      <w:ins w:id="2233" w:author="osxadmin" w:date="2014-06-21T21:44:00Z">
        <w:r w:rsidR="0015682F">
          <w:rPr>
            <w:rFonts w:eastAsiaTheme="minorHAnsi"/>
            <w:lang w:val="en-US" w:eastAsia="en-US"/>
          </w:rPr>
          <w:t>cell</w:t>
        </w:r>
        <w:r w:rsidR="0015682F" w:rsidRPr="00E7789B">
          <w:rPr>
            <w:rFonts w:eastAsiaTheme="minorHAnsi"/>
            <w:lang w:val="en-US" w:eastAsia="en-US"/>
          </w:rPr>
          <w:t xml:space="preserve"> </w:t>
        </w:r>
      </w:ins>
      <w:ins w:id="2234" w:author="W" w:date="2014-06-11T14:32:00Z">
        <w:r w:rsidR="005603FF" w:rsidRPr="00E7789B">
          <w:rPr>
            <w:rFonts w:eastAsiaTheme="minorHAnsi"/>
            <w:lang w:val="en-US" w:eastAsia="en-US"/>
          </w:rPr>
          <w:t xml:space="preserve">envelopes </w:t>
        </w:r>
        <w:del w:id="2235" w:author="osxadmin" w:date="2014-06-21T21:44:00Z">
          <w:r w:rsidR="005603FF" w:rsidRPr="00E7789B" w:rsidDel="0015682F">
            <w:rPr>
              <w:rFonts w:eastAsiaTheme="minorHAnsi"/>
              <w:lang w:val="en-US" w:eastAsia="en-US"/>
            </w:rPr>
            <w:delText>at the cells</w:delText>
          </w:r>
        </w:del>
      </w:ins>
      <w:ins w:id="2236" w:author="W" w:date="2014-06-11T14:31:00Z">
        <w:del w:id="2237" w:author="osxadmin" w:date="2014-06-21T21:44:00Z">
          <w:r w:rsidR="005603FF" w:rsidRPr="00E7789B" w:rsidDel="0015682F">
            <w:rPr>
              <w:rFonts w:eastAsiaTheme="minorHAnsi"/>
              <w:lang w:val="en-US" w:eastAsia="en-US"/>
              <w:rPrChange w:id="2238" w:author="W" w:date="2014-06-16T03:20:00Z">
                <w:rPr>
                  <w:rFonts w:eastAsiaTheme="minorHAnsi"/>
                  <w:lang w:eastAsia="en-US"/>
                </w:rPr>
              </w:rPrChange>
            </w:rPr>
            <w:delText xml:space="preserve"> </w:delText>
          </w:r>
        </w:del>
        <w:r w:rsidR="005603FF" w:rsidRPr="00E7789B">
          <w:rPr>
            <w:rFonts w:eastAsiaTheme="minorHAnsi"/>
            <w:lang w:val="en-US" w:eastAsia="en-US"/>
            <w:rPrChange w:id="2239" w:author="W" w:date="2014-06-16T03:20:00Z">
              <w:rPr>
                <w:rFonts w:eastAsiaTheme="minorHAnsi"/>
                <w:lang w:eastAsia="en-US"/>
              </w:rPr>
            </w:rPrChange>
          </w:rPr>
          <w:t>are the dia</w:t>
        </w:r>
        <w:del w:id="2240" w:author="osxadmin" w:date="2014-06-21T21:44:00Z">
          <w:r w:rsidR="005603FF" w:rsidRPr="00E7789B" w:rsidDel="0015682F">
            <w:rPr>
              <w:rFonts w:eastAsiaTheme="minorHAnsi"/>
              <w:lang w:val="en-US" w:eastAsia="en-US"/>
              <w:rPrChange w:id="2241" w:author="W" w:date="2014-06-16T03:20:00Z">
                <w:rPr>
                  <w:rFonts w:eastAsiaTheme="minorHAnsi"/>
                  <w:lang w:eastAsia="en-US"/>
                </w:rPr>
              </w:rPrChange>
            </w:rPr>
            <w:delText>gnostic</w:delText>
          </w:r>
        </w:del>
      </w:ins>
      <w:ins w:id="2242" w:author="osxadmin" w:date="2014-06-21T21:44:00Z">
        <w:r w:rsidR="0015682F">
          <w:rPr>
            <w:rFonts w:eastAsiaTheme="minorHAnsi"/>
            <w:lang w:val="en-US" w:eastAsia="en-US"/>
          </w:rPr>
          <w:t>critical</w:t>
        </w:r>
      </w:ins>
      <w:ins w:id="2243" w:author="W" w:date="2014-06-11T14:31:00Z">
        <w:r w:rsidR="005603FF" w:rsidRPr="00E7789B">
          <w:rPr>
            <w:rFonts w:eastAsiaTheme="minorHAnsi"/>
            <w:lang w:val="en-US" w:eastAsia="en-US"/>
            <w:rPrChange w:id="2244" w:author="W" w:date="2014-06-16T03:20:00Z">
              <w:rPr>
                <w:rFonts w:eastAsiaTheme="minorHAnsi"/>
                <w:lang w:eastAsia="en-US"/>
              </w:rPr>
            </w:rPrChange>
          </w:rPr>
          <w:t xml:space="preserve"> features </w:t>
        </w:r>
        <w:del w:id="2245" w:author="osxadmin" w:date="2014-06-21T21:44:00Z">
          <w:r w:rsidR="005603FF" w:rsidRPr="00E7789B" w:rsidDel="0015682F">
            <w:rPr>
              <w:rFonts w:eastAsiaTheme="minorHAnsi"/>
              <w:lang w:val="en-US" w:eastAsia="en-US"/>
              <w:rPrChange w:id="2246" w:author="W" w:date="2014-06-16T03:20:00Z">
                <w:rPr>
                  <w:rFonts w:eastAsiaTheme="minorHAnsi"/>
                  <w:lang w:eastAsia="en-US"/>
                </w:rPr>
              </w:rPrChange>
            </w:rPr>
            <w:delText>which</w:delText>
          </w:r>
        </w:del>
      </w:ins>
      <w:ins w:id="2247" w:author="osxadmin" w:date="2014-06-21T21:44:00Z">
        <w:r w:rsidR="0015682F">
          <w:rPr>
            <w:rFonts w:eastAsiaTheme="minorHAnsi"/>
            <w:lang w:val="en-US" w:eastAsia="en-US"/>
          </w:rPr>
          <w:t>that</w:t>
        </w:r>
      </w:ins>
      <w:ins w:id="2248" w:author="W" w:date="2014-06-11T14:31:00Z">
        <w:r w:rsidR="005603FF" w:rsidRPr="00E7789B">
          <w:rPr>
            <w:rFonts w:eastAsiaTheme="minorHAnsi"/>
            <w:lang w:val="en-US" w:eastAsia="en-US"/>
            <w:rPrChange w:id="2249" w:author="W" w:date="2014-06-16T03:20:00Z">
              <w:rPr>
                <w:rFonts w:eastAsiaTheme="minorHAnsi"/>
                <w:lang w:eastAsia="en-US"/>
              </w:rPr>
            </w:rPrChange>
          </w:rPr>
          <w:t xml:space="preserve"> distinguish this morphotype from other</w:t>
        </w:r>
        <w:del w:id="2250" w:author="osxadmin" w:date="2014-06-21T21:44:00Z">
          <w:r w:rsidR="005603FF" w:rsidRPr="00E7789B" w:rsidDel="0015682F">
            <w:rPr>
              <w:rFonts w:eastAsiaTheme="minorHAnsi"/>
              <w:lang w:val="en-US" w:eastAsia="en-US"/>
              <w:rPrChange w:id="2251" w:author="W" w:date="2014-06-16T03:20:00Z">
                <w:rPr>
                  <w:rFonts w:eastAsiaTheme="minorHAnsi"/>
                  <w:lang w:eastAsia="en-US"/>
                </w:rPr>
              </w:rPrChange>
            </w:rPr>
            <w:delText>s</w:delText>
          </w:r>
        </w:del>
        <w:r w:rsidR="005603FF" w:rsidRPr="00E7789B">
          <w:rPr>
            <w:rFonts w:eastAsiaTheme="minorHAnsi"/>
            <w:lang w:val="en-US" w:eastAsia="en-US"/>
            <w:rPrChange w:id="2252" w:author="W" w:date="2014-06-16T03:20:00Z">
              <w:rPr>
                <w:rFonts w:eastAsiaTheme="minorHAnsi"/>
                <w:lang w:eastAsia="en-US"/>
              </w:rPr>
            </w:rPrChange>
          </w:rPr>
          <w:t xml:space="preserve"> </w:t>
        </w:r>
        <w:r w:rsidR="005603FF" w:rsidRPr="00E7789B">
          <w:rPr>
            <w:rFonts w:eastAsiaTheme="minorHAnsi"/>
            <w:i/>
            <w:lang w:val="en-US" w:eastAsia="en-US"/>
            <w:rPrChange w:id="2253" w:author="W" w:date="2014-06-16T03:20:00Z">
              <w:rPr>
                <w:rFonts w:eastAsiaTheme="minorHAnsi"/>
                <w:i/>
                <w:lang w:eastAsia="en-US"/>
              </w:rPr>
            </w:rPrChange>
          </w:rPr>
          <w:t>Chlorogloea</w:t>
        </w:r>
      </w:ins>
      <w:ins w:id="2254" w:author="W" w:date="2014-06-16T14:09:00Z">
        <w:r w:rsidR="00E03A02" w:rsidRPr="00362C2E">
          <w:rPr>
            <w:rFonts w:eastAsiaTheme="minorHAnsi"/>
            <w:b/>
            <w:bCs/>
            <w:color w:val="000000"/>
            <w:lang w:val="en-US" w:eastAsia="en-US"/>
          </w:rPr>
          <w:t xml:space="preserve"> </w:t>
        </w:r>
        <w:r w:rsidR="00E03A02" w:rsidRPr="00362C2E">
          <w:rPr>
            <w:bCs/>
            <w:lang w:val="en-US"/>
          </w:rPr>
          <w:t xml:space="preserve">Wille (1900: 5) </w:t>
        </w:r>
      </w:ins>
      <w:ins w:id="2255" w:author="W" w:date="2014-06-11T14:31:00Z">
        <w:r w:rsidR="005603FF" w:rsidRPr="00E7789B">
          <w:rPr>
            <w:rFonts w:eastAsiaTheme="minorHAnsi"/>
            <w:i/>
            <w:lang w:val="en-US" w:eastAsia="en-US"/>
            <w:rPrChange w:id="2256" w:author="W" w:date="2014-06-16T03:20:00Z">
              <w:rPr>
                <w:rFonts w:eastAsiaTheme="minorHAnsi"/>
                <w:i/>
                <w:lang w:eastAsia="en-US"/>
              </w:rPr>
            </w:rPrChange>
          </w:rPr>
          <w:t xml:space="preserve"> </w:t>
        </w:r>
      </w:ins>
      <w:ins w:id="2257" w:author="W" w:date="2014-06-11T14:32:00Z">
        <w:r w:rsidR="005603FF" w:rsidRPr="00E7789B">
          <w:rPr>
            <w:rFonts w:eastAsiaTheme="minorHAnsi"/>
            <w:lang w:val="en-US" w:eastAsia="en-US"/>
            <w:rPrChange w:id="2258" w:author="W" w:date="2014-06-16T03:20:00Z">
              <w:rPr>
                <w:rFonts w:eastAsiaTheme="minorHAnsi"/>
                <w:lang w:eastAsia="en-US"/>
              </w:rPr>
            </w:rPrChange>
          </w:rPr>
          <w:t>species.</w:t>
        </w:r>
      </w:ins>
      <w:ins w:id="2259" w:author="W" w:date="2014-06-11T14:31:00Z">
        <w:r w:rsidR="005603FF" w:rsidRPr="00E7789B">
          <w:rPr>
            <w:rFonts w:eastAsiaTheme="minorHAnsi"/>
            <w:lang w:val="en-US" w:eastAsia="en-US"/>
            <w:rPrChange w:id="2260" w:author="W" w:date="2014-06-16T03:20:00Z">
              <w:rPr>
                <w:rFonts w:eastAsiaTheme="minorHAnsi"/>
                <w:lang w:eastAsia="en-US"/>
              </w:rPr>
            </w:rPrChange>
          </w:rPr>
          <w:t xml:space="preserve"> </w:t>
        </w:r>
      </w:ins>
      <w:ins w:id="2261" w:author="W" w:date="2014-06-11T14:30:00Z">
        <w:r w:rsidR="005603FF" w:rsidRPr="00E7789B">
          <w:rPr>
            <w:rFonts w:eastAsiaTheme="minorHAnsi"/>
            <w:lang w:val="en-US" w:eastAsia="en-US"/>
            <w:rPrChange w:id="2262" w:author="W" w:date="2014-06-16T03:20:00Z">
              <w:rPr>
                <w:rFonts w:eastAsiaTheme="minorHAnsi"/>
                <w:lang w:eastAsia="en-US"/>
              </w:rPr>
            </w:rPrChange>
          </w:rPr>
          <w:t xml:space="preserve"> </w:t>
        </w:r>
      </w:ins>
    </w:p>
    <w:p w14:paraId="5EB0E910" w14:textId="77777777" w:rsidR="009440A2" w:rsidRPr="00316929" w:rsidRDefault="009440A2">
      <w:pPr>
        <w:autoSpaceDE w:val="0"/>
        <w:autoSpaceDN w:val="0"/>
        <w:adjustRightInd w:val="0"/>
        <w:spacing w:before="0" w:after="0" w:line="480" w:lineRule="auto"/>
        <w:jc w:val="both"/>
        <w:rPr>
          <w:ins w:id="2263" w:author="W" w:date="2014-06-10T16:39:00Z"/>
          <w:rFonts w:eastAsiaTheme="minorHAnsi"/>
          <w:color w:val="000000"/>
          <w:lang w:val="en-US" w:eastAsia="en-US"/>
        </w:rPr>
        <w:pPrChange w:id="2264" w:author="W" w:date="2014-06-16T03:20:00Z">
          <w:pPr>
            <w:autoSpaceDE w:val="0"/>
            <w:autoSpaceDN w:val="0"/>
            <w:adjustRightInd w:val="0"/>
            <w:spacing w:before="0" w:after="0" w:line="240" w:lineRule="auto"/>
          </w:pPr>
        </w:pPrChange>
      </w:pPr>
      <w:ins w:id="2265" w:author="W" w:date="2014-06-10T16:58:00Z">
        <w:r w:rsidRPr="00E7789B">
          <w:rPr>
            <w:b/>
          </w:rPr>
          <w:t>Studied material:</w:t>
        </w:r>
      </w:ins>
      <w:ins w:id="2266" w:author="W" w:date="2014-06-11T14:30:00Z">
        <w:r w:rsidR="005603FF" w:rsidRPr="00DD19C5">
          <w:t>—BRAZIL. São Paulo: São Luís do Paraitinga, State Park of “Serra do Mar” (Santa Virgínia), 23º2</w:t>
        </w:r>
        <w:r w:rsidR="005603FF" w:rsidRPr="007425AE">
          <w:t xml:space="preserve">0'35''S, 45º08'17''W, 24 February 2010, </w:t>
        </w:r>
        <w:r w:rsidR="005603FF" w:rsidRPr="007425AE">
          <w:rPr>
            <w:i/>
            <w:iCs/>
          </w:rPr>
          <w:t>W.A. Gama-Jr.</w:t>
        </w:r>
        <w:r w:rsidR="005603FF" w:rsidRPr="007425AE">
          <w:t xml:space="preserve"> </w:t>
        </w:r>
        <w:r w:rsidR="005603FF" w:rsidRPr="007425AE">
          <w:rPr>
            <w:lang w:val="en-US"/>
          </w:rPr>
          <w:t>(</w:t>
        </w:r>
        <w:r w:rsidR="005603FF" w:rsidRPr="00316929">
          <w:rPr>
            <w:bCs/>
            <w:lang w:val="en-US"/>
          </w:rPr>
          <w:t>SP 401427).</w:t>
        </w:r>
      </w:ins>
    </w:p>
    <w:p w14:paraId="43EA0026" w14:textId="77777777" w:rsidR="001351A4" w:rsidRPr="00E7789B" w:rsidRDefault="001351A4">
      <w:pPr>
        <w:autoSpaceDE w:val="0"/>
        <w:autoSpaceDN w:val="0"/>
        <w:adjustRightInd w:val="0"/>
        <w:spacing w:before="0" w:after="0" w:line="480" w:lineRule="auto"/>
        <w:jc w:val="both"/>
        <w:rPr>
          <w:ins w:id="2267" w:author="W" w:date="2014-06-10T16:37:00Z"/>
          <w:rFonts w:eastAsiaTheme="minorHAnsi"/>
          <w:color w:val="000000"/>
          <w:lang w:val="en-US" w:eastAsia="en-US"/>
          <w:rPrChange w:id="2268" w:author="W" w:date="2014-06-16T03:20:00Z">
            <w:rPr>
              <w:ins w:id="2269" w:author="W" w:date="2014-06-10T16:37:00Z"/>
              <w:rFonts w:eastAsiaTheme="minorHAnsi"/>
              <w:color w:val="000000"/>
              <w:sz w:val="23"/>
              <w:szCs w:val="23"/>
              <w:lang w:val="en-US" w:eastAsia="en-US"/>
            </w:rPr>
          </w:rPrChange>
        </w:rPr>
        <w:pPrChange w:id="2270" w:author="W" w:date="2014-06-16T03:20:00Z">
          <w:pPr>
            <w:autoSpaceDE w:val="0"/>
            <w:autoSpaceDN w:val="0"/>
            <w:adjustRightInd w:val="0"/>
            <w:spacing w:before="0" w:after="0" w:line="240" w:lineRule="auto"/>
          </w:pPr>
        </w:pPrChange>
      </w:pPr>
      <w:ins w:id="2271" w:author="W" w:date="2014-06-10T16:37:00Z">
        <w:r w:rsidRPr="00E7789B">
          <w:rPr>
            <w:rFonts w:eastAsiaTheme="minorHAnsi"/>
            <w:color w:val="000000"/>
            <w:lang w:val="en-US" w:eastAsia="en-US"/>
            <w:rPrChange w:id="2272" w:author="W" w:date="2014-06-16T03:20:00Z">
              <w:rPr>
                <w:rFonts w:eastAsiaTheme="minorHAnsi"/>
                <w:color w:val="000000"/>
                <w:sz w:val="23"/>
                <w:szCs w:val="23"/>
                <w:lang w:val="en-US" w:eastAsia="en-US"/>
              </w:rPr>
            </w:rPrChange>
          </w:rPr>
          <w:t xml:space="preserve">. </w:t>
        </w:r>
      </w:ins>
    </w:p>
    <w:p w14:paraId="03149CE2" w14:textId="77777777" w:rsidR="001351A4" w:rsidRPr="00E7789B" w:rsidRDefault="001351A4">
      <w:pPr>
        <w:autoSpaceDE w:val="0"/>
        <w:autoSpaceDN w:val="0"/>
        <w:adjustRightInd w:val="0"/>
        <w:spacing w:before="0" w:after="0" w:line="480" w:lineRule="auto"/>
        <w:jc w:val="both"/>
        <w:rPr>
          <w:ins w:id="2273" w:author="W" w:date="2014-06-10T16:37:00Z"/>
          <w:rFonts w:eastAsiaTheme="minorHAnsi"/>
          <w:color w:val="000000"/>
          <w:lang w:val="en-US" w:eastAsia="en-US"/>
          <w:rPrChange w:id="2274" w:author="W" w:date="2014-06-16T03:20:00Z">
            <w:rPr>
              <w:ins w:id="2275" w:author="W" w:date="2014-06-10T16:37:00Z"/>
              <w:rFonts w:eastAsiaTheme="minorHAnsi"/>
              <w:color w:val="000000"/>
              <w:sz w:val="23"/>
              <w:szCs w:val="23"/>
              <w:lang w:val="en-US" w:eastAsia="en-US"/>
            </w:rPr>
          </w:rPrChange>
        </w:rPr>
        <w:pPrChange w:id="2276" w:author="W" w:date="2014-06-16T03:20:00Z">
          <w:pPr>
            <w:autoSpaceDE w:val="0"/>
            <w:autoSpaceDN w:val="0"/>
            <w:adjustRightInd w:val="0"/>
            <w:spacing w:before="0" w:after="0" w:line="240" w:lineRule="auto"/>
          </w:pPr>
        </w:pPrChange>
      </w:pPr>
      <w:ins w:id="2277" w:author="W" w:date="2014-06-10T16:37:00Z">
        <w:r w:rsidRPr="00E7789B">
          <w:rPr>
            <w:rFonts w:eastAsiaTheme="minorHAnsi"/>
            <w:b/>
            <w:bCs/>
            <w:i/>
            <w:iCs/>
            <w:color w:val="000000"/>
            <w:lang w:val="en-US" w:eastAsia="en-US"/>
            <w:rPrChange w:id="2278" w:author="W" w:date="2014-06-16T03:20:00Z">
              <w:rPr>
                <w:rFonts w:eastAsiaTheme="minorHAnsi"/>
                <w:b/>
                <w:bCs/>
                <w:i/>
                <w:iCs/>
                <w:color w:val="000000"/>
                <w:sz w:val="23"/>
                <w:szCs w:val="23"/>
                <w:lang w:val="en-US" w:eastAsia="en-US"/>
              </w:rPr>
            </w:rPrChange>
          </w:rPr>
          <w:t xml:space="preserve">Chlorogloea </w:t>
        </w:r>
        <w:r w:rsidRPr="00E7789B">
          <w:rPr>
            <w:rFonts w:eastAsiaTheme="minorHAnsi"/>
            <w:b/>
            <w:bCs/>
            <w:color w:val="000000"/>
            <w:lang w:val="en-US" w:eastAsia="en-US"/>
            <w:rPrChange w:id="2279" w:author="W" w:date="2014-06-16T03:20:00Z">
              <w:rPr>
                <w:rFonts w:eastAsiaTheme="minorHAnsi"/>
                <w:b/>
                <w:bCs/>
                <w:color w:val="000000"/>
                <w:sz w:val="23"/>
                <w:szCs w:val="23"/>
                <w:lang w:val="en-US" w:eastAsia="en-US"/>
              </w:rPr>
            </w:rPrChange>
          </w:rPr>
          <w:t xml:space="preserve">sp.2 </w:t>
        </w:r>
      </w:ins>
      <w:ins w:id="2280" w:author="W" w:date="2014-06-11T16:48:00Z">
        <w:r w:rsidR="001637D1" w:rsidRPr="00E03A02">
          <w:rPr>
            <w:bCs/>
            <w:lang w:val="en-US"/>
            <w:rPrChange w:id="2281" w:author="W" w:date="2014-06-16T14:10:00Z">
              <w:rPr>
                <w:bCs/>
                <w:sz w:val="23"/>
                <w:szCs w:val="23"/>
                <w:highlight w:val="yellow"/>
                <w:lang w:val="en-US"/>
              </w:rPr>
            </w:rPrChange>
          </w:rPr>
          <w:t>Wille (1900:</w:t>
        </w:r>
      </w:ins>
      <w:ins w:id="2282" w:author="W" w:date="2014-06-16T14:09:00Z">
        <w:r w:rsidR="00E03A02" w:rsidRPr="00E03A02">
          <w:rPr>
            <w:bCs/>
            <w:lang w:val="en-US"/>
            <w:rPrChange w:id="2283" w:author="W" w:date="2014-06-16T14:10:00Z">
              <w:rPr>
                <w:bCs/>
                <w:highlight w:val="yellow"/>
                <w:lang w:val="en-US"/>
              </w:rPr>
            </w:rPrChange>
          </w:rPr>
          <w:t xml:space="preserve"> 5</w:t>
        </w:r>
      </w:ins>
      <w:ins w:id="2284" w:author="W" w:date="2014-06-11T16:48:00Z">
        <w:r w:rsidR="001637D1" w:rsidRPr="00E03A02">
          <w:rPr>
            <w:bCs/>
            <w:lang w:val="en-US"/>
            <w:rPrChange w:id="2285" w:author="W" w:date="2014-06-16T14:10:00Z">
              <w:rPr>
                <w:bCs/>
                <w:sz w:val="23"/>
                <w:szCs w:val="23"/>
                <w:highlight w:val="yellow"/>
                <w:lang w:val="en-US"/>
              </w:rPr>
            </w:rPrChange>
          </w:rPr>
          <w:t xml:space="preserve">). </w:t>
        </w:r>
        <w:r w:rsidR="001637D1" w:rsidRPr="00E7789B">
          <w:rPr>
            <w:bCs/>
            <w:highlight w:val="yellow"/>
            <w:lang w:val="en-US"/>
            <w:rPrChange w:id="2286" w:author="W" w:date="2014-06-16T03:20:00Z">
              <w:rPr>
                <w:bCs/>
                <w:sz w:val="23"/>
                <w:szCs w:val="23"/>
                <w:highlight w:val="yellow"/>
                <w:lang w:val="en-US"/>
              </w:rPr>
            </w:rPrChange>
          </w:rPr>
          <w:t>Fig. ()</w:t>
        </w:r>
      </w:ins>
    </w:p>
    <w:p w14:paraId="48D32CDE" w14:textId="77777777" w:rsidR="00D84516" w:rsidRPr="00E7789B" w:rsidRDefault="00D84516" w:rsidP="00E7789B">
      <w:pPr>
        <w:spacing w:before="0" w:after="0" w:line="480" w:lineRule="auto"/>
        <w:jc w:val="both"/>
        <w:rPr>
          <w:ins w:id="2287" w:author="W" w:date="2014-06-11T16:39:00Z"/>
          <w:lang w:val="en-US"/>
          <w:rPrChange w:id="2288" w:author="W" w:date="2014-06-16T03:20:00Z">
            <w:rPr>
              <w:ins w:id="2289" w:author="W" w:date="2014-06-11T16:39:00Z"/>
            </w:rPr>
          </w:rPrChange>
        </w:rPr>
      </w:pPr>
      <w:ins w:id="2290" w:author="W" w:date="2014-06-11T16:39:00Z">
        <w:r w:rsidRPr="00E7789B">
          <w:rPr>
            <w:lang w:val="en-US"/>
          </w:rPr>
          <w:t xml:space="preserve">Polarized, </w:t>
        </w:r>
        <w:r w:rsidR="001637D1" w:rsidRPr="00E7789B">
          <w:rPr>
            <w:lang w:val="en-US"/>
          </w:rPr>
          <w:t xml:space="preserve">rounded to </w:t>
        </w:r>
        <w:r w:rsidRPr="00DD19C5">
          <w:rPr>
            <w:lang w:val="en-US"/>
          </w:rPr>
          <w:t>elongated colonies,</w:t>
        </w:r>
        <w:r w:rsidR="001637D1" w:rsidRPr="00DD19C5">
          <w:rPr>
            <w:lang w:val="en-US"/>
          </w:rPr>
          <w:t xml:space="preserve"> 19</w:t>
        </w:r>
        <w:r w:rsidRPr="00DD19C5">
          <w:rPr>
            <w:lang w:val="en-US"/>
          </w:rPr>
          <w:t>.</w:t>
        </w:r>
        <w:r w:rsidR="001637D1" w:rsidRPr="00DD19C5">
          <w:rPr>
            <w:lang w:val="en-US"/>
          </w:rPr>
          <w:t>1</w:t>
        </w:r>
        <w:r w:rsidRPr="005F3331">
          <w:rPr>
            <w:lang w:val="en-US"/>
          </w:rPr>
          <w:t>–</w:t>
        </w:r>
        <w:r w:rsidR="001637D1" w:rsidRPr="005F3331">
          <w:rPr>
            <w:lang w:val="en-US"/>
          </w:rPr>
          <w:t>154.4</w:t>
        </w:r>
        <w:r w:rsidRPr="005F3331">
          <w:rPr>
            <w:lang w:val="en-US"/>
          </w:rPr>
          <w:t xml:space="preserve"> µm length. Sheath firm to diffluent, hyaline, conspicuous, non-lamellate, smooth. Cells spher</w:t>
        </w:r>
        <w:r w:rsidRPr="007425AE">
          <w:rPr>
            <w:lang w:val="en-US"/>
          </w:rPr>
          <w:t xml:space="preserve">ical to </w:t>
        </w:r>
      </w:ins>
      <w:ins w:id="2291" w:author="W" w:date="2014-06-11T16:40:00Z">
        <w:r w:rsidR="001637D1" w:rsidRPr="007425AE">
          <w:rPr>
            <w:lang w:val="en-US"/>
          </w:rPr>
          <w:t>elliptical</w:t>
        </w:r>
      </w:ins>
      <w:ins w:id="2292" w:author="W" w:date="2014-06-11T16:39:00Z">
        <w:r w:rsidRPr="007425AE">
          <w:rPr>
            <w:lang w:val="en-US"/>
          </w:rPr>
          <w:t>, 1.</w:t>
        </w:r>
      </w:ins>
      <w:ins w:id="2293" w:author="W" w:date="2014-06-11T16:40:00Z">
        <w:r w:rsidR="001637D1" w:rsidRPr="007425AE">
          <w:rPr>
            <w:lang w:val="en-US"/>
          </w:rPr>
          <w:t>0</w:t>
        </w:r>
      </w:ins>
      <w:ins w:id="2294" w:author="W" w:date="2014-06-11T16:39:00Z">
        <w:r w:rsidRPr="00316929">
          <w:rPr>
            <w:lang w:val="en-US"/>
          </w:rPr>
          <w:t>–</w:t>
        </w:r>
      </w:ins>
      <w:ins w:id="2295" w:author="W" w:date="2014-06-11T16:40:00Z">
        <w:r w:rsidR="001637D1" w:rsidRPr="00316929">
          <w:rPr>
            <w:lang w:val="en-US"/>
          </w:rPr>
          <w:t>1</w:t>
        </w:r>
      </w:ins>
      <w:ins w:id="2296" w:author="W" w:date="2014-06-11T16:39:00Z">
        <w:r w:rsidRPr="00D87149">
          <w:rPr>
            <w:lang w:val="en-US"/>
          </w:rPr>
          <w:t>.</w:t>
        </w:r>
      </w:ins>
      <w:ins w:id="2297" w:author="W" w:date="2014-06-11T16:40:00Z">
        <w:r w:rsidR="001637D1" w:rsidRPr="00D87149">
          <w:rPr>
            <w:lang w:val="en-US"/>
          </w:rPr>
          <w:t>9(2.8)</w:t>
        </w:r>
      </w:ins>
      <w:ins w:id="2298" w:author="W" w:date="2014-06-11T16:39:00Z">
        <w:r w:rsidRPr="00D87149">
          <w:rPr>
            <w:lang w:val="en-US"/>
          </w:rPr>
          <w:t xml:space="preserve"> µm diam., arranged in rows, without individual envelopes. </w:t>
        </w:r>
        <w:r w:rsidRPr="00E7789B">
          <w:rPr>
            <w:lang w:val="en-US"/>
            <w:rPrChange w:id="2299" w:author="W" w:date="2014-06-16T03:20:00Z">
              <w:rPr/>
            </w:rPrChange>
          </w:rPr>
          <w:t xml:space="preserve">Cell content homogenous, pale </w:t>
        </w:r>
      </w:ins>
      <w:ins w:id="2300" w:author="W" w:date="2014-06-11T16:40:00Z">
        <w:r w:rsidR="001637D1" w:rsidRPr="00E7789B">
          <w:rPr>
            <w:lang w:val="en-US"/>
          </w:rPr>
          <w:t>purple</w:t>
        </w:r>
      </w:ins>
      <w:ins w:id="2301" w:author="W" w:date="2014-06-11T16:39:00Z">
        <w:r w:rsidRPr="00E7789B">
          <w:rPr>
            <w:lang w:val="en-US"/>
            <w:rPrChange w:id="2302" w:author="W" w:date="2014-06-16T03:20:00Z">
              <w:rPr/>
            </w:rPrChange>
          </w:rPr>
          <w:t xml:space="preserve">.  </w:t>
        </w:r>
      </w:ins>
    </w:p>
    <w:p w14:paraId="686D2547" w14:textId="77777777" w:rsidR="001637D1" w:rsidRPr="00E7789B" w:rsidRDefault="001637D1" w:rsidP="00DD19C5">
      <w:pPr>
        <w:spacing w:before="0" w:after="0" w:line="480" w:lineRule="auto"/>
        <w:jc w:val="both"/>
        <w:rPr>
          <w:ins w:id="2303" w:author="W" w:date="2014-06-11T16:41:00Z"/>
          <w:lang w:val="en-US"/>
        </w:rPr>
      </w:pPr>
      <w:ins w:id="2304" w:author="W" w:date="2014-06-11T16:41:00Z">
        <w:r w:rsidRPr="00E7789B">
          <w:rPr>
            <w:b/>
            <w:lang w:val="en-US"/>
          </w:rPr>
          <w:t>Habitat:</w:t>
        </w:r>
        <w:r w:rsidRPr="00E7789B">
          <w:rPr>
            <w:lang w:val="en-US"/>
          </w:rPr>
          <w:t>—Tree bark.</w:t>
        </w:r>
      </w:ins>
    </w:p>
    <w:p w14:paraId="3E3C0376" w14:textId="4F5EAFF1" w:rsidR="001637D1" w:rsidRPr="00E7789B" w:rsidRDefault="001637D1" w:rsidP="00DD19C5">
      <w:pPr>
        <w:autoSpaceDE w:val="0"/>
        <w:autoSpaceDN w:val="0"/>
        <w:adjustRightInd w:val="0"/>
        <w:spacing w:before="0" w:after="0" w:line="480" w:lineRule="auto"/>
        <w:jc w:val="both"/>
        <w:rPr>
          <w:ins w:id="2305" w:author="W" w:date="2014-06-11T16:41:00Z"/>
          <w:rFonts w:eastAsiaTheme="minorHAnsi"/>
          <w:lang w:val="en-US" w:eastAsia="en-US"/>
          <w:rPrChange w:id="2306" w:author="W" w:date="2014-06-16T03:20:00Z">
            <w:rPr>
              <w:ins w:id="2307" w:author="W" w:date="2014-06-11T16:41:00Z"/>
              <w:rFonts w:eastAsiaTheme="minorHAnsi"/>
              <w:lang w:eastAsia="en-US"/>
            </w:rPr>
          </w:rPrChange>
        </w:rPr>
      </w:pPr>
      <w:ins w:id="2308" w:author="W" w:date="2014-06-11T16:41:00Z">
        <w:r w:rsidRPr="00DD19C5">
          <w:rPr>
            <w:b/>
            <w:lang w:val="en-US"/>
          </w:rPr>
          <w:t>Notes</w:t>
        </w:r>
        <w:proofErr w:type="gramStart"/>
        <w:r w:rsidRPr="00DD19C5">
          <w:rPr>
            <w:b/>
            <w:lang w:val="en-US"/>
          </w:rPr>
          <w:t>:</w:t>
        </w:r>
        <w:r w:rsidRPr="00DD19C5">
          <w:rPr>
            <w:rFonts w:eastAsiaTheme="minorHAnsi"/>
            <w:lang w:val="en-US" w:eastAsia="en-US"/>
          </w:rPr>
          <w:t>—</w:t>
        </w:r>
      </w:ins>
      <w:proofErr w:type="gramEnd"/>
      <w:ins w:id="2309" w:author="W" w:date="2014-06-11T16:42:00Z">
        <w:r w:rsidRPr="00E7789B">
          <w:rPr>
            <w:rFonts w:eastAsiaTheme="minorHAnsi"/>
            <w:lang w:val="en-US" w:eastAsia="en-US"/>
            <w:rPrChange w:id="2310" w:author="W" w:date="2014-06-16T03:20:00Z">
              <w:rPr>
                <w:rFonts w:eastAsiaTheme="minorHAnsi"/>
                <w:lang w:eastAsia="en-US"/>
              </w:rPr>
            </w:rPrChange>
          </w:rPr>
          <w:t xml:space="preserve">The </w:t>
        </w:r>
      </w:ins>
      <w:ins w:id="2311" w:author="W" w:date="2014-06-11T16:45:00Z">
        <w:r w:rsidRPr="00E7789B">
          <w:rPr>
            <w:rFonts w:eastAsiaTheme="minorHAnsi"/>
            <w:lang w:val="en-US" w:eastAsia="en-US"/>
          </w:rPr>
          <w:t xml:space="preserve">color </w:t>
        </w:r>
        <w:r w:rsidRPr="00DD19C5">
          <w:rPr>
            <w:rFonts w:eastAsiaTheme="minorHAnsi"/>
            <w:lang w:val="en-US" w:eastAsia="en-US"/>
          </w:rPr>
          <w:t>of</w:t>
        </w:r>
      </w:ins>
      <w:ins w:id="2312" w:author="osxadmin" w:date="2014-06-21T21:45:00Z">
        <w:r w:rsidR="00B87163">
          <w:rPr>
            <w:rFonts w:eastAsiaTheme="minorHAnsi"/>
            <w:lang w:val="en-US" w:eastAsia="en-US"/>
          </w:rPr>
          <w:t xml:space="preserve"> the</w:t>
        </w:r>
      </w:ins>
      <w:ins w:id="2313" w:author="W" w:date="2014-06-11T16:45:00Z">
        <w:r w:rsidRPr="00DD19C5">
          <w:rPr>
            <w:rFonts w:eastAsiaTheme="minorHAnsi"/>
            <w:lang w:val="en-US" w:eastAsia="en-US"/>
          </w:rPr>
          <w:t xml:space="preserve"> </w:t>
        </w:r>
      </w:ins>
      <w:ins w:id="2314" w:author="W" w:date="2014-06-11T16:42:00Z">
        <w:r w:rsidRPr="00E7789B">
          <w:rPr>
            <w:rFonts w:eastAsiaTheme="minorHAnsi"/>
            <w:lang w:val="en-US" w:eastAsia="en-US"/>
            <w:rPrChange w:id="2315" w:author="W" w:date="2014-06-16T03:20:00Z">
              <w:rPr>
                <w:rFonts w:eastAsiaTheme="minorHAnsi"/>
                <w:lang w:eastAsia="en-US"/>
              </w:rPr>
            </w:rPrChange>
          </w:rPr>
          <w:t>cell</w:t>
        </w:r>
        <w:del w:id="2316" w:author="osxadmin" w:date="2014-06-21T21:45:00Z">
          <w:r w:rsidRPr="00E7789B" w:rsidDel="00B87163">
            <w:rPr>
              <w:rFonts w:eastAsiaTheme="minorHAnsi"/>
              <w:lang w:val="en-US" w:eastAsia="en-US"/>
              <w:rPrChange w:id="2317" w:author="W" w:date="2014-06-16T03:20:00Z">
                <w:rPr>
                  <w:rFonts w:eastAsiaTheme="minorHAnsi"/>
                  <w:lang w:eastAsia="en-US"/>
                </w:rPr>
              </w:rPrChange>
            </w:rPr>
            <w:delText>s</w:delText>
          </w:r>
        </w:del>
        <w:r w:rsidRPr="00E7789B">
          <w:rPr>
            <w:rFonts w:eastAsiaTheme="minorHAnsi"/>
            <w:lang w:val="en-US" w:eastAsia="en-US"/>
            <w:rPrChange w:id="2318" w:author="W" w:date="2014-06-16T03:20:00Z">
              <w:rPr>
                <w:rFonts w:eastAsiaTheme="minorHAnsi"/>
                <w:lang w:eastAsia="en-US"/>
              </w:rPr>
            </w:rPrChange>
          </w:rPr>
          <w:t xml:space="preserve"> content is one of the diagnostic features of </w:t>
        </w:r>
        <w:r w:rsidRPr="00E7789B">
          <w:rPr>
            <w:rFonts w:eastAsiaTheme="minorHAnsi"/>
            <w:i/>
            <w:lang w:val="en-US" w:eastAsia="en-US"/>
          </w:rPr>
          <w:t xml:space="preserve">Chlorogloea </w:t>
        </w:r>
        <w:r w:rsidRPr="00E7789B">
          <w:rPr>
            <w:rFonts w:eastAsiaTheme="minorHAnsi"/>
            <w:lang w:val="en-US" w:eastAsia="en-US"/>
            <w:rPrChange w:id="2319" w:author="W" w:date="2014-06-16T03:20:00Z">
              <w:rPr>
                <w:rFonts w:eastAsiaTheme="minorHAnsi"/>
                <w:i/>
                <w:lang w:val="en-US" w:eastAsia="en-US"/>
              </w:rPr>
            </w:rPrChange>
          </w:rPr>
          <w:t>sp.2</w:t>
        </w:r>
        <w:r w:rsidRPr="00E7789B">
          <w:rPr>
            <w:rFonts w:eastAsiaTheme="minorHAnsi"/>
            <w:lang w:val="en-US" w:eastAsia="en-US"/>
          </w:rPr>
          <w:t xml:space="preserve">, </w:t>
        </w:r>
        <w:del w:id="2320" w:author="osxadmin" w:date="2014-06-21T21:46:00Z">
          <w:r w:rsidRPr="00E7789B" w:rsidDel="00B87163">
            <w:rPr>
              <w:rFonts w:eastAsiaTheme="minorHAnsi"/>
              <w:lang w:val="en-US" w:eastAsia="en-US"/>
            </w:rPr>
            <w:delText xml:space="preserve">which </w:delText>
          </w:r>
        </w:del>
      </w:ins>
      <w:ins w:id="2321" w:author="W" w:date="2014-06-11T16:43:00Z">
        <w:del w:id="2322" w:author="osxadmin" w:date="2014-06-21T21:46:00Z">
          <w:r w:rsidRPr="00E7789B" w:rsidDel="00B87163">
            <w:rPr>
              <w:rFonts w:eastAsiaTheme="minorHAnsi"/>
              <w:lang w:val="en-US" w:eastAsia="en-US"/>
            </w:rPr>
            <w:delText>approximat</w:delText>
          </w:r>
          <w:r w:rsidRPr="00DD19C5" w:rsidDel="00B87163">
            <w:rPr>
              <w:rFonts w:eastAsiaTheme="minorHAnsi"/>
              <w:lang w:val="en-US" w:eastAsia="en-US"/>
            </w:rPr>
            <w:delText>e</w:delText>
          </w:r>
        </w:del>
      </w:ins>
      <w:ins w:id="2323" w:author="W" w:date="2014-06-11T16:42:00Z">
        <w:del w:id="2324" w:author="osxadmin" w:date="2014-06-21T21:46:00Z">
          <w:r w:rsidRPr="00DD19C5" w:rsidDel="00B87163">
            <w:rPr>
              <w:rFonts w:eastAsiaTheme="minorHAnsi"/>
              <w:lang w:val="en-US" w:eastAsia="en-US"/>
            </w:rPr>
            <w:delText xml:space="preserve"> </w:delText>
          </w:r>
        </w:del>
      </w:ins>
      <w:ins w:id="2325" w:author="osxadmin" w:date="2014-06-21T21:46:00Z">
        <w:r w:rsidR="00B87163">
          <w:rPr>
            <w:rFonts w:eastAsiaTheme="minorHAnsi"/>
            <w:lang w:val="en-US" w:eastAsia="en-US"/>
          </w:rPr>
          <w:t xml:space="preserve">where </w:t>
        </w:r>
      </w:ins>
      <w:ins w:id="2326" w:author="W" w:date="2014-06-11T16:43:00Z">
        <w:r w:rsidRPr="00DD19C5">
          <w:rPr>
            <w:rFonts w:eastAsiaTheme="minorHAnsi"/>
            <w:lang w:val="en-US" w:eastAsia="en-US"/>
          </w:rPr>
          <w:t xml:space="preserve">it </w:t>
        </w:r>
        <w:del w:id="2327" w:author="osxadmin" w:date="2014-06-21T21:46:00Z">
          <w:r w:rsidRPr="00DD19C5" w:rsidDel="00B87163">
            <w:rPr>
              <w:rFonts w:eastAsiaTheme="minorHAnsi"/>
              <w:lang w:val="en-US" w:eastAsia="en-US"/>
            </w:rPr>
            <w:delText>from</w:delText>
          </w:r>
        </w:del>
      </w:ins>
      <w:ins w:id="2328" w:author="osxadmin" w:date="2014-06-21T21:46:00Z">
        <w:r w:rsidR="00B87163">
          <w:rPr>
            <w:rFonts w:eastAsiaTheme="minorHAnsi"/>
            <w:lang w:val="en-US" w:eastAsia="en-US"/>
          </w:rPr>
          <w:t>resembles</w:t>
        </w:r>
      </w:ins>
      <w:ins w:id="2329" w:author="W" w:date="2014-06-11T16:41:00Z">
        <w:r w:rsidRPr="00E7789B">
          <w:rPr>
            <w:rFonts w:eastAsiaTheme="minorHAnsi"/>
            <w:lang w:val="en-US" w:eastAsia="en-US"/>
            <w:rPrChange w:id="2330" w:author="W" w:date="2014-06-16T03:20:00Z">
              <w:rPr>
                <w:rFonts w:eastAsiaTheme="minorHAnsi"/>
                <w:lang w:eastAsia="en-US"/>
              </w:rPr>
            </w:rPrChange>
          </w:rPr>
          <w:t xml:space="preserve"> </w:t>
        </w:r>
        <w:r w:rsidRPr="00E7789B">
          <w:rPr>
            <w:rFonts w:eastAsiaTheme="minorHAnsi"/>
            <w:i/>
            <w:iCs/>
            <w:lang w:val="en-US" w:eastAsia="en-US"/>
            <w:rPrChange w:id="2331" w:author="W" w:date="2014-06-16T03:20:00Z">
              <w:rPr>
                <w:rFonts w:eastAsiaTheme="minorHAnsi"/>
                <w:i/>
                <w:iCs/>
                <w:lang w:eastAsia="en-US"/>
              </w:rPr>
            </w:rPrChange>
          </w:rPr>
          <w:t xml:space="preserve">Chlorogloea purpurea </w:t>
        </w:r>
        <w:r w:rsidRPr="00FA5A0F">
          <w:rPr>
            <w:rFonts w:eastAsiaTheme="minorHAnsi"/>
            <w:lang w:val="en-US" w:eastAsia="en-US"/>
            <w:rPrChange w:id="2332" w:author="W" w:date="2014-06-16T14:12:00Z">
              <w:rPr>
                <w:rFonts w:eastAsiaTheme="minorHAnsi"/>
                <w:lang w:eastAsia="en-US"/>
              </w:rPr>
            </w:rPrChange>
          </w:rPr>
          <w:t>Geitler</w:t>
        </w:r>
      </w:ins>
      <w:ins w:id="2333" w:author="W" w:date="2014-06-11T16:43:00Z">
        <w:r w:rsidRPr="00FA5A0F">
          <w:rPr>
            <w:rFonts w:eastAsiaTheme="minorHAnsi"/>
            <w:lang w:val="en-US" w:eastAsia="en-US"/>
          </w:rPr>
          <w:t xml:space="preserve"> (</w:t>
        </w:r>
      </w:ins>
      <w:ins w:id="2334" w:author="W" w:date="2014-06-16T14:12:00Z">
        <w:r w:rsidR="00FA5A0F" w:rsidRPr="00FA5A0F">
          <w:rPr>
            <w:rFonts w:eastAsiaTheme="minorHAnsi"/>
            <w:lang w:val="en-US" w:eastAsia="en-US"/>
            <w:rPrChange w:id="2335" w:author="W" w:date="2014-06-16T14:12:00Z">
              <w:rPr>
                <w:rFonts w:eastAsiaTheme="minorHAnsi"/>
                <w:highlight w:val="yellow"/>
                <w:lang w:val="en-US" w:eastAsia="en-US"/>
              </w:rPr>
            </w:rPrChange>
          </w:rPr>
          <w:t>1928</w:t>
        </w:r>
      </w:ins>
      <w:ins w:id="2336" w:author="W" w:date="2014-06-16T14:13:00Z">
        <w:r w:rsidR="00FA5A0F">
          <w:rPr>
            <w:rFonts w:eastAsiaTheme="minorHAnsi"/>
            <w:lang w:val="en-US" w:eastAsia="en-US"/>
          </w:rPr>
          <w:t>b</w:t>
        </w:r>
      </w:ins>
      <w:ins w:id="2337" w:author="W" w:date="2014-06-16T14:12:00Z">
        <w:r w:rsidR="00FA5A0F" w:rsidRPr="00FA5A0F">
          <w:rPr>
            <w:rFonts w:eastAsiaTheme="minorHAnsi"/>
            <w:lang w:val="en-US" w:eastAsia="en-US"/>
            <w:rPrChange w:id="2338" w:author="W" w:date="2014-06-16T14:12:00Z">
              <w:rPr>
                <w:rFonts w:eastAsiaTheme="minorHAnsi"/>
                <w:highlight w:val="yellow"/>
                <w:lang w:val="en-US" w:eastAsia="en-US"/>
              </w:rPr>
            </w:rPrChange>
          </w:rPr>
          <w:t>: 98</w:t>
        </w:r>
      </w:ins>
      <w:ins w:id="2339" w:author="W" w:date="2014-06-11T16:43:00Z">
        <w:r w:rsidRPr="00FA5A0F">
          <w:rPr>
            <w:rFonts w:eastAsiaTheme="minorHAnsi"/>
            <w:lang w:val="en-US" w:eastAsia="en-US"/>
          </w:rPr>
          <w:t>).</w:t>
        </w:r>
        <w:r w:rsidRPr="00E7789B">
          <w:rPr>
            <w:rFonts w:eastAsiaTheme="minorHAnsi"/>
            <w:lang w:val="en-US" w:eastAsia="en-US"/>
          </w:rPr>
          <w:t xml:space="preserve"> </w:t>
        </w:r>
      </w:ins>
      <w:ins w:id="2340" w:author="W" w:date="2014-06-11T16:41:00Z">
        <w:r w:rsidRPr="00E7789B">
          <w:rPr>
            <w:rFonts w:eastAsiaTheme="minorHAnsi"/>
            <w:lang w:val="en-US" w:eastAsia="en-US"/>
            <w:rPrChange w:id="2341" w:author="W" w:date="2014-06-16T03:20:00Z">
              <w:rPr>
                <w:rFonts w:eastAsiaTheme="minorHAnsi"/>
                <w:lang w:eastAsia="en-US"/>
              </w:rPr>
            </w:rPrChange>
          </w:rPr>
          <w:t xml:space="preserve"> </w:t>
        </w:r>
      </w:ins>
      <w:ins w:id="2342" w:author="W" w:date="2014-06-11T16:43:00Z">
        <w:r w:rsidRPr="00E7789B">
          <w:rPr>
            <w:rFonts w:eastAsiaTheme="minorHAnsi"/>
            <w:lang w:val="en-US" w:eastAsia="en-US"/>
          </w:rPr>
          <w:t>However this species</w:t>
        </w:r>
        <w:r w:rsidRPr="00E7789B">
          <w:rPr>
            <w:rFonts w:eastAsiaTheme="minorHAnsi"/>
            <w:lang w:val="en-US" w:eastAsia="en-US"/>
            <w:rPrChange w:id="2343" w:author="W" w:date="2014-06-16T03:20:00Z">
              <w:rPr>
                <w:rFonts w:eastAsiaTheme="minorHAnsi"/>
                <w:lang w:eastAsia="en-US"/>
              </w:rPr>
            </w:rPrChange>
          </w:rPr>
          <w:t xml:space="preserve"> is described as </w:t>
        </w:r>
      </w:ins>
      <w:ins w:id="2344" w:author="W" w:date="2014-06-11T16:44:00Z">
        <w:r w:rsidRPr="00E7789B">
          <w:rPr>
            <w:rFonts w:eastAsiaTheme="minorHAnsi"/>
            <w:lang w:val="en-US" w:eastAsia="en-US"/>
          </w:rPr>
          <w:t>benth</w:t>
        </w:r>
        <w:del w:id="2345" w:author="osxadmin" w:date="2014-06-21T21:46:00Z">
          <w:r w:rsidRPr="00E7789B" w:rsidDel="00B87163">
            <w:rPr>
              <w:rFonts w:eastAsiaTheme="minorHAnsi"/>
              <w:lang w:val="en-US" w:eastAsia="en-US"/>
            </w:rPr>
            <w:delText>on</w:delText>
          </w:r>
        </w:del>
        <w:proofErr w:type="gramStart"/>
        <w:r w:rsidRPr="00E7789B">
          <w:rPr>
            <w:rFonts w:eastAsiaTheme="minorHAnsi"/>
            <w:lang w:val="en-US" w:eastAsia="en-US"/>
          </w:rPr>
          <w:t>ic</w:t>
        </w:r>
      </w:ins>
      <w:proofErr w:type="gramEnd"/>
      <w:ins w:id="2346" w:author="W" w:date="2014-06-11T16:43:00Z">
        <w:r w:rsidRPr="00E7789B">
          <w:rPr>
            <w:rFonts w:eastAsiaTheme="minorHAnsi"/>
            <w:lang w:val="en-US" w:eastAsia="en-US"/>
            <w:rPrChange w:id="2347" w:author="W" w:date="2014-06-16T03:20:00Z">
              <w:rPr>
                <w:rFonts w:eastAsiaTheme="minorHAnsi"/>
                <w:lang w:eastAsia="en-US"/>
              </w:rPr>
            </w:rPrChange>
          </w:rPr>
          <w:t xml:space="preserve"> </w:t>
        </w:r>
      </w:ins>
      <w:ins w:id="2348" w:author="W" w:date="2014-06-11T16:44:00Z">
        <w:r w:rsidRPr="00E7789B">
          <w:rPr>
            <w:rFonts w:eastAsiaTheme="minorHAnsi"/>
            <w:lang w:val="en-US" w:eastAsia="en-US"/>
            <w:rPrChange w:id="2349" w:author="W" w:date="2014-06-16T03:20:00Z">
              <w:rPr>
                <w:rFonts w:eastAsiaTheme="minorHAnsi"/>
                <w:lang w:eastAsia="en-US"/>
              </w:rPr>
            </w:rPrChange>
          </w:rPr>
          <w:t xml:space="preserve">on rocks </w:t>
        </w:r>
      </w:ins>
      <w:ins w:id="2350" w:author="W" w:date="2014-06-11T16:43:00Z">
        <w:r w:rsidRPr="00E7789B">
          <w:rPr>
            <w:rFonts w:eastAsiaTheme="minorHAnsi"/>
            <w:lang w:val="en-US" w:eastAsia="en-US"/>
            <w:rPrChange w:id="2351" w:author="W" w:date="2014-06-16T03:20:00Z">
              <w:rPr>
                <w:rFonts w:eastAsiaTheme="minorHAnsi"/>
                <w:lang w:eastAsia="en-US"/>
              </w:rPr>
            </w:rPrChange>
          </w:rPr>
          <w:t>in</w:t>
        </w:r>
      </w:ins>
      <w:ins w:id="2352" w:author="W" w:date="2014-06-11T16:44:00Z">
        <w:r w:rsidRPr="00E7789B">
          <w:rPr>
            <w:rFonts w:eastAsiaTheme="minorHAnsi"/>
            <w:lang w:val="en-US" w:eastAsia="en-US"/>
            <w:rPrChange w:id="2353" w:author="W" w:date="2014-06-16T03:20:00Z">
              <w:rPr>
                <w:rFonts w:eastAsiaTheme="minorHAnsi"/>
                <w:lang w:eastAsia="en-US"/>
              </w:rPr>
            </w:rPrChange>
          </w:rPr>
          <w:t xml:space="preserve"> alpine lakes, a</w:t>
        </w:r>
        <w:del w:id="2354" w:author="osxadmin" w:date="2014-06-21T21:46:00Z">
          <w:r w:rsidRPr="00E7789B" w:rsidDel="00B87163">
            <w:rPr>
              <w:rFonts w:eastAsiaTheme="minorHAnsi"/>
              <w:lang w:val="en-US" w:eastAsia="en-US"/>
              <w:rPrChange w:id="2355" w:author="W" w:date="2014-06-16T03:20:00Z">
                <w:rPr>
                  <w:rFonts w:eastAsiaTheme="minorHAnsi"/>
                  <w:lang w:eastAsia="en-US"/>
                </w:rPr>
              </w:rPrChange>
            </w:rPr>
            <w:delText xml:space="preserve"> very</w:delText>
          </w:r>
        </w:del>
        <w:r w:rsidRPr="00E7789B">
          <w:rPr>
            <w:rFonts w:eastAsiaTheme="minorHAnsi"/>
            <w:lang w:val="en-US" w:eastAsia="en-US"/>
            <w:rPrChange w:id="2356" w:author="W" w:date="2014-06-16T03:20:00Z">
              <w:rPr>
                <w:rFonts w:eastAsiaTheme="minorHAnsi"/>
                <w:lang w:eastAsia="en-US"/>
              </w:rPr>
            </w:rPrChange>
          </w:rPr>
          <w:t xml:space="preserve"> </w:t>
        </w:r>
        <w:r w:rsidRPr="00E7789B">
          <w:rPr>
            <w:rFonts w:eastAsiaTheme="minorHAnsi"/>
            <w:lang w:val="en-US" w:eastAsia="en-US"/>
          </w:rPr>
          <w:t>distinct</w:t>
        </w:r>
        <w:r w:rsidRPr="00E7789B">
          <w:rPr>
            <w:rFonts w:eastAsiaTheme="minorHAnsi"/>
            <w:lang w:val="en-US" w:eastAsia="en-US"/>
            <w:rPrChange w:id="2357" w:author="W" w:date="2014-06-16T03:20:00Z">
              <w:rPr>
                <w:rFonts w:eastAsiaTheme="minorHAnsi"/>
                <w:lang w:eastAsia="en-US"/>
              </w:rPr>
            </w:rPrChange>
          </w:rPr>
          <w:t xml:space="preserve"> habitat from the Altantic Rainofest </w:t>
        </w:r>
      </w:ins>
      <w:ins w:id="2358" w:author="W" w:date="2014-06-11T16:45:00Z">
        <w:r w:rsidRPr="00E7789B">
          <w:rPr>
            <w:rFonts w:eastAsiaTheme="minorHAnsi"/>
            <w:lang w:val="en-US" w:eastAsia="en-US"/>
          </w:rPr>
          <w:t>population</w:t>
        </w:r>
      </w:ins>
      <w:ins w:id="2359" w:author="W" w:date="2014-06-11T16:44:00Z">
        <w:r w:rsidRPr="00E7789B">
          <w:rPr>
            <w:rFonts w:eastAsiaTheme="minorHAnsi"/>
            <w:lang w:val="en-US" w:eastAsia="en-US"/>
            <w:rPrChange w:id="2360" w:author="W" w:date="2014-06-16T03:20:00Z">
              <w:rPr>
                <w:rFonts w:eastAsiaTheme="minorHAnsi"/>
                <w:lang w:eastAsia="en-US"/>
              </w:rPr>
            </w:rPrChange>
          </w:rPr>
          <w:t>.</w:t>
        </w:r>
      </w:ins>
    </w:p>
    <w:p w14:paraId="1F5DAA93" w14:textId="77777777" w:rsidR="0075724A" w:rsidRPr="0075724A" w:rsidRDefault="001637D1" w:rsidP="0075724A">
      <w:pPr>
        <w:autoSpaceDE w:val="0"/>
        <w:autoSpaceDN w:val="0"/>
        <w:adjustRightInd w:val="0"/>
        <w:spacing w:before="0" w:after="0" w:line="480" w:lineRule="auto"/>
        <w:jc w:val="both"/>
        <w:rPr>
          <w:ins w:id="2361" w:author="W" w:date="2014-06-16T14:15:00Z"/>
          <w:rFonts w:eastAsiaTheme="minorHAnsi"/>
          <w:color w:val="000000"/>
          <w:highlight w:val="yellow"/>
          <w:lang w:eastAsia="en-US"/>
        </w:rPr>
      </w:pPr>
      <w:ins w:id="2362" w:author="W" w:date="2014-06-11T16:41:00Z">
        <w:r w:rsidRPr="00E7789B">
          <w:rPr>
            <w:b/>
            <w:lang w:val="en-US"/>
            <w:rPrChange w:id="2363" w:author="W" w:date="2014-06-16T03:20:00Z">
              <w:rPr>
                <w:b/>
              </w:rPr>
            </w:rPrChange>
          </w:rPr>
          <w:lastRenderedPageBreak/>
          <w:t xml:space="preserve">Studied </w:t>
        </w:r>
        <w:r w:rsidRPr="0075724A">
          <w:rPr>
            <w:b/>
            <w:lang w:val="en-US"/>
            <w:rPrChange w:id="2364" w:author="W" w:date="2014-06-16T14:15:00Z">
              <w:rPr>
                <w:b/>
              </w:rPr>
            </w:rPrChange>
          </w:rPr>
          <w:t>material:</w:t>
        </w:r>
        <w:r w:rsidRPr="0075724A">
          <w:rPr>
            <w:lang w:val="en-US"/>
            <w:rPrChange w:id="2365" w:author="W" w:date="2014-06-16T14:15:00Z">
              <w:rPr/>
            </w:rPrChange>
          </w:rPr>
          <w:t>—</w:t>
        </w:r>
      </w:ins>
      <w:ins w:id="2366" w:author="W" w:date="2014-06-16T14:15:00Z">
        <w:r w:rsidR="0075724A" w:rsidRPr="0075724A">
          <w:rPr>
            <w:rFonts w:eastAsiaTheme="minorHAnsi"/>
            <w:color w:val="000000"/>
            <w:lang w:eastAsia="en-US"/>
            <w:rPrChange w:id="2367" w:author="W" w:date="2014-06-16T14:15:00Z">
              <w:rPr>
                <w:rFonts w:eastAsiaTheme="minorHAnsi"/>
                <w:color w:val="000000"/>
                <w:highlight w:val="yellow"/>
                <w:lang w:eastAsia="en-US"/>
              </w:rPr>
            </w:rPrChange>
          </w:rPr>
          <w:t>BRAZIL. São Paulo: Cananéia, State Park of “Ilha do Cardoso” (Perequê)</w:t>
        </w:r>
        <w:r w:rsidR="0075724A" w:rsidRPr="0075724A">
          <w:rPr>
            <w:rFonts w:eastAsiaTheme="minorHAnsi"/>
            <w:bCs/>
            <w:color w:val="000000"/>
            <w:lang w:eastAsia="en-US"/>
            <w:rPrChange w:id="2368" w:author="W" w:date="2014-06-16T14:15:00Z">
              <w:rPr>
                <w:rFonts w:eastAsiaTheme="minorHAnsi"/>
                <w:bCs/>
                <w:color w:val="000000"/>
                <w:highlight w:val="yellow"/>
                <w:lang w:eastAsia="en-US"/>
              </w:rPr>
            </w:rPrChange>
          </w:rPr>
          <w:t xml:space="preserve">, </w:t>
        </w:r>
        <w:r w:rsidR="0075724A" w:rsidRPr="0075724A">
          <w:rPr>
            <w:rFonts w:eastAsiaTheme="minorHAnsi"/>
            <w:color w:val="000000"/>
            <w:lang w:eastAsia="en-US"/>
            <w:rPrChange w:id="2369" w:author="W" w:date="2014-06-16T14:15:00Z">
              <w:rPr>
                <w:rFonts w:eastAsiaTheme="minorHAnsi"/>
                <w:color w:val="000000"/>
                <w:highlight w:val="yellow"/>
                <w:lang w:eastAsia="en-US"/>
              </w:rPr>
            </w:rPrChange>
          </w:rPr>
          <w:t xml:space="preserve">25º05'08''S, 47º55'30''W, 30 June 2010, </w:t>
        </w:r>
        <w:r w:rsidR="0075724A" w:rsidRPr="0075724A">
          <w:rPr>
            <w:rFonts w:eastAsiaTheme="minorHAnsi"/>
            <w:i/>
            <w:iCs/>
            <w:color w:val="000000"/>
            <w:lang w:eastAsia="en-US"/>
            <w:rPrChange w:id="2370" w:author="W" w:date="2014-06-16T14:15:00Z">
              <w:rPr>
                <w:rFonts w:eastAsiaTheme="minorHAnsi"/>
                <w:i/>
                <w:iCs/>
                <w:color w:val="000000"/>
                <w:highlight w:val="yellow"/>
                <w:lang w:eastAsia="en-US"/>
              </w:rPr>
            </w:rPrChange>
          </w:rPr>
          <w:t xml:space="preserve">W.A. Gama-Jr. </w:t>
        </w:r>
        <w:r w:rsidR="0075724A" w:rsidRPr="0075724A">
          <w:rPr>
            <w:rFonts w:eastAsiaTheme="minorHAnsi"/>
            <w:color w:val="000000"/>
            <w:lang w:eastAsia="en-US"/>
            <w:rPrChange w:id="2371" w:author="W" w:date="2014-06-16T14:15:00Z">
              <w:rPr>
                <w:rFonts w:eastAsiaTheme="minorHAnsi"/>
                <w:color w:val="000000"/>
                <w:highlight w:val="yellow"/>
                <w:lang w:eastAsia="en-US"/>
              </w:rPr>
            </w:rPrChange>
          </w:rPr>
          <w:t xml:space="preserve">&amp; </w:t>
        </w:r>
        <w:r w:rsidR="0075724A" w:rsidRPr="0075724A">
          <w:rPr>
            <w:rFonts w:eastAsiaTheme="minorHAnsi"/>
            <w:i/>
            <w:iCs/>
            <w:color w:val="000000"/>
            <w:lang w:eastAsia="en-US"/>
            <w:rPrChange w:id="2372" w:author="W" w:date="2014-06-16T14:15:00Z">
              <w:rPr>
                <w:rFonts w:eastAsiaTheme="minorHAnsi"/>
                <w:i/>
                <w:iCs/>
                <w:color w:val="000000"/>
                <w:highlight w:val="yellow"/>
                <w:lang w:eastAsia="en-US"/>
              </w:rPr>
            </w:rPrChange>
          </w:rPr>
          <w:t>C.F.S. Malone</w:t>
        </w:r>
        <w:r w:rsidR="0075724A" w:rsidRPr="0075724A">
          <w:rPr>
            <w:rFonts w:eastAsiaTheme="minorHAnsi"/>
            <w:bCs/>
            <w:color w:val="000000"/>
            <w:lang w:eastAsia="en-US"/>
            <w:rPrChange w:id="2373" w:author="W" w:date="2014-06-16T14:15:00Z">
              <w:rPr>
                <w:rFonts w:eastAsiaTheme="minorHAnsi"/>
                <w:bCs/>
                <w:color w:val="000000"/>
                <w:highlight w:val="yellow"/>
                <w:lang w:eastAsia="en-US"/>
              </w:rPr>
            </w:rPrChange>
          </w:rPr>
          <w:t xml:space="preserve"> (SP 401443). </w:t>
        </w:r>
      </w:ins>
    </w:p>
    <w:p w14:paraId="676581AC" w14:textId="77777777" w:rsidR="001351A4" w:rsidRPr="00E7789B" w:rsidRDefault="001351A4">
      <w:pPr>
        <w:autoSpaceDE w:val="0"/>
        <w:autoSpaceDN w:val="0"/>
        <w:adjustRightInd w:val="0"/>
        <w:spacing w:before="0" w:after="0" w:line="480" w:lineRule="auto"/>
        <w:jc w:val="both"/>
        <w:rPr>
          <w:ins w:id="2374" w:author="W" w:date="2014-06-11T16:41:00Z"/>
          <w:rFonts w:eastAsiaTheme="minorHAnsi"/>
          <w:color w:val="000000"/>
          <w:lang w:val="en-US" w:eastAsia="en-US"/>
        </w:rPr>
        <w:pPrChange w:id="2375" w:author="W" w:date="2014-06-16T03:20:00Z">
          <w:pPr>
            <w:autoSpaceDE w:val="0"/>
            <w:autoSpaceDN w:val="0"/>
            <w:adjustRightInd w:val="0"/>
            <w:spacing w:before="0" w:after="0" w:line="240" w:lineRule="auto"/>
          </w:pPr>
        </w:pPrChange>
      </w:pPr>
    </w:p>
    <w:p w14:paraId="3C2C8D22" w14:textId="77777777" w:rsidR="001351A4" w:rsidRPr="00E7789B" w:rsidRDefault="001351A4">
      <w:pPr>
        <w:autoSpaceDE w:val="0"/>
        <w:autoSpaceDN w:val="0"/>
        <w:adjustRightInd w:val="0"/>
        <w:spacing w:before="0" w:after="0" w:line="480" w:lineRule="auto"/>
        <w:jc w:val="both"/>
        <w:rPr>
          <w:ins w:id="2376" w:author="W" w:date="2014-06-10T16:37:00Z"/>
          <w:rFonts w:eastAsiaTheme="minorHAnsi"/>
          <w:color w:val="000000"/>
          <w:lang w:val="en-US" w:eastAsia="en-US"/>
          <w:rPrChange w:id="2377" w:author="W" w:date="2014-06-16T03:20:00Z">
            <w:rPr>
              <w:ins w:id="2378" w:author="W" w:date="2014-06-10T16:37:00Z"/>
              <w:rFonts w:eastAsiaTheme="minorHAnsi"/>
              <w:color w:val="000000"/>
              <w:sz w:val="23"/>
              <w:szCs w:val="23"/>
              <w:lang w:val="en-US" w:eastAsia="en-US"/>
            </w:rPr>
          </w:rPrChange>
        </w:rPr>
        <w:pPrChange w:id="2379" w:author="W" w:date="2014-06-16T03:20:00Z">
          <w:pPr>
            <w:autoSpaceDE w:val="0"/>
            <w:autoSpaceDN w:val="0"/>
            <w:adjustRightInd w:val="0"/>
            <w:spacing w:before="0" w:after="0" w:line="240" w:lineRule="auto"/>
          </w:pPr>
        </w:pPrChange>
      </w:pPr>
      <w:ins w:id="2380" w:author="W" w:date="2014-06-10T16:37:00Z">
        <w:r w:rsidRPr="00E7789B">
          <w:rPr>
            <w:rFonts w:eastAsiaTheme="minorHAnsi"/>
            <w:b/>
            <w:bCs/>
            <w:i/>
            <w:iCs/>
            <w:color w:val="000000"/>
            <w:lang w:val="en-US" w:eastAsia="en-US"/>
            <w:rPrChange w:id="2381" w:author="W" w:date="2014-06-16T03:20:00Z">
              <w:rPr>
                <w:rFonts w:eastAsiaTheme="minorHAnsi"/>
                <w:b/>
                <w:bCs/>
                <w:i/>
                <w:iCs/>
                <w:color w:val="000000"/>
                <w:sz w:val="23"/>
                <w:szCs w:val="23"/>
                <w:lang w:val="en-US" w:eastAsia="en-US"/>
              </w:rPr>
            </w:rPrChange>
          </w:rPr>
          <w:t xml:space="preserve">Chlorogloea </w:t>
        </w:r>
        <w:r w:rsidRPr="00E7789B">
          <w:rPr>
            <w:rFonts w:eastAsiaTheme="minorHAnsi"/>
            <w:b/>
            <w:bCs/>
            <w:color w:val="000000"/>
            <w:lang w:val="en-US" w:eastAsia="en-US"/>
            <w:rPrChange w:id="2382" w:author="W" w:date="2014-06-16T03:20:00Z">
              <w:rPr>
                <w:rFonts w:eastAsiaTheme="minorHAnsi"/>
                <w:b/>
                <w:bCs/>
                <w:color w:val="000000"/>
                <w:sz w:val="23"/>
                <w:szCs w:val="23"/>
                <w:lang w:val="en-US" w:eastAsia="en-US"/>
              </w:rPr>
            </w:rPrChange>
          </w:rPr>
          <w:t xml:space="preserve">sp.3 </w:t>
        </w:r>
      </w:ins>
      <w:ins w:id="2383" w:author="W" w:date="2014-06-11T16:48:00Z">
        <w:r w:rsidR="008075C3" w:rsidRPr="00E03A02">
          <w:rPr>
            <w:bCs/>
            <w:lang w:val="en-US"/>
            <w:rPrChange w:id="2384" w:author="W" w:date="2014-06-16T14:10:00Z">
              <w:rPr>
                <w:bCs/>
                <w:sz w:val="23"/>
                <w:szCs w:val="23"/>
                <w:highlight w:val="yellow"/>
                <w:lang w:val="en-US"/>
              </w:rPr>
            </w:rPrChange>
          </w:rPr>
          <w:t>Wille (1900:</w:t>
        </w:r>
      </w:ins>
      <w:ins w:id="2385" w:author="W" w:date="2014-06-16T14:10:00Z">
        <w:r w:rsidR="00E03A02" w:rsidRPr="00E03A02">
          <w:rPr>
            <w:bCs/>
            <w:lang w:val="en-US"/>
            <w:rPrChange w:id="2386" w:author="W" w:date="2014-06-16T14:10:00Z">
              <w:rPr>
                <w:bCs/>
                <w:highlight w:val="yellow"/>
                <w:lang w:val="en-US"/>
              </w:rPr>
            </w:rPrChange>
          </w:rPr>
          <w:t xml:space="preserve"> 5</w:t>
        </w:r>
      </w:ins>
      <w:ins w:id="2387" w:author="W" w:date="2014-06-11T16:48:00Z">
        <w:r w:rsidR="008075C3" w:rsidRPr="00E03A02">
          <w:rPr>
            <w:bCs/>
            <w:lang w:val="en-US"/>
            <w:rPrChange w:id="2388" w:author="W" w:date="2014-06-16T14:10:00Z">
              <w:rPr>
                <w:bCs/>
                <w:sz w:val="23"/>
                <w:szCs w:val="23"/>
                <w:highlight w:val="yellow"/>
                <w:lang w:val="en-US"/>
              </w:rPr>
            </w:rPrChange>
          </w:rPr>
          <w:t xml:space="preserve">). </w:t>
        </w:r>
        <w:r w:rsidR="008075C3" w:rsidRPr="00E7789B">
          <w:rPr>
            <w:bCs/>
            <w:highlight w:val="yellow"/>
            <w:lang w:val="en-US"/>
            <w:rPrChange w:id="2389" w:author="W" w:date="2014-06-16T03:20:00Z">
              <w:rPr>
                <w:bCs/>
                <w:sz w:val="23"/>
                <w:szCs w:val="23"/>
                <w:highlight w:val="yellow"/>
                <w:lang w:val="en-US"/>
              </w:rPr>
            </w:rPrChange>
          </w:rPr>
          <w:t>Fig. ()</w:t>
        </w:r>
      </w:ins>
    </w:p>
    <w:p w14:paraId="142F2F8A" w14:textId="094B9B34" w:rsidR="008075C3" w:rsidRPr="00A84FF0" w:rsidRDefault="008075C3" w:rsidP="00E7789B">
      <w:pPr>
        <w:spacing w:before="0" w:after="0" w:line="480" w:lineRule="auto"/>
        <w:jc w:val="both"/>
        <w:rPr>
          <w:ins w:id="2390" w:author="W" w:date="2014-06-11T16:49:00Z"/>
          <w:lang w:val="en-US"/>
        </w:rPr>
      </w:pPr>
      <w:ins w:id="2391" w:author="W" w:date="2014-06-11T16:49:00Z">
        <w:r w:rsidRPr="00E7789B">
          <w:rPr>
            <w:lang w:val="en-US"/>
          </w:rPr>
          <w:t>Polarized, r</w:t>
        </w:r>
        <w:r w:rsidR="00834D7E" w:rsidRPr="00DD19C5">
          <w:rPr>
            <w:lang w:val="en-US"/>
          </w:rPr>
          <w:t>ounded to elongated colonies, 1</w:t>
        </w:r>
      </w:ins>
      <w:ins w:id="2392" w:author="W" w:date="2014-06-11T16:50:00Z">
        <w:r w:rsidR="00834D7E" w:rsidRPr="00DD19C5">
          <w:rPr>
            <w:lang w:val="en-US"/>
          </w:rPr>
          <w:t>6</w:t>
        </w:r>
      </w:ins>
      <w:ins w:id="2393" w:author="W" w:date="2014-06-11T16:49:00Z">
        <w:r w:rsidRPr="00DD19C5">
          <w:rPr>
            <w:lang w:val="en-US"/>
          </w:rPr>
          <w:t>.</w:t>
        </w:r>
      </w:ins>
      <w:ins w:id="2394" w:author="W" w:date="2014-06-11T16:50:00Z">
        <w:r w:rsidR="00834D7E" w:rsidRPr="00DD19C5">
          <w:rPr>
            <w:lang w:val="en-US"/>
          </w:rPr>
          <w:t>4</w:t>
        </w:r>
      </w:ins>
      <w:ins w:id="2395" w:author="W" w:date="2014-06-11T16:49:00Z">
        <w:r w:rsidRPr="005F3331">
          <w:rPr>
            <w:lang w:val="en-US"/>
          </w:rPr>
          <w:t>–1</w:t>
        </w:r>
      </w:ins>
      <w:ins w:id="2396" w:author="W" w:date="2014-06-11T16:50:00Z">
        <w:r w:rsidR="00834D7E" w:rsidRPr="005F3331">
          <w:rPr>
            <w:lang w:val="en-US"/>
          </w:rPr>
          <w:t>33</w:t>
        </w:r>
      </w:ins>
      <w:ins w:id="2397" w:author="W" w:date="2014-06-11T16:49:00Z">
        <w:r w:rsidRPr="005F3331">
          <w:rPr>
            <w:lang w:val="en-US"/>
          </w:rPr>
          <w:t>.</w:t>
        </w:r>
      </w:ins>
      <w:ins w:id="2398" w:author="W" w:date="2014-06-11T16:50:00Z">
        <w:r w:rsidR="00834D7E" w:rsidRPr="00B0101C">
          <w:rPr>
            <w:lang w:val="en-US"/>
          </w:rPr>
          <w:t>2</w:t>
        </w:r>
      </w:ins>
      <w:ins w:id="2399" w:author="W" w:date="2014-06-11T16:49:00Z">
        <w:r w:rsidRPr="00B0101C">
          <w:rPr>
            <w:lang w:val="en-US"/>
          </w:rPr>
          <w:t xml:space="preserve"> µm length. Sheath firm, hyaline</w:t>
        </w:r>
      </w:ins>
      <w:ins w:id="2400" w:author="W" w:date="2014-06-11T16:51:00Z">
        <w:r w:rsidR="00834D7E" w:rsidRPr="00B0101C">
          <w:rPr>
            <w:lang w:val="en-US"/>
          </w:rPr>
          <w:t xml:space="preserve"> to reddish</w:t>
        </w:r>
      </w:ins>
      <w:ins w:id="2401" w:author="W" w:date="2014-06-11T16:49:00Z">
        <w:r w:rsidRPr="00B0101C">
          <w:rPr>
            <w:lang w:val="en-US"/>
          </w:rPr>
          <w:t xml:space="preserve">, conspicuous, lamellate, </w:t>
        </w:r>
      </w:ins>
      <w:ins w:id="2402" w:author="osxadmin" w:date="2014-06-21T21:47:00Z">
        <w:r w:rsidR="00154309">
          <w:rPr>
            <w:lang w:val="en-US"/>
          </w:rPr>
          <w:t xml:space="preserve">and </w:t>
        </w:r>
      </w:ins>
      <w:ins w:id="2403" w:author="W" w:date="2014-06-11T16:51:00Z">
        <w:r w:rsidR="00834D7E" w:rsidRPr="007425AE">
          <w:rPr>
            <w:lang w:val="en-US"/>
          </w:rPr>
          <w:t>finely granulated</w:t>
        </w:r>
      </w:ins>
      <w:ins w:id="2404" w:author="W" w:date="2014-06-11T16:49:00Z">
        <w:r w:rsidRPr="007425AE">
          <w:rPr>
            <w:lang w:val="en-US"/>
          </w:rPr>
          <w:t xml:space="preserve">. Cells spherical to elliptical, </w:t>
        </w:r>
      </w:ins>
      <w:ins w:id="2405" w:author="W" w:date="2014-06-11T16:54:00Z">
        <w:r w:rsidR="00834D7E" w:rsidRPr="007425AE">
          <w:rPr>
            <w:lang w:val="en-US"/>
          </w:rPr>
          <w:t>3</w:t>
        </w:r>
      </w:ins>
      <w:ins w:id="2406" w:author="W" w:date="2014-06-11T16:49:00Z">
        <w:r w:rsidRPr="007425AE">
          <w:rPr>
            <w:lang w:val="en-US"/>
          </w:rPr>
          <w:t>.0–</w:t>
        </w:r>
      </w:ins>
      <w:ins w:id="2407" w:author="W" w:date="2014-06-11T16:54:00Z">
        <w:r w:rsidR="00834D7E" w:rsidRPr="00316929">
          <w:rPr>
            <w:lang w:val="en-US"/>
          </w:rPr>
          <w:t>4</w:t>
        </w:r>
      </w:ins>
      <w:ins w:id="2408" w:author="W" w:date="2014-06-11T16:49:00Z">
        <w:r w:rsidRPr="00316929">
          <w:rPr>
            <w:lang w:val="en-US"/>
          </w:rPr>
          <w:t>.</w:t>
        </w:r>
      </w:ins>
      <w:ins w:id="2409" w:author="W" w:date="2014-06-11T16:54:00Z">
        <w:r w:rsidR="00834D7E" w:rsidRPr="00D87149">
          <w:rPr>
            <w:lang w:val="en-US"/>
          </w:rPr>
          <w:t>6</w:t>
        </w:r>
      </w:ins>
      <w:ins w:id="2410" w:author="W" w:date="2014-06-11T16:49:00Z">
        <w:r w:rsidRPr="00D87149">
          <w:rPr>
            <w:lang w:val="en-US"/>
          </w:rPr>
          <w:t xml:space="preserve"> µm diam., arranged in rows, with individual envelopes. Cell c</w:t>
        </w:r>
        <w:r w:rsidRPr="00F7051B">
          <w:rPr>
            <w:lang w:val="en-US"/>
          </w:rPr>
          <w:t>ontent homogenous</w:t>
        </w:r>
      </w:ins>
      <w:ins w:id="2411" w:author="W" w:date="2014-06-11T16:54:00Z">
        <w:r w:rsidR="00834D7E" w:rsidRPr="00F7051B">
          <w:rPr>
            <w:lang w:val="en-US"/>
          </w:rPr>
          <w:t xml:space="preserve"> to slightly gran</w:t>
        </w:r>
      </w:ins>
      <w:ins w:id="2412" w:author="W" w:date="2014-06-11T16:55:00Z">
        <w:r w:rsidR="00834D7E" w:rsidRPr="00781BA6">
          <w:rPr>
            <w:lang w:val="en-US"/>
          </w:rPr>
          <w:t>u</w:t>
        </w:r>
      </w:ins>
      <w:ins w:id="2413" w:author="W" w:date="2014-06-11T16:54:00Z">
        <w:r w:rsidR="00834D7E" w:rsidRPr="00A84FF0">
          <w:rPr>
            <w:lang w:val="en-US"/>
          </w:rPr>
          <w:t>lated</w:t>
        </w:r>
      </w:ins>
      <w:ins w:id="2414" w:author="W" w:date="2014-06-11T16:49:00Z">
        <w:r w:rsidRPr="00A84FF0">
          <w:rPr>
            <w:lang w:val="en-US"/>
          </w:rPr>
          <w:t xml:space="preserve">, </w:t>
        </w:r>
      </w:ins>
      <w:ins w:id="2415" w:author="W" w:date="2014-06-11T16:55:00Z">
        <w:r w:rsidR="00834D7E" w:rsidRPr="00A84FF0">
          <w:rPr>
            <w:lang w:val="en-US"/>
          </w:rPr>
          <w:t>blue-green</w:t>
        </w:r>
      </w:ins>
      <w:ins w:id="2416" w:author="W" w:date="2014-06-11T16:49:00Z">
        <w:r w:rsidRPr="00A84FF0">
          <w:rPr>
            <w:lang w:val="en-US"/>
          </w:rPr>
          <w:t xml:space="preserve">.  </w:t>
        </w:r>
      </w:ins>
    </w:p>
    <w:p w14:paraId="713F80F8" w14:textId="77777777" w:rsidR="008075C3" w:rsidRPr="00A026B4" w:rsidRDefault="008075C3" w:rsidP="007425AE">
      <w:pPr>
        <w:spacing w:before="0" w:after="0" w:line="480" w:lineRule="auto"/>
        <w:jc w:val="both"/>
        <w:rPr>
          <w:ins w:id="2417" w:author="W" w:date="2014-06-11T16:49:00Z"/>
          <w:lang w:val="en-US"/>
        </w:rPr>
      </w:pPr>
      <w:ins w:id="2418" w:author="W" w:date="2014-06-11T16:49:00Z">
        <w:r w:rsidRPr="005B36B7">
          <w:rPr>
            <w:b/>
            <w:lang w:val="en-US"/>
          </w:rPr>
          <w:t>Habitat:</w:t>
        </w:r>
        <w:r w:rsidRPr="005B36B7">
          <w:rPr>
            <w:lang w:val="en-US"/>
          </w:rPr>
          <w:t>—</w:t>
        </w:r>
      </w:ins>
      <w:ins w:id="2419" w:author="W" w:date="2014-06-11T16:56:00Z">
        <w:r w:rsidR="00834D7E" w:rsidRPr="00A026B4">
          <w:rPr>
            <w:lang w:val="en-US"/>
          </w:rPr>
          <w:t>Dry rope and roof.</w:t>
        </w:r>
      </w:ins>
    </w:p>
    <w:p w14:paraId="2C43A102" w14:textId="220A476F" w:rsidR="0033313A" w:rsidRPr="00E7789B" w:rsidRDefault="008075C3" w:rsidP="007425AE">
      <w:pPr>
        <w:autoSpaceDE w:val="0"/>
        <w:autoSpaceDN w:val="0"/>
        <w:adjustRightInd w:val="0"/>
        <w:spacing w:before="0" w:after="0" w:line="480" w:lineRule="auto"/>
        <w:jc w:val="both"/>
        <w:rPr>
          <w:ins w:id="2420" w:author="W" w:date="2014-06-15T19:38:00Z"/>
          <w:rFonts w:eastAsiaTheme="minorHAnsi"/>
          <w:lang w:val="en-US" w:eastAsia="en-US"/>
          <w:rPrChange w:id="2421" w:author="W" w:date="2014-06-16T03:20:00Z">
            <w:rPr>
              <w:ins w:id="2422" w:author="W" w:date="2014-06-15T19:38:00Z"/>
              <w:rFonts w:eastAsiaTheme="minorHAnsi"/>
              <w:lang w:eastAsia="en-US"/>
            </w:rPr>
          </w:rPrChange>
        </w:rPr>
      </w:pPr>
      <w:ins w:id="2423" w:author="W" w:date="2014-06-11T16:49:00Z">
        <w:r w:rsidRPr="00A026B4">
          <w:rPr>
            <w:b/>
            <w:lang w:val="en-US"/>
          </w:rPr>
          <w:t>Notes:</w:t>
        </w:r>
        <w:r w:rsidRPr="00A026B4">
          <w:rPr>
            <w:rFonts w:eastAsiaTheme="minorHAnsi"/>
            <w:lang w:val="en-US" w:eastAsia="en-US"/>
          </w:rPr>
          <w:t>—</w:t>
        </w:r>
      </w:ins>
      <w:ins w:id="2424" w:author="W" w:date="2014-06-11T17:31:00Z">
        <w:r w:rsidR="00A72E6E" w:rsidRPr="00E7789B">
          <w:rPr>
            <w:rFonts w:eastAsiaTheme="minorHAnsi"/>
            <w:i/>
            <w:lang w:val="en-US" w:eastAsia="en-US"/>
            <w:rPrChange w:id="2425" w:author="W" w:date="2014-06-16T03:20:00Z">
              <w:rPr>
                <w:rFonts w:eastAsiaTheme="minorHAnsi"/>
                <w:i/>
                <w:lang w:eastAsia="en-US"/>
              </w:rPr>
            </w:rPrChange>
          </w:rPr>
          <w:t xml:space="preserve">Chlorogloea </w:t>
        </w:r>
        <w:r w:rsidR="00A72E6E" w:rsidRPr="00E7789B">
          <w:rPr>
            <w:rFonts w:eastAsiaTheme="minorHAnsi"/>
            <w:lang w:val="en-US" w:eastAsia="en-US"/>
            <w:rPrChange w:id="2426" w:author="W" w:date="2014-06-16T03:20:00Z">
              <w:rPr>
                <w:rFonts w:eastAsiaTheme="minorHAnsi"/>
                <w:i/>
                <w:lang w:eastAsia="en-US"/>
              </w:rPr>
            </w:rPrChange>
          </w:rPr>
          <w:t>sp.3</w:t>
        </w:r>
      </w:ins>
      <w:ins w:id="2427" w:author="W" w:date="2014-06-11T17:32:00Z">
        <w:r w:rsidR="00A72E6E" w:rsidRPr="00E7789B">
          <w:rPr>
            <w:rFonts w:eastAsiaTheme="minorHAnsi"/>
            <w:lang w:val="en-US" w:eastAsia="en-US"/>
            <w:rPrChange w:id="2428" w:author="W" w:date="2014-06-16T03:20:00Z">
              <w:rPr>
                <w:rFonts w:eastAsiaTheme="minorHAnsi"/>
                <w:lang w:eastAsia="en-US"/>
              </w:rPr>
            </w:rPrChange>
          </w:rPr>
          <w:t xml:space="preserve"> is morphometric</w:t>
        </w:r>
      </w:ins>
      <w:ins w:id="2429" w:author="W" w:date="2014-06-11T18:18:00Z">
        <w:r w:rsidR="00A72E6E" w:rsidRPr="00E7789B">
          <w:rPr>
            <w:rFonts w:eastAsiaTheme="minorHAnsi"/>
            <w:lang w:val="en-US" w:eastAsia="en-US"/>
          </w:rPr>
          <w:t>aly</w:t>
        </w:r>
      </w:ins>
      <w:ins w:id="2430" w:author="W" w:date="2014-06-11T17:32:00Z">
        <w:r w:rsidR="00A72E6E" w:rsidRPr="00E7789B">
          <w:rPr>
            <w:rFonts w:eastAsiaTheme="minorHAnsi"/>
            <w:lang w:val="en-US" w:eastAsia="en-US"/>
            <w:rPrChange w:id="2431" w:author="W" w:date="2014-06-16T03:20:00Z">
              <w:rPr>
                <w:rFonts w:eastAsiaTheme="minorHAnsi"/>
                <w:lang w:eastAsia="en-US"/>
              </w:rPr>
            </w:rPrChange>
          </w:rPr>
          <w:t xml:space="preserve"> similar to </w:t>
        </w:r>
      </w:ins>
      <w:ins w:id="2432" w:author="W" w:date="2014-06-11T17:24:00Z">
        <w:r w:rsidR="00A72E6E" w:rsidRPr="00E7789B">
          <w:rPr>
            <w:rFonts w:eastAsiaTheme="minorHAnsi"/>
            <w:i/>
            <w:iCs/>
            <w:lang w:val="en-US" w:eastAsia="en-US"/>
            <w:rPrChange w:id="2433" w:author="W" w:date="2014-06-16T03:20:00Z">
              <w:rPr>
                <w:rFonts w:eastAsiaTheme="minorHAnsi"/>
                <w:i/>
                <w:iCs/>
                <w:lang w:eastAsia="en-US"/>
              </w:rPr>
            </w:rPrChange>
          </w:rPr>
          <w:t xml:space="preserve">Aphanocasa richteriana </w:t>
        </w:r>
        <w:r w:rsidR="00A72E6E" w:rsidRPr="00E7789B">
          <w:rPr>
            <w:rFonts w:eastAsiaTheme="minorHAnsi"/>
            <w:lang w:val="en-US" w:eastAsia="en-US"/>
            <w:rPrChange w:id="2434" w:author="W" w:date="2014-06-16T03:20:00Z">
              <w:rPr>
                <w:rFonts w:eastAsiaTheme="minorHAnsi"/>
                <w:lang w:eastAsia="en-US"/>
              </w:rPr>
            </w:rPrChange>
          </w:rPr>
          <w:t xml:space="preserve">var. </w:t>
        </w:r>
        <w:r w:rsidR="00A72E6E" w:rsidRPr="00E7789B">
          <w:rPr>
            <w:rFonts w:eastAsiaTheme="minorHAnsi"/>
            <w:i/>
            <w:iCs/>
            <w:lang w:val="en-US" w:eastAsia="en-US"/>
            <w:rPrChange w:id="2435" w:author="W" w:date="2014-06-16T03:20:00Z">
              <w:rPr>
                <w:rFonts w:eastAsiaTheme="minorHAnsi"/>
                <w:i/>
                <w:iCs/>
                <w:lang w:eastAsia="en-US"/>
              </w:rPr>
            </w:rPrChange>
          </w:rPr>
          <w:t xml:space="preserve">major </w:t>
        </w:r>
      </w:ins>
      <w:ins w:id="2436" w:author="W" w:date="2014-06-11T17:41:00Z">
        <w:r w:rsidR="00A72E6E" w:rsidRPr="00E7789B">
          <w:rPr>
            <w:rFonts w:eastAsiaTheme="minorHAnsi"/>
            <w:lang w:val="en-US" w:eastAsia="en-US"/>
            <w:rPrChange w:id="2437" w:author="W" w:date="2014-06-16T03:20:00Z">
              <w:rPr>
                <w:rFonts w:eastAsiaTheme="minorHAnsi"/>
                <w:lang w:eastAsia="en-US"/>
              </w:rPr>
            </w:rPrChange>
          </w:rPr>
          <w:t>Gardner (1927</w:t>
        </w:r>
      </w:ins>
      <w:ins w:id="2438" w:author="W" w:date="2014-06-11T17:43:00Z">
        <w:r w:rsidR="00A72E6E" w:rsidRPr="00E7789B">
          <w:rPr>
            <w:rFonts w:eastAsiaTheme="minorHAnsi"/>
            <w:lang w:val="en-US" w:eastAsia="en-US"/>
            <w:rPrChange w:id="2439" w:author="W" w:date="2014-06-16T03:20:00Z">
              <w:rPr>
                <w:rFonts w:eastAsiaTheme="minorHAnsi"/>
                <w:lang w:eastAsia="en-US"/>
              </w:rPr>
            </w:rPrChange>
          </w:rPr>
          <w:t xml:space="preserve">: </w:t>
        </w:r>
      </w:ins>
      <w:ins w:id="2440" w:author="W" w:date="2014-06-11T17:45:00Z">
        <w:r w:rsidR="00A72E6E" w:rsidRPr="00E7789B">
          <w:rPr>
            <w:rFonts w:eastAsiaTheme="minorHAnsi"/>
            <w:lang w:val="en-US" w:eastAsia="en-US"/>
            <w:rPrChange w:id="2441" w:author="W" w:date="2014-06-16T03:20:00Z">
              <w:rPr>
                <w:rFonts w:eastAsiaTheme="minorHAnsi"/>
                <w:lang w:eastAsia="en-US"/>
              </w:rPr>
            </w:rPrChange>
          </w:rPr>
          <w:t>4</w:t>
        </w:r>
      </w:ins>
      <w:ins w:id="2442" w:author="W" w:date="2014-06-11T17:41:00Z">
        <w:r w:rsidR="00A72E6E" w:rsidRPr="00E7789B">
          <w:rPr>
            <w:rFonts w:eastAsiaTheme="minorHAnsi"/>
            <w:lang w:val="en-US" w:eastAsia="en-US"/>
            <w:rPrChange w:id="2443" w:author="W" w:date="2014-06-16T03:20:00Z">
              <w:rPr>
                <w:rFonts w:eastAsiaTheme="minorHAnsi"/>
                <w:lang w:eastAsia="en-US"/>
              </w:rPr>
            </w:rPrChange>
          </w:rPr>
          <w:t>)</w:t>
        </w:r>
      </w:ins>
      <w:ins w:id="2444" w:author="W" w:date="2014-06-11T17:46:00Z">
        <w:r w:rsidR="00A72E6E" w:rsidRPr="00E7789B">
          <w:rPr>
            <w:rFonts w:eastAsiaTheme="minorHAnsi"/>
            <w:lang w:val="en-US" w:eastAsia="en-US"/>
            <w:rPrChange w:id="2445" w:author="W" w:date="2014-06-16T03:20:00Z">
              <w:rPr>
                <w:rFonts w:eastAsiaTheme="minorHAnsi"/>
                <w:lang w:eastAsia="en-US"/>
              </w:rPr>
            </w:rPrChange>
          </w:rPr>
          <w:t>, differing by the honey color of sheaths and presenc</w:t>
        </w:r>
        <w:r w:rsidR="00A72E6E" w:rsidRPr="00E7789B">
          <w:rPr>
            <w:rFonts w:eastAsiaTheme="minorHAnsi"/>
            <w:lang w:val="en-US" w:eastAsia="en-US"/>
          </w:rPr>
          <w:t>e of envelopes only in peripher</w:t>
        </w:r>
      </w:ins>
      <w:ins w:id="2446" w:author="W" w:date="2014-06-11T17:47:00Z">
        <w:r w:rsidR="00A72E6E" w:rsidRPr="00E7789B">
          <w:rPr>
            <w:rFonts w:eastAsiaTheme="minorHAnsi"/>
            <w:lang w:val="en-US" w:eastAsia="en-US"/>
          </w:rPr>
          <w:t>al</w:t>
        </w:r>
      </w:ins>
      <w:ins w:id="2447" w:author="W" w:date="2014-06-11T17:46:00Z">
        <w:r w:rsidR="00A72E6E" w:rsidRPr="00E7789B">
          <w:rPr>
            <w:rFonts w:eastAsiaTheme="minorHAnsi"/>
            <w:lang w:val="en-US" w:eastAsia="en-US"/>
            <w:rPrChange w:id="2448" w:author="W" w:date="2014-06-16T03:20:00Z">
              <w:rPr>
                <w:rFonts w:eastAsiaTheme="minorHAnsi"/>
                <w:lang w:eastAsia="en-US"/>
              </w:rPr>
            </w:rPrChange>
          </w:rPr>
          <w:t xml:space="preserve"> cells.  </w:t>
        </w:r>
      </w:ins>
      <w:ins w:id="2449" w:author="W" w:date="2014-06-15T19:36:00Z">
        <w:r w:rsidR="0033313A" w:rsidRPr="00E7789B">
          <w:rPr>
            <w:rFonts w:eastAsiaTheme="minorHAnsi"/>
            <w:lang w:val="en-US" w:eastAsia="en-US"/>
          </w:rPr>
          <w:t xml:space="preserve">In spite of </w:t>
        </w:r>
        <w:r w:rsidR="0033313A" w:rsidRPr="00E7789B">
          <w:rPr>
            <w:rFonts w:eastAsiaTheme="minorHAnsi"/>
            <w:i/>
            <w:lang w:val="en-US" w:eastAsia="en-US"/>
          </w:rPr>
          <w:t xml:space="preserve">Aphanocapsa </w:t>
        </w:r>
        <w:r w:rsidR="0033313A" w:rsidRPr="00DD19C5">
          <w:rPr>
            <w:rFonts w:eastAsiaTheme="minorHAnsi"/>
            <w:lang w:val="en-US" w:eastAsia="en-US"/>
          </w:rPr>
          <w:t xml:space="preserve">being </w:t>
        </w:r>
        <w:del w:id="2450" w:author="osxadmin" w:date="2014-06-21T23:15:00Z">
          <w:r w:rsidR="0033313A" w:rsidRPr="00DD19C5" w:rsidDel="008D413C">
            <w:rPr>
              <w:rFonts w:eastAsiaTheme="minorHAnsi"/>
              <w:lang w:val="en-US" w:eastAsia="en-US"/>
            </w:rPr>
            <w:delText xml:space="preserve">very </w:delText>
          </w:r>
        </w:del>
        <w:r w:rsidR="0033313A" w:rsidRPr="00DD19C5">
          <w:rPr>
            <w:rFonts w:eastAsiaTheme="minorHAnsi"/>
            <w:lang w:val="en-US" w:eastAsia="en-US"/>
          </w:rPr>
          <w:t xml:space="preserve">distinct from </w:t>
        </w:r>
        <w:r w:rsidR="0033313A" w:rsidRPr="00DD19C5">
          <w:rPr>
            <w:rFonts w:eastAsiaTheme="minorHAnsi"/>
            <w:i/>
            <w:lang w:val="en-US" w:eastAsia="en-US"/>
          </w:rPr>
          <w:t>Chlorogloea</w:t>
        </w:r>
        <w:r w:rsidR="0033313A" w:rsidRPr="00DD19C5">
          <w:rPr>
            <w:rFonts w:eastAsiaTheme="minorHAnsi"/>
            <w:lang w:val="en-US" w:eastAsia="en-US"/>
          </w:rPr>
          <w:t>, this variety has cells surrounded by individual and colored sheath</w:t>
        </w:r>
        <w:del w:id="2451" w:author="osxadmin" w:date="2014-06-21T23:16:00Z">
          <w:r w:rsidR="0033313A" w:rsidRPr="00DD19C5" w:rsidDel="00CB06D6">
            <w:rPr>
              <w:rFonts w:eastAsiaTheme="minorHAnsi"/>
              <w:lang w:val="en-US" w:eastAsia="en-US"/>
            </w:rPr>
            <w:delText>, wh</w:delText>
          </w:r>
        </w:del>
        <w:del w:id="2452" w:author="osxadmin" w:date="2014-06-21T23:15:00Z">
          <w:r w:rsidR="0033313A" w:rsidRPr="00DD19C5" w:rsidDel="008D413C">
            <w:rPr>
              <w:rFonts w:eastAsiaTheme="minorHAnsi"/>
              <w:lang w:val="en-US" w:eastAsia="en-US"/>
            </w:rPr>
            <w:delText>at</w:delText>
          </w:r>
        </w:del>
      </w:ins>
      <w:ins w:id="2453" w:author="osxadmin" w:date="2014-06-21T23:16:00Z">
        <w:r w:rsidR="00CB06D6">
          <w:rPr>
            <w:rFonts w:eastAsiaTheme="minorHAnsi"/>
            <w:lang w:val="en-US" w:eastAsia="en-US"/>
          </w:rPr>
          <w:t xml:space="preserve">, </w:t>
        </w:r>
      </w:ins>
      <w:ins w:id="2454" w:author="W" w:date="2014-06-15T19:36:00Z">
        <w:del w:id="2455" w:author="osxadmin" w:date="2014-06-21T23:16:00Z">
          <w:r w:rsidR="0033313A" w:rsidRPr="00DD19C5" w:rsidDel="00CB06D6">
            <w:rPr>
              <w:rFonts w:eastAsiaTheme="minorHAnsi"/>
              <w:lang w:val="en-US" w:eastAsia="en-US"/>
            </w:rPr>
            <w:delText xml:space="preserve"> is </w:delText>
          </w:r>
        </w:del>
        <w:r w:rsidR="0033313A" w:rsidRPr="00DD19C5">
          <w:rPr>
            <w:rFonts w:eastAsiaTheme="minorHAnsi"/>
            <w:lang w:val="en-US" w:eastAsia="en-US"/>
          </w:rPr>
          <w:t xml:space="preserve">not typical </w:t>
        </w:r>
      </w:ins>
      <w:ins w:id="2456" w:author="osxadmin" w:date="2014-06-21T23:15:00Z">
        <w:r w:rsidR="00CB06D6">
          <w:rPr>
            <w:rFonts w:eastAsiaTheme="minorHAnsi"/>
            <w:lang w:val="en-US" w:eastAsia="en-US"/>
          </w:rPr>
          <w:t>in</w:t>
        </w:r>
      </w:ins>
      <w:ins w:id="2457" w:author="W" w:date="2014-06-15T19:37:00Z">
        <w:del w:id="2458" w:author="osxadmin" w:date="2014-06-21T23:15:00Z">
          <w:r w:rsidR="0033313A" w:rsidRPr="007425AE" w:rsidDel="00CB06D6">
            <w:rPr>
              <w:rFonts w:eastAsiaTheme="minorHAnsi"/>
              <w:lang w:val="en-US" w:eastAsia="en-US"/>
            </w:rPr>
            <w:delText>to</w:delText>
          </w:r>
        </w:del>
      </w:ins>
      <w:ins w:id="2459" w:author="W" w:date="2014-06-15T19:36:00Z">
        <w:r w:rsidR="0033313A" w:rsidRPr="007425AE">
          <w:rPr>
            <w:rFonts w:eastAsiaTheme="minorHAnsi"/>
            <w:lang w:val="en-US" w:eastAsia="en-US"/>
          </w:rPr>
          <w:t xml:space="preserve"> </w:t>
        </w:r>
      </w:ins>
      <w:ins w:id="2460" w:author="W" w:date="2014-06-15T19:37:00Z">
        <w:r w:rsidR="0033313A" w:rsidRPr="007425AE">
          <w:rPr>
            <w:rFonts w:eastAsiaTheme="minorHAnsi"/>
            <w:i/>
            <w:lang w:val="en-US" w:eastAsia="en-US"/>
          </w:rPr>
          <w:t>Aphanocapsa.</w:t>
        </w:r>
        <w:r w:rsidR="0033313A" w:rsidRPr="007425AE">
          <w:rPr>
            <w:rFonts w:eastAsiaTheme="minorHAnsi"/>
            <w:lang w:val="en-US" w:eastAsia="en-US"/>
          </w:rPr>
          <w:t xml:space="preserve"> Besides, Komárek &amp; Komárková-Legnerová (2007) comment </w:t>
        </w:r>
      </w:ins>
      <w:ins w:id="2461" w:author="osxadmin" w:date="2014-06-21T23:17:00Z">
        <w:r w:rsidR="00CB06D6">
          <w:rPr>
            <w:rFonts w:eastAsiaTheme="minorHAnsi"/>
            <w:lang w:val="en-US" w:eastAsia="en-US"/>
          </w:rPr>
          <w:t xml:space="preserve">on </w:t>
        </w:r>
      </w:ins>
      <w:ins w:id="2462" w:author="W" w:date="2014-06-15T19:37:00Z">
        <w:r w:rsidR="0033313A" w:rsidRPr="007425AE">
          <w:rPr>
            <w:rFonts w:eastAsiaTheme="minorHAnsi"/>
            <w:lang w:val="en-US" w:eastAsia="en-US"/>
          </w:rPr>
          <w:t>the relation</w:t>
        </w:r>
      </w:ins>
      <w:ins w:id="2463" w:author="osxadmin" w:date="2014-06-21T23:15:00Z">
        <w:r w:rsidR="00CB06D6">
          <w:rPr>
            <w:rFonts w:eastAsiaTheme="minorHAnsi"/>
            <w:lang w:val="en-US" w:eastAsia="en-US"/>
          </w:rPr>
          <w:t>ship</w:t>
        </w:r>
      </w:ins>
      <w:ins w:id="2464" w:author="W" w:date="2014-06-15T19:37:00Z">
        <w:r w:rsidR="0033313A" w:rsidRPr="007425AE">
          <w:rPr>
            <w:rFonts w:eastAsiaTheme="minorHAnsi"/>
            <w:lang w:val="en-US" w:eastAsia="en-US"/>
          </w:rPr>
          <w:t xml:space="preserve"> of</w:t>
        </w:r>
      </w:ins>
      <w:ins w:id="2465" w:author="W" w:date="2014-06-15T19:38:00Z">
        <w:r w:rsidR="0033313A" w:rsidRPr="00E7789B">
          <w:rPr>
            <w:rFonts w:eastAsiaTheme="minorHAnsi"/>
            <w:i/>
            <w:iCs/>
            <w:lang w:val="en-US" w:eastAsia="en-US"/>
            <w:rPrChange w:id="2466" w:author="W" w:date="2014-06-16T03:20:00Z">
              <w:rPr>
                <w:rFonts w:eastAsiaTheme="minorHAnsi"/>
                <w:i/>
                <w:iCs/>
                <w:lang w:eastAsia="en-US"/>
              </w:rPr>
            </w:rPrChange>
          </w:rPr>
          <w:t xml:space="preserve"> A. richteriana </w:t>
        </w:r>
        <w:r w:rsidR="0033313A" w:rsidRPr="00E7789B">
          <w:rPr>
            <w:rFonts w:eastAsiaTheme="minorHAnsi"/>
            <w:lang w:val="en-US" w:eastAsia="en-US"/>
            <w:rPrChange w:id="2467" w:author="W" w:date="2014-06-16T03:20:00Z">
              <w:rPr>
                <w:rFonts w:eastAsiaTheme="minorHAnsi"/>
                <w:lang w:eastAsia="en-US"/>
              </w:rPr>
            </w:rPrChange>
          </w:rPr>
          <w:t xml:space="preserve">var. </w:t>
        </w:r>
        <w:r w:rsidR="0033313A" w:rsidRPr="00E7789B">
          <w:rPr>
            <w:rFonts w:eastAsiaTheme="minorHAnsi"/>
            <w:i/>
            <w:iCs/>
            <w:lang w:val="en-US" w:eastAsia="en-US"/>
            <w:rPrChange w:id="2468" w:author="W" w:date="2014-06-16T03:20:00Z">
              <w:rPr>
                <w:rFonts w:eastAsiaTheme="minorHAnsi"/>
                <w:i/>
                <w:iCs/>
                <w:lang w:eastAsia="en-US"/>
              </w:rPr>
            </w:rPrChange>
          </w:rPr>
          <w:t xml:space="preserve">major </w:t>
        </w:r>
        <w:r w:rsidR="0033313A" w:rsidRPr="00E7789B">
          <w:rPr>
            <w:rFonts w:eastAsiaTheme="minorHAnsi"/>
            <w:iCs/>
            <w:lang w:val="en-US" w:eastAsia="en-US"/>
            <w:rPrChange w:id="2469" w:author="W" w:date="2014-06-16T03:20:00Z">
              <w:rPr>
                <w:rFonts w:eastAsiaTheme="minorHAnsi"/>
                <w:i/>
                <w:iCs/>
                <w:lang w:val="en-US" w:eastAsia="en-US"/>
              </w:rPr>
            </w:rPrChange>
          </w:rPr>
          <w:t>with</w:t>
        </w:r>
        <w:r w:rsidR="0033313A" w:rsidRPr="00E7789B">
          <w:rPr>
            <w:rFonts w:eastAsiaTheme="minorHAnsi"/>
            <w:i/>
            <w:iCs/>
            <w:lang w:val="en-US" w:eastAsia="en-US"/>
            <w:rPrChange w:id="2470" w:author="W" w:date="2014-06-16T03:20:00Z">
              <w:rPr>
                <w:rFonts w:eastAsiaTheme="minorHAnsi"/>
                <w:i/>
                <w:iCs/>
                <w:lang w:eastAsia="en-US"/>
              </w:rPr>
            </w:rPrChange>
          </w:rPr>
          <w:t xml:space="preserve"> Chlorogloea</w:t>
        </w:r>
        <w:r w:rsidR="0033313A" w:rsidRPr="00E7789B">
          <w:rPr>
            <w:rFonts w:eastAsiaTheme="minorHAnsi"/>
            <w:i/>
            <w:iCs/>
            <w:lang w:val="en-US" w:eastAsia="en-US"/>
          </w:rPr>
          <w:t xml:space="preserve"> </w:t>
        </w:r>
        <w:r w:rsidR="0033313A" w:rsidRPr="00E7789B">
          <w:rPr>
            <w:rFonts w:eastAsiaTheme="minorHAnsi"/>
            <w:iCs/>
            <w:lang w:val="en-US" w:eastAsia="en-US"/>
          </w:rPr>
          <w:t>species</w:t>
        </w:r>
        <w:r w:rsidR="0033313A" w:rsidRPr="00E7789B">
          <w:rPr>
            <w:rFonts w:eastAsiaTheme="minorHAnsi"/>
            <w:lang w:val="en-US" w:eastAsia="en-US"/>
            <w:rPrChange w:id="2471" w:author="W" w:date="2014-06-16T03:20:00Z">
              <w:rPr>
                <w:rFonts w:eastAsiaTheme="minorHAnsi"/>
                <w:lang w:eastAsia="en-US"/>
              </w:rPr>
            </w:rPrChange>
          </w:rPr>
          <w:t>.</w:t>
        </w:r>
      </w:ins>
    </w:p>
    <w:p w14:paraId="39848765" w14:textId="77777777" w:rsidR="001351A4" w:rsidRPr="00316929" w:rsidRDefault="00834D7E">
      <w:pPr>
        <w:autoSpaceDE w:val="0"/>
        <w:autoSpaceDN w:val="0"/>
        <w:adjustRightInd w:val="0"/>
        <w:spacing w:before="0" w:after="0" w:line="480" w:lineRule="auto"/>
        <w:jc w:val="both"/>
        <w:rPr>
          <w:ins w:id="2472" w:author="W" w:date="2014-06-11T16:57:00Z"/>
          <w:bCs/>
        </w:rPr>
        <w:pPrChange w:id="2473" w:author="W" w:date="2014-06-16T03:20:00Z">
          <w:pPr>
            <w:autoSpaceDE w:val="0"/>
            <w:autoSpaceDN w:val="0"/>
            <w:adjustRightInd w:val="0"/>
            <w:spacing w:before="0" w:after="0" w:line="240" w:lineRule="auto"/>
          </w:pPr>
        </w:pPrChange>
      </w:pPr>
      <w:ins w:id="2474" w:author="W" w:date="2014-06-11T16:58:00Z">
        <w:r w:rsidRPr="00E7789B">
          <w:rPr>
            <w:b/>
            <w:rPrChange w:id="2475" w:author="W" w:date="2014-06-16T03:20:00Z">
              <w:rPr>
                <w:b/>
                <w:lang w:val="en-US"/>
              </w:rPr>
            </w:rPrChange>
          </w:rPr>
          <w:t>Studied material:</w:t>
        </w:r>
      </w:ins>
      <w:ins w:id="2476" w:author="W" w:date="2014-06-11T16:57:00Z">
        <w:r w:rsidRPr="00E7789B">
          <w:t xml:space="preserve">—BRAZIL. São Paulo: São Luís do Paraitinga, State Park of “Serra do Mar” (Santa Virgínia), </w:t>
        </w:r>
        <w:r w:rsidRPr="00E7789B">
          <w:rPr>
            <w:rPrChange w:id="2477" w:author="W" w:date="2014-06-16T03:20:00Z">
              <w:rPr>
                <w:lang w:val="en-US"/>
              </w:rPr>
            </w:rPrChange>
          </w:rPr>
          <w:t xml:space="preserve">23º20'10''S, 45º08'44''W, </w:t>
        </w:r>
        <w:r w:rsidRPr="00E7789B">
          <w:rPr>
            <w:i/>
            <w:iCs/>
            <w:rPrChange w:id="2478" w:author="W" w:date="2014-06-16T03:20:00Z">
              <w:rPr>
                <w:i/>
                <w:iCs/>
                <w:lang w:val="en-US"/>
              </w:rPr>
            </w:rPrChange>
          </w:rPr>
          <w:t>W.A. Gama-Jr.</w:t>
        </w:r>
        <w:r w:rsidRPr="00E7789B">
          <w:rPr>
            <w:rPrChange w:id="2479" w:author="W" w:date="2014-06-16T03:20:00Z">
              <w:rPr>
                <w:lang w:val="en-US"/>
              </w:rPr>
            </w:rPrChange>
          </w:rPr>
          <w:t xml:space="preserve"> </w:t>
        </w:r>
        <w:r w:rsidRPr="00E7789B">
          <w:rPr>
            <w:lang w:val="en-US"/>
          </w:rPr>
          <w:t>(</w:t>
        </w:r>
        <w:r w:rsidRPr="00E7789B">
          <w:rPr>
            <w:bCs/>
            <w:lang w:val="en-US"/>
          </w:rPr>
          <w:t xml:space="preserve">SP 401433); 23º20'10''S, 45º08'44''W, 24 February 2010, </w:t>
        </w:r>
        <w:r w:rsidRPr="007425AE">
          <w:rPr>
            <w:bCs/>
            <w:i/>
            <w:iCs/>
            <w:lang w:val="en-US"/>
          </w:rPr>
          <w:t>W.A. Gama-Jr.</w:t>
        </w:r>
        <w:r w:rsidRPr="007425AE">
          <w:rPr>
            <w:bCs/>
            <w:lang w:val="en-US"/>
          </w:rPr>
          <w:t xml:space="preserve"> </w:t>
        </w:r>
        <w:r w:rsidR="00A72E6E" w:rsidRPr="007425AE">
          <w:rPr>
            <w:bCs/>
          </w:rPr>
          <w:t>(SP 401434)</w:t>
        </w:r>
      </w:ins>
      <w:ins w:id="2480" w:author="W" w:date="2014-06-11T17:24:00Z">
        <w:r w:rsidR="00A72E6E" w:rsidRPr="00316929">
          <w:rPr>
            <w:bCs/>
          </w:rPr>
          <w:t>.</w:t>
        </w:r>
      </w:ins>
    </w:p>
    <w:p w14:paraId="2C4AF3FA" w14:textId="77777777" w:rsidR="001351A4" w:rsidRPr="00E7789B" w:rsidRDefault="001351A4" w:rsidP="00E7789B">
      <w:pPr>
        <w:spacing w:before="0" w:after="0" w:line="480" w:lineRule="auto"/>
        <w:ind w:firstLine="708"/>
        <w:jc w:val="both"/>
        <w:rPr>
          <w:b/>
          <w:i/>
          <w:rPrChange w:id="2481" w:author="W" w:date="2014-06-16T03:20:00Z">
            <w:rPr>
              <w:b/>
              <w:i/>
              <w:lang w:val="en-US"/>
            </w:rPr>
          </w:rPrChange>
        </w:rPr>
      </w:pPr>
    </w:p>
    <w:p w14:paraId="527E7FD5" w14:textId="77777777" w:rsidR="00773F65" w:rsidRPr="00E7789B" w:rsidRDefault="00CB6CC6" w:rsidP="00DD19C5">
      <w:pPr>
        <w:spacing w:before="0" w:after="0" w:line="480" w:lineRule="auto"/>
        <w:jc w:val="both"/>
        <w:rPr>
          <w:bCs/>
          <w:lang w:val="en-US"/>
        </w:rPr>
      </w:pPr>
      <w:r w:rsidRPr="00E7789B">
        <w:rPr>
          <w:b/>
          <w:bCs/>
          <w:i/>
          <w:lang w:val="en-US"/>
        </w:rPr>
        <w:t xml:space="preserve">Cyanoarbor </w:t>
      </w:r>
      <w:r w:rsidRPr="00E7789B">
        <w:rPr>
          <w:b/>
          <w:bCs/>
          <w:lang w:val="en-US"/>
        </w:rPr>
        <w:t xml:space="preserve">aff. </w:t>
      </w:r>
      <w:proofErr w:type="gramStart"/>
      <w:r w:rsidRPr="00DD19C5">
        <w:rPr>
          <w:b/>
          <w:bCs/>
          <w:i/>
          <w:lang w:val="en-US"/>
        </w:rPr>
        <w:t>himalayensis</w:t>
      </w:r>
      <w:proofErr w:type="gramEnd"/>
      <w:r w:rsidRPr="00DD19C5">
        <w:rPr>
          <w:b/>
          <w:bCs/>
          <w:lang w:val="en-US"/>
        </w:rPr>
        <w:t xml:space="preserve"> </w:t>
      </w:r>
      <w:r w:rsidRPr="00DD19C5">
        <w:rPr>
          <w:bCs/>
          <w:lang w:val="en-US"/>
        </w:rPr>
        <w:t xml:space="preserve">M.Watanabe &amp; Komárek in Branco </w:t>
      </w:r>
      <w:r w:rsidRPr="00DD19C5">
        <w:rPr>
          <w:bCs/>
          <w:i/>
          <w:lang w:val="en-US"/>
        </w:rPr>
        <w:t>et al.</w:t>
      </w:r>
      <w:r w:rsidRPr="005F3331">
        <w:rPr>
          <w:bCs/>
          <w:lang w:val="en-US"/>
        </w:rPr>
        <w:t xml:space="preserve"> (2006: 373)</w:t>
      </w:r>
      <w:r w:rsidRPr="00E7789B">
        <w:rPr>
          <w:lang w:val="en-US"/>
        </w:rPr>
        <w:fldChar w:fldCharType="begin"/>
      </w:r>
      <w:r w:rsidRPr="00E7789B">
        <w:rPr>
          <w:lang w:val="en-US"/>
        </w:rPr>
        <w:instrText xml:space="preserve"> XE "</w:instrText>
      </w:r>
      <w:r w:rsidRPr="00E7789B">
        <w:rPr>
          <w:b/>
          <w:bCs/>
          <w:i/>
          <w:lang w:val="en-US"/>
        </w:rPr>
        <w:instrText xml:space="preserve">Cyanoarbor </w:instrText>
      </w:r>
      <w:r w:rsidRPr="00DD19C5">
        <w:rPr>
          <w:b/>
          <w:bCs/>
          <w:lang w:val="en-US"/>
        </w:rPr>
        <w:instrText xml:space="preserve">aff. </w:instrText>
      </w:r>
      <w:r w:rsidRPr="00DD19C5">
        <w:rPr>
          <w:b/>
          <w:bCs/>
          <w:i/>
          <w:lang w:val="en-US"/>
        </w:rPr>
        <w:instrText>himalayensis</w:instrText>
      </w:r>
      <w:r w:rsidRPr="00DD19C5">
        <w:rPr>
          <w:b/>
          <w:bCs/>
          <w:lang w:val="en-US"/>
        </w:rPr>
        <w:instrText xml:space="preserve"> </w:instrText>
      </w:r>
      <w:r w:rsidRPr="00DD19C5">
        <w:rPr>
          <w:bCs/>
          <w:lang w:val="en-US"/>
        </w:rPr>
        <w:instrText>M.Watanabe &amp; Komárek in Branco et al.</w:instrText>
      </w:r>
      <w:r w:rsidRPr="005F3331">
        <w:rPr>
          <w:lang w:val="en-US"/>
        </w:rPr>
        <w:instrText xml:space="preserve">" </w:instrText>
      </w:r>
      <w:r w:rsidRPr="00E7789B">
        <w:rPr>
          <w:lang w:val="en-US"/>
        </w:rPr>
        <w:fldChar w:fldCharType="end"/>
      </w:r>
      <w:r w:rsidRPr="00E7789B">
        <w:rPr>
          <w:bCs/>
          <w:lang w:val="en-US"/>
        </w:rPr>
        <w:t>. (Fig. 9A–B)</w:t>
      </w:r>
    </w:p>
    <w:p w14:paraId="59FAE931" w14:textId="77777777" w:rsidR="00773F65" w:rsidRPr="007425AE" w:rsidRDefault="00CB6CC6" w:rsidP="005F3331">
      <w:pPr>
        <w:spacing w:before="0" w:after="0" w:line="480" w:lineRule="auto"/>
        <w:jc w:val="both"/>
        <w:rPr>
          <w:lang w:val="en-US"/>
        </w:rPr>
      </w:pPr>
      <w:r w:rsidRPr="005F3331">
        <w:rPr>
          <w:lang w:val="en-US"/>
        </w:rPr>
        <w:t>Polarized, elongated and lobed colonies, 79.8–157.6 µm diam. Sheath firm</w:t>
      </w:r>
      <w:r w:rsidRPr="007425AE">
        <w:rPr>
          <w:lang w:val="en-US"/>
        </w:rPr>
        <w:t xml:space="preserve">, hyaline to brown, conspicuous, non-lamellate, smooth. Cells spherical to slightly elongated, 2.3–3.2 µm diam., arranged in rows. Cell content homogenous, blue-green.  </w:t>
      </w:r>
    </w:p>
    <w:p w14:paraId="09D0DC57" w14:textId="77777777" w:rsidR="00001987" w:rsidRPr="00316929" w:rsidRDefault="00CB6CC6" w:rsidP="007425AE">
      <w:pPr>
        <w:spacing w:before="0" w:after="0" w:line="480" w:lineRule="auto"/>
        <w:jc w:val="both"/>
        <w:rPr>
          <w:b/>
          <w:lang w:val="en-US"/>
        </w:rPr>
      </w:pPr>
      <w:r w:rsidRPr="007425AE">
        <w:rPr>
          <w:b/>
          <w:lang w:val="en-US"/>
        </w:rPr>
        <w:t>Habitat:</w:t>
      </w:r>
      <w:r w:rsidRPr="00316929">
        <w:rPr>
          <w:lang w:val="en-US"/>
        </w:rPr>
        <w:t>—Dry concrete wall.</w:t>
      </w:r>
    </w:p>
    <w:p w14:paraId="2CA1996C" w14:textId="77777777" w:rsidR="00001987" w:rsidRPr="00A84FF0" w:rsidRDefault="00CB6CC6" w:rsidP="007425AE">
      <w:pPr>
        <w:spacing w:before="0" w:after="0" w:line="480" w:lineRule="auto"/>
        <w:jc w:val="both"/>
        <w:rPr>
          <w:lang w:val="en-US"/>
        </w:rPr>
      </w:pPr>
      <w:r w:rsidRPr="00D87149">
        <w:rPr>
          <w:b/>
          <w:lang w:val="en-US"/>
        </w:rPr>
        <w:lastRenderedPageBreak/>
        <w:t>Notes</w:t>
      </w:r>
      <w:proofErr w:type="gramStart"/>
      <w:r w:rsidRPr="00D87149">
        <w:rPr>
          <w:b/>
          <w:lang w:val="en-US"/>
        </w:rPr>
        <w:t>:</w:t>
      </w:r>
      <w:r w:rsidRPr="00E7789B">
        <w:rPr>
          <w:rFonts w:eastAsiaTheme="minorHAnsi"/>
          <w:lang w:val="en-US" w:eastAsia="en-US"/>
          <w:rPrChange w:id="2482" w:author="W" w:date="2014-06-16T03:20:00Z">
            <w:rPr>
              <w:rFonts w:eastAsiaTheme="minorHAnsi"/>
              <w:sz w:val="20"/>
              <w:szCs w:val="20"/>
              <w:lang w:val="en-US" w:eastAsia="en-US"/>
            </w:rPr>
          </w:rPrChange>
        </w:rPr>
        <w:t>—</w:t>
      </w:r>
      <w:proofErr w:type="gramEnd"/>
      <w:r w:rsidRPr="00E7789B">
        <w:rPr>
          <w:lang w:val="en-US"/>
        </w:rPr>
        <w:t xml:space="preserve">The genus </w:t>
      </w:r>
      <w:r w:rsidRPr="00E7789B">
        <w:rPr>
          <w:i/>
          <w:lang w:val="en-US"/>
        </w:rPr>
        <w:t xml:space="preserve">Cyanoarbor </w:t>
      </w:r>
      <w:r w:rsidRPr="00DD19C5">
        <w:rPr>
          <w:lang w:val="en-US"/>
        </w:rPr>
        <w:t>Wang (1989: 129)</w:t>
      </w:r>
      <w:r w:rsidRPr="00DD19C5">
        <w:rPr>
          <w:i/>
          <w:lang w:val="en-US"/>
        </w:rPr>
        <w:t xml:space="preserve"> </w:t>
      </w:r>
      <w:r w:rsidRPr="00DD19C5">
        <w:rPr>
          <w:lang w:val="en-US"/>
        </w:rPr>
        <w:t xml:space="preserve">was rediscovered and revised by Branco </w:t>
      </w:r>
      <w:r w:rsidRPr="005F3331">
        <w:rPr>
          <w:i/>
          <w:lang w:val="en-US"/>
        </w:rPr>
        <w:t>et al.</w:t>
      </w:r>
      <w:r w:rsidRPr="005F3331">
        <w:rPr>
          <w:lang w:val="en-US"/>
        </w:rPr>
        <w:t xml:space="preserve"> (2006), 17 years after its original description.  In this paper, the authors also published the species </w:t>
      </w:r>
      <w:r w:rsidRPr="007425AE">
        <w:rPr>
          <w:i/>
          <w:lang w:val="en-US"/>
        </w:rPr>
        <w:t>Cyanoarbor</w:t>
      </w:r>
      <w:r w:rsidRPr="007425AE">
        <w:rPr>
          <w:lang w:val="en-US"/>
        </w:rPr>
        <w:t xml:space="preserve"> </w:t>
      </w:r>
      <w:r w:rsidRPr="007425AE">
        <w:rPr>
          <w:i/>
          <w:lang w:val="en-US"/>
        </w:rPr>
        <w:t xml:space="preserve">himalayensis </w:t>
      </w:r>
      <w:r w:rsidRPr="007425AE">
        <w:rPr>
          <w:lang w:val="en-US"/>
        </w:rPr>
        <w:t xml:space="preserve">M.Watanabe &amp; Komárek in Branco </w:t>
      </w:r>
      <w:r w:rsidRPr="00316929">
        <w:rPr>
          <w:i/>
          <w:lang w:val="en-US"/>
        </w:rPr>
        <w:t>et al.</w:t>
      </w:r>
      <w:r w:rsidRPr="00316929">
        <w:rPr>
          <w:lang w:val="en-US"/>
        </w:rPr>
        <w:t xml:space="preserve"> </w:t>
      </w:r>
      <w:r w:rsidRPr="00D87149">
        <w:rPr>
          <w:bCs/>
          <w:lang w:val="en-US"/>
        </w:rPr>
        <w:t>(2006: 373)</w:t>
      </w:r>
      <w:r w:rsidRPr="00D87149">
        <w:rPr>
          <w:lang w:val="en-US"/>
        </w:rPr>
        <w:t>, which resembles the Atla</w:t>
      </w:r>
      <w:r w:rsidRPr="00F7051B">
        <w:rPr>
          <w:lang w:val="en-US"/>
        </w:rPr>
        <w:t xml:space="preserve">ntic Rainforest population by the similar color of the colonies and cell dimensions. However, </w:t>
      </w:r>
      <w:r w:rsidRPr="00F7051B">
        <w:rPr>
          <w:i/>
          <w:lang w:val="en-US"/>
        </w:rPr>
        <w:t xml:space="preserve">C. himalayensis </w:t>
      </w:r>
      <w:r w:rsidRPr="00781BA6">
        <w:rPr>
          <w:lang w:val="en-US"/>
        </w:rPr>
        <w:t xml:space="preserve">was described for mountains in Nepal, growing on wet rocks, and only rarely has cells organized in rows (Branco </w:t>
      </w:r>
      <w:r w:rsidRPr="00A84FF0">
        <w:rPr>
          <w:i/>
          <w:lang w:val="en-US"/>
        </w:rPr>
        <w:t>et al.</w:t>
      </w:r>
      <w:r w:rsidRPr="00A84FF0">
        <w:rPr>
          <w:lang w:val="en-US"/>
        </w:rPr>
        <w:t xml:space="preserve"> 2006). Our population was found on a dry wall surrounded by a preserved Atlantic Rainforest area, with cells always organized in a linear fashion.</w:t>
      </w:r>
    </w:p>
    <w:p w14:paraId="4E879754" w14:textId="77777777" w:rsidR="00001987" w:rsidRPr="00FA5BA7" w:rsidRDefault="00CB6CC6" w:rsidP="007425AE">
      <w:pPr>
        <w:spacing w:before="0" w:after="0" w:line="480" w:lineRule="auto"/>
        <w:jc w:val="both"/>
        <w:rPr>
          <w:lang w:val="en-US"/>
        </w:rPr>
      </w:pPr>
      <w:r w:rsidRPr="005B36B7">
        <w:rPr>
          <w:b/>
          <w:lang w:val="en-US"/>
        </w:rPr>
        <w:t>Studied material:</w:t>
      </w:r>
      <w:r w:rsidRPr="005B36B7">
        <w:rPr>
          <w:bCs/>
          <w:lang w:val="en-US"/>
        </w:rPr>
        <w:t>—</w:t>
      </w:r>
      <w:r w:rsidRPr="00A026B4">
        <w:rPr>
          <w:lang w:val="en-US"/>
        </w:rPr>
        <w:t>BRAZIL. São Paulo: São Paulo, Institute of Botany,</w:t>
      </w:r>
      <w:r w:rsidRPr="00A026B4">
        <w:rPr>
          <w:bCs/>
          <w:lang w:val="en-US"/>
        </w:rPr>
        <w:t xml:space="preserve"> </w:t>
      </w:r>
      <w:r w:rsidRPr="00A026B4">
        <w:rPr>
          <w:lang w:val="en-US"/>
        </w:rPr>
        <w:t xml:space="preserve">23°38'32''S, 46°37'21''W, 29 November 2011, </w:t>
      </w:r>
      <w:r w:rsidRPr="00A026B4">
        <w:rPr>
          <w:i/>
          <w:iCs/>
          <w:lang w:val="en-US"/>
        </w:rPr>
        <w:t>W.A. Gama-Jr.</w:t>
      </w:r>
      <w:r w:rsidRPr="00A026B4">
        <w:rPr>
          <w:bCs/>
          <w:lang w:val="en-US"/>
        </w:rPr>
        <w:t xml:space="preserve"> (SP 42733</w:t>
      </w:r>
      <w:r w:rsidRPr="00FA5BA7">
        <w:rPr>
          <w:bCs/>
          <w:lang w:val="en-US"/>
        </w:rPr>
        <w:t xml:space="preserve">5). </w:t>
      </w:r>
    </w:p>
    <w:p w14:paraId="42C55C37" w14:textId="77777777" w:rsidR="00001987" w:rsidRPr="00FA5BA7" w:rsidRDefault="00001987" w:rsidP="007425AE">
      <w:pPr>
        <w:pStyle w:val="NoSpacing"/>
        <w:spacing w:line="480" w:lineRule="auto"/>
        <w:jc w:val="both"/>
        <w:rPr>
          <w:rFonts w:ascii="Times New Roman" w:hAnsi="Times New Roman"/>
          <w:b/>
          <w:bCs/>
          <w:i/>
          <w:iCs/>
          <w:sz w:val="24"/>
          <w:szCs w:val="24"/>
          <w:lang w:val="en-US"/>
        </w:rPr>
      </w:pPr>
    </w:p>
    <w:p w14:paraId="286F76A2" w14:textId="77777777" w:rsidR="00773F65" w:rsidRPr="00DD19C5" w:rsidRDefault="00CB6CC6" w:rsidP="00F7051B">
      <w:pPr>
        <w:pStyle w:val="NoSpacing"/>
        <w:spacing w:line="480" w:lineRule="auto"/>
        <w:jc w:val="both"/>
        <w:rPr>
          <w:rFonts w:ascii="Times New Roman" w:hAnsi="Times New Roman"/>
          <w:bCs/>
          <w:sz w:val="24"/>
          <w:szCs w:val="24"/>
          <w:lang w:val="en-US"/>
        </w:rPr>
      </w:pPr>
      <w:proofErr w:type="gramStart"/>
      <w:r w:rsidRPr="00FA5BA7">
        <w:rPr>
          <w:rFonts w:ascii="Times New Roman" w:hAnsi="Times New Roman"/>
          <w:b/>
          <w:bCs/>
          <w:i/>
          <w:iCs/>
          <w:sz w:val="24"/>
          <w:szCs w:val="24"/>
          <w:lang w:val="en-US"/>
        </w:rPr>
        <w:t>Entophysalis arboriformis</w:t>
      </w:r>
      <w:r w:rsidRPr="00FA5BA7">
        <w:rPr>
          <w:rFonts w:ascii="Times New Roman" w:hAnsi="Times New Roman"/>
          <w:b/>
          <w:bCs/>
          <w:sz w:val="24"/>
          <w:szCs w:val="24"/>
          <w:lang w:val="en-US"/>
        </w:rPr>
        <w:t xml:space="preserve"> </w:t>
      </w:r>
      <w:r w:rsidRPr="008877E2">
        <w:rPr>
          <w:rFonts w:ascii="Times New Roman" w:hAnsi="Times New Roman"/>
          <w:bCs/>
          <w:sz w:val="24"/>
          <w:szCs w:val="24"/>
          <w:lang w:val="en-US"/>
        </w:rPr>
        <w:t>Kaštovský, Fučíková, Hauer &amp; Bohunická (2011: 174)</w:t>
      </w:r>
      <w:r w:rsidRPr="00E7789B">
        <w:rPr>
          <w:rFonts w:ascii="Times New Roman" w:hAnsi="Times New Roman"/>
          <w:sz w:val="24"/>
          <w:szCs w:val="24"/>
          <w:lang w:val="en-US"/>
        </w:rPr>
        <w:fldChar w:fldCharType="begin"/>
      </w:r>
      <w:r w:rsidRPr="00E7789B">
        <w:rPr>
          <w:rFonts w:ascii="Times New Roman" w:hAnsi="Times New Roman"/>
          <w:sz w:val="24"/>
          <w:szCs w:val="24"/>
          <w:lang w:val="en-US"/>
        </w:rPr>
        <w:instrText xml:space="preserve"> XE "</w:instrText>
      </w:r>
      <w:r w:rsidRPr="00DD19C5">
        <w:rPr>
          <w:rFonts w:ascii="Times New Roman" w:hAnsi="Times New Roman"/>
          <w:b/>
          <w:bCs/>
          <w:i/>
          <w:iCs/>
          <w:sz w:val="24"/>
          <w:szCs w:val="24"/>
          <w:lang w:val="en-US"/>
        </w:rPr>
        <w:instrText>Entophysalis arboriformis</w:instrText>
      </w:r>
      <w:r w:rsidRPr="00DD19C5">
        <w:rPr>
          <w:rFonts w:ascii="Times New Roman" w:hAnsi="Times New Roman"/>
          <w:b/>
          <w:bCs/>
          <w:sz w:val="24"/>
          <w:szCs w:val="24"/>
          <w:lang w:val="en-US"/>
        </w:rPr>
        <w:instrText xml:space="preserve"> </w:instrText>
      </w:r>
      <w:r w:rsidRPr="00DD19C5">
        <w:rPr>
          <w:rFonts w:ascii="Times New Roman" w:hAnsi="Times New Roman"/>
          <w:bCs/>
          <w:sz w:val="24"/>
          <w:szCs w:val="24"/>
          <w:lang w:val="en-US"/>
        </w:rPr>
        <w:instrText>Kaštovský, Fučíková, Hauer &amp; Bohunická</w:instrText>
      </w:r>
      <w:r w:rsidRPr="00DD19C5">
        <w:rPr>
          <w:rFonts w:ascii="Times New Roman" w:hAnsi="Times New Roman"/>
          <w:sz w:val="24"/>
          <w:szCs w:val="24"/>
          <w:lang w:val="en-US"/>
        </w:rPr>
        <w:instrText xml:space="preserve">" </w:instrText>
      </w:r>
      <w:r w:rsidRPr="00E7789B">
        <w:rPr>
          <w:rFonts w:ascii="Times New Roman" w:hAnsi="Times New Roman"/>
          <w:sz w:val="24"/>
          <w:szCs w:val="24"/>
          <w:lang w:val="en-US"/>
        </w:rPr>
        <w:fldChar w:fldCharType="end"/>
      </w:r>
      <w:r w:rsidRPr="00E7789B">
        <w:rPr>
          <w:rFonts w:ascii="Times New Roman" w:hAnsi="Times New Roman"/>
          <w:bCs/>
          <w:sz w:val="24"/>
          <w:szCs w:val="24"/>
          <w:lang w:val="en-US"/>
        </w:rPr>
        <w:t>.</w:t>
      </w:r>
      <w:proofErr w:type="gramEnd"/>
      <w:r w:rsidRPr="00E7789B">
        <w:rPr>
          <w:rFonts w:ascii="Times New Roman" w:hAnsi="Times New Roman"/>
          <w:bCs/>
          <w:sz w:val="24"/>
          <w:szCs w:val="24"/>
          <w:lang w:val="en-US"/>
        </w:rPr>
        <w:t xml:space="preserve"> (Fig. 9C–E)</w:t>
      </w:r>
    </w:p>
    <w:p w14:paraId="5726F7B9" w14:textId="77777777" w:rsidR="00773F65" w:rsidRPr="00F7051B" w:rsidRDefault="00CB6CC6" w:rsidP="00F7051B">
      <w:pPr>
        <w:spacing w:before="0" w:after="0" w:line="480" w:lineRule="auto"/>
        <w:jc w:val="both"/>
        <w:rPr>
          <w:lang w:val="en-US"/>
        </w:rPr>
      </w:pPr>
      <w:r w:rsidRPr="007425AE">
        <w:rPr>
          <w:lang w:val="en-US"/>
        </w:rPr>
        <w:t>Polarized, arboriform colonies, 11.0–134.4 µm diam., composed by sub-colonies</w:t>
      </w:r>
      <w:ins w:id="2483" w:author="W" w:date="2014-06-04T09:44:00Z">
        <w:r w:rsidR="00354404" w:rsidRPr="007425AE">
          <w:rPr>
            <w:lang w:val="en-US"/>
          </w:rPr>
          <w:t>.</w:t>
        </w:r>
      </w:ins>
      <w:r w:rsidRPr="007425AE">
        <w:rPr>
          <w:lang w:val="en-US"/>
        </w:rPr>
        <w:t xml:space="preserve"> Sheath firm, hyaline to intensely rusty red, conspicuous, lamellate, smooth. Cells spherical up to polygonal, 3.2–7.1(11.9) µm diam. Cell content granulated, blue-green.  </w:t>
      </w:r>
    </w:p>
    <w:p w14:paraId="0CFA4A01" w14:textId="77777777" w:rsidR="00001987" w:rsidRPr="00A84FF0" w:rsidRDefault="00CB6CC6" w:rsidP="00781BA6">
      <w:pPr>
        <w:spacing w:before="0" w:after="0" w:line="480" w:lineRule="auto"/>
        <w:jc w:val="both"/>
        <w:rPr>
          <w:b/>
          <w:lang w:val="en-US"/>
        </w:rPr>
      </w:pPr>
      <w:r w:rsidRPr="00F7051B">
        <w:rPr>
          <w:b/>
          <w:lang w:val="en-US"/>
        </w:rPr>
        <w:t>Habitat:</w:t>
      </w:r>
      <w:r w:rsidRPr="00781BA6">
        <w:rPr>
          <w:lang w:val="en-US"/>
        </w:rPr>
        <w:t>—Dry rocks.</w:t>
      </w:r>
    </w:p>
    <w:p w14:paraId="78F5BB03" w14:textId="77777777" w:rsidR="00773F65" w:rsidRPr="00A026B4" w:rsidRDefault="00CB6CC6" w:rsidP="00A84FF0">
      <w:pPr>
        <w:spacing w:before="0" w:after="0" w:line="480" w:lineRule="auto"/>
        <w:jc w:val="both"/>
        <w:rPr>
          <w:lang w:val="en-US"/>
        </w:rPr>
      </w:pPr>
      <w:r w:rsidRPr="00A84FF0">
        <w:rPr>
          <w:b/>
          <w:lang w:val="en-US"/>
        </w:rPr>
        <w:t>Studied material:</w:t>
      </w:r>
      <w:r w:rsidRPr="00A84FF0">
        <w:rPr>
          <w:lang w:val="en-US"/>
        </w:rPr>
        <w:t xml:space="preserve">—BRAZIL. </w:t>
      </w:r>
      <w:r w:rsidRPr="00A84FF0">
        <w:t xml:space="preserve">São Paulo: São Luís do Paraitinga, State Park of “Serra do Mar” (Santa Virgínia), 23º20'35''S, 45º08'17''W, 24 February 2010, </w:t>
      </w:r>
      <w:r w:rsidRPr="005B36B7">
        <w:rPr>
          <w:i/>
          <w:iCs/>
        </w:rPr>
        <w:t>W.A. Gama-Jr.</w:t>
      </w:r>
      <w:r w:rsidRPr="005B36B7">
        <w:rPr>
          <w:bCs/>
        </w:rPr>
        <w:t xml:space="preserve"> </w:t>
      </w:r>
      <w:r w:rsidRPr="00A026B4">
        <w:rPr>
          <w:bCs/>
          <w:lang w:val="en-US"/>
        </w:rPr>
        <w:t xml:space="preserve">(SP 401430). </w:t>
      </w:r>
    </w:p>
    <w:p w14:paraId="06145A34" w14:textId="77777777" w:rsidR="00773F65" w:rsidRPr="00A026B4" w:rsidRDefault="00773F65" w:rsidP="00A84FF0">
      <w:pPr>
        <w:pStyle w:val="NoSpacing"/>
        <w:spacing w:line="480" w:lineRule="auto"/>
        <w:jc w:val="both"/>
        <w:rPr>
          <w:rFonts w:ascii="Times New Roman" w:hAnsi="Times New Roman"/>
          <w:b/>
          <w:bCs/>
          <w:i/>
          <w:iCs/>
          <w:sz w:val="24"/>
          <w:szCs w:val="24"/>
          <w:lang w:val="en-US"/>
        </w:rPr>
      </w:pPr>
    </w:p>
    <w:p w14:paraId="55D536F6" w14:textId="77777777" w:rsidR="00773F65" w:rsidRPr="00E7789B" w:rsidRDefault="00CB6CC6" w:rsidP="005B36B7">
      <w:pPr>
        <w:pStyle w:val="NoSpacing"/>
        <w:spacing w:line="480" w:lineRule="auto"/>
        <w:jc w:val="both"/>
        <w:rPr>
          <w:rFonts w:ascii="Times New Roman" w:hAnsi="Times New Roman"/>
          <w:b/>
          <w:bCs/>
          <w:iCs/>
          <w:sz w:val="24"/>
          <w:szCs w:val="24"/>
          <w:lang w:val="en-US"/>
        </w:rPr>
      </w:pPr>
      <w:r w:rsidRPr="00A026B4">
        <w:rPr>
          <w:rFonts w:ascii="Times New Roman" w:hAnsi="Times New Roman"/>
          <w:b/>
          <w:bCs/>
          <w:i/>
          <w:iCs/>
          <w:sz w:val="24"/>
          <w:szCs w:val="24"/>
          <w:lang w:val="en-US"/>
        </w:rPr>
        <w:t xml:space="preserve">Entophysalis granulosa </w:t>
      </w:r>
      <w:r w:rsidRPr="00A026B4">
        <w:rPr>
          <w:rFonts w:ascii="Times New Roman" w:hAnsi="Times New Roman"/>
          <w:bCs/>
          <w:iCs/>
          <w:sz w:val="24"/>
          <w:szCs w:val="24"/>
          <w:lang w:val="en-US"/>
        </w:rPr>
        <w:t>Kützing (1843: 177). (Fig. 9F–G; 10A)</w:t>
      </w:r>
      <w:r w:rsidRPr="00E7789B">
        <w:rPr>
          <w:rFonts w:ascii="Times New Roman" w:hAnsi="Times New Roman"/>
          <w:sz w:val="24"/>
          <w:szCs w:val="24"/>
          <w:lang w:val="en-US"/>
        </w:rPr>
        <w:fldChar w:fldCharType="begin"/>
      </w:r>
      <w:r w:rsidRPr="00E7789B">
        <w:rPr>
          <w:rFonts w:ascii="Times New Roman" w:hAnsi="Times New Roman"/>
          <w:sz w:val="24"/>
          <w:szCs w:val="24"/>
          <w:lang w:val="en-US"/>
        </w:rPr>
        <w:instrText xml:space="preserve"> XE "</w:instrText>
      </w:r>
      <w:r w:rsidRPr="00DD19C5">
        <w:rPr>
          <w:rFonts w:ascii="Times New Roman" w:hAnsi="Times New Roman"/>
          <w:b/>
          <w:bCs/>
          <w:i/>
          <w:iCs/>
          <w:sz w:val="24"/>
          <w:szCs w:val="24"/>
          <w:lang w:val="en-US"/>
        </w:rPr>
        <w:instrText xml:space="preserve">Entophysalis granulosa </w:instrText>
      </w:r>
      <w:r w:rsidRPr="00DD19C5">
        <w:rPr>
          <w:rFonts w:ascii="Times New Roman" w:hAnsi="Times New Roman"/>
          <w:bCs/>
          <w:iCs/>
          <w:sz w:val="24"/>
          <w:szCs w:val="24"/>
          <w:lang w:val="en-US"/>
        </w:rPr>
        <w:instrText>Kützing</w:instrText>
      </w:r>
      <w:r w:rsidRPr="00DD19C5">
        <w:rPr>
          <w:rFonts w:ascii="Times New Roman" w:hAnsi="Times New Roman"/>
          <w:sz w:val="24"/>
          <w:szCs w:val="24"/>
          <w:lang w:val="en-US"/>
        </w:rPr>
        <w:instrText xml:space="preserve">" </w:instrText>
      </w:r>
      <w:r w:rsidRPr="00E7789B">
        <w:rPr>
          <w:rFonts w:ascii="Times New Roman" w:hAnsi="Times New Roman"/>
          <w:sz w:val="24"/>
          <w:szCs w:val="24"/>
          <w:lang w:val="en-US"/>
        </w:rPr>
        <w:fldChar w:fldCharType="end"/>
      </w:r>
    </w:p>
    <w:p w14:paraId="6FAA4C70" w14:textId="77777777" w:rsidR="00773F65" w:rsidRPr="007425AE" w:rsidRDefault="00CB6CC6" w:rsidP="005B36B7">
      <w:pPr>
        <w:spacing w:before="0" w:after="0" w:line="480" w:lineRule="auto"/>
        <w:jc w:val="both"/>
        <w:rPr>
          <w:lang w:val="en-US"/>
        </w:rPr>
      </w:pPr>
      <w:r w:rsidRPr="007425AE">
        <w:rPr>
          <w:lang w:val="en-US"/>
        </w:rPr>
        <w:t xml:space="preserve">Polarized, arboriform to irregular colonies, 29.5–118.7 µm length. Sheath firm, hyaline to red-brownish or purple-brownish, conspicuous, lamellate, smooth to finely </w:t>
      </w:r>
      <w:proofErr w:type="gramStart"/>
      <w:r w:rsidRPr="007425AE">
        <w:rPr>
          <w:lang w:val="en-US"/>
        </w:rPr>
        <w:t>granulated</w:t>
      </w:r>
      <w:proofErr w:type="gramEnd"/>
      <w:r w:rsidRPr="007425AE">
        <w:rPr>
          <w:lang w:val="en-US"/>
        </w:rPr>
        <w:t xml:space="preserve">. Cells spherical, hemispherical to ellipsoidal, 2.1–3.7(4.2) µm diam. Cell content granulated, blue-green.  </w:t>
      </w:r>
    </w:p>
    <w:p w14:paraId="7343530E" w14:textId="77777777" w:rsidR="00001987" w:rsidRPr="00A84FF0" w:rsidRDefault="00CB6CC6" w:rsidP="00A026B4">
      <w:pPr>
        <w:spacing w:before="0" w:after="0" w:line="480" w:lineRule="auto"/>
        <w:jc w:val="both"/>
        <w:rPr>
          <w:b/>
          <w:lang w:val="en-US"/>
        </w:rPr>
      </w:pPr>
      <w:r w:rsidRPr="00BF0A7E">
        <w:rPr>
          <w:b/>
          <w:lang w:val="en-US"/>
        </w:rPr>
        <w:t>Habitat:</w:t>
      </w:r>
      <w:r w:rsidRPr="00BF0A7E">
        <w:rPr>
          <w:lang w:val="en-US"/>
          <w:rPrChange w:id="2484" w:author="osxadmin" w:date="2014-06-22T07:57:00Z">
            <w:rPr>
              <w:lang w:val="en-US"/>
            </w:rPr>
          </w:rPrChange>
        </w:rPr>
        <w:t>—Rocks in tidal zone.</w:t>
      </w:r>
    </w:p>
    <w:p w14:paraId="78D62F5A" w14:textId="77777777" w:rsidR="00001987" w:rsidRPr="0043609D" w:rsidRDefault="00CB6CC6" w:rsidP="00A026B4">
      <w:pPr>
        <w:spacing w:before="0" w:after="0" w:line="480" w:lineRule="auto"/>
        <w:jc w:val="both"/>
        <w:rPr>
          <w:lang w:val="en-US"/>
        </w:rPr>
      </w:pPr>
      <w:r w:rsidRPr="00A84FF0">
        <w:rPr>
          <w:b/>
          <w:lang w:val="en-US"/>
        </w:rPr>
        <w:lastRenderedPageBreak/>
        <w:t>Studied material:</w:t>
      </w:r>
      <w:r w:rsidRPr="00A84FF0">
        <w:rPr>
          <w:bCs/>
          <w:lang w:val="en-US"/>
        </w:rPr>
        <w:t>—</w:t>
      </w:r>
      <w:r w:rsidRPr="00A84FF0">
        <w:rPr>
          <w:lang w:val="en-US"/>
        </w:rPr>
        <w:t xml:space="preserve">BRAZIL. São Paulo: Peruíbe, Ecological Station “Juréia-Itatins”, 24°24.146'S, 47°03.648'W, 15 August 2011, </w:t>
      </w:r>
      <w:r w:rsidRPr="005B36B7">
        <w:rPr>
          <w:i/>
          <w:iCs/>
          <w:lang w:val="en-US"/>
        </w:rPr>
        <w:t>W.A. Gama-Jr.</w:t>
      </w:r>
      <w:r w:rsidRPr="005B36B7">
        <w:rPr>
          <w:lang w:val="en-US"/>
        </w:rPr>
        <w:t xml:space="preserve">, </w:t>
      </w:r>
      <w:r w:rsidRPr="00A026B4">
        <w:rPr>
          <w:i/>
          <w:iCs/>
          <w:lang w:val="en-US"/>
        </w:rPr>
        <w:t>G.S. Hentschke</w:t>
      </w:r>
      <w:r w:rsidRPr="00A026B4">
        <w:rPr>
          <w:lang w:val="en-US"/>
        </w:rPr>
        <w:t xml:space="preserve">, </w:t>
      </w:r>
      <w:r w:rsidRPr="00A026B4">
        <w:rPr>
          <w:i/>
          <w:iCs/>
          <w:lang w:val="en-US"/>
        </w:rPr>
        <w:t xml:space="preserve">C.F.S. Malone &amp; </w:t>
      </w:r>
      <w:r w:rsidRPr="00A026B4">
        <w:rPr>
          <w:lang w:val="en-US"/>
        </w:rPr>
        <w:t>C</w:t>
      </w:r>
      <w:r w:rsidRPr="00A026B4">
        <w:rPr>
          <w:i/>
          <w:iCs/>
          <w:lang w:val="en-US"/>
        </w:rPr>
        <w:t>.L. Sant’Anna</w:t>
      </w:r>
      <w:r w:rsidRPr="00A026B4">
        <w:rPr>
          <w:bCs/>
          <w:lang w:val="en-US"/>
        </w:rPr>
        <w:t xml:space="preserve"> (SP 427310);</w:t>
      </w:r>
      <w:r w:rsidRPr="00FA5BA7">
        <w:rPr>
          <w:lang w:val="en-US"/>
        </w:rPr>
        <w:t xml:space="preserve"> 24° 22.783'S, 47°01.287'W, 16 August 2011, </w:t>
      </w:r>
      <w:r w:rsidRPr="00FA5BA7">
        <w:rPr>
          <w:i/>
          <w:iCs/>
          <w:lang w:val="en-US"/>
        </w:rPr>
        <w:t>W.A. Gama-Jr.</w:t>
      </w:r>
      <w:r w:rsidRPr="00FA5BA7">
        <w:rPr>
          <w:lang w:val="en-US"/>
        </w:rPr>
        <w:t xml:space="preserve">, </w:t>
      </w:r>
      <w:r w:rsidRPr="00FA5BA7">
        <w:rPr>
          <w:i/>
          <w:iCs/>
          <w:lang w:val="en-US"/>
        </w:rPr>
        <w:t>G.S. Hentschke</w:t>
      </w:r>
      <w:r w:rsidRPr="00FA5BA7">
        <w:rPr>
          <w:lang w:val="en-US"/>
        </w:rPr>
        <w:t xml:space="preserve">, </w:t>
      </w:r>
      <w:r w:rsidRPr="00FA5BA7">
        <w:rPr>
          <w:i/>
          <w:iCs/>
          <w:lang w:val="en-US"/>
        </w:rPr>
        <w:t xml:space="preserve">C.F.S. Malone &amp; </w:t>
      </w:r>
      <w:r w:rsidRPr="00FA5BA7">
        <w:rPr>
          <w:lang w:val="en-US"/>
        </w:rPr>
        <w:t>C</w:t>
      </w:r>
      <w:r w:rsidRPr="008877E2">
        <w:rPr>
          <w:i/>
          <w:iCs/>
          <w:lang w:val="en-US"/>
        </w:rPr>
        <w:t>.L. Sant’Anna</w:t>
      </w:r>
      <w:r w:rsidRPr="008877E2">
        <w:rPr>
          <w:lang w:val="en-US"/>
        </w:rPr>
        <w:t xml:space="preserve"> (</w:t>
      </w:r>
      <w:r w:rsidRPr="008877E2">
        <w:rPr>
          <w:bCs/>
          <w:lang w:val="en-US"/>
        </w:rPr>
        <w:t>SP 427312);</w:t>
      </w:r>
      <w:r w:rsidRPr="008877E2">
        <w:rPr>
          <w:lang w:val="en-US"/>
        </w:rPr>
        <w:t xml:space="preserve"> 24°22.796'S, 47°01.231'W, 16 August 2011, </w:t>
      </w:r>
      <w:r w:rsidRPr="008877E2">
        <w:rPr>
          <w:i/>
          <w:iCs/>
          <w:lang w:val="en-US"/>
        </w:rPr>
        <w:t>W.A. Gama-Jr.</w:t>
      </w:r>
      <w:r w:rsidRPr="0043609D">
        <w:rPr>
          <w:lang w:val="en-US"/>
        </w:rPr>
        <w:t xml:space="preserve">, </w:t>
      </w:r>
      <w:r w:rsidRPr="0043609D">
        <w:rPr>
          <w:i/>
          <w:iCs/>
          <w:lang w:val="en-US"/>
        </w:rPr>
        <w:t>G.S. Hentschke</w:t>
      </w:r>
      <w:r w:rsidRPr="0043609D">
        <w:rPr>
          <w:lang w:val="en-US"/>
        </w:rPr>
        <w:t xml:space="preserve">, </w:t>
      </w:r>
      <w:r w:rsidRPr="0043609D">
        <w:rPr>
          <w:i/>
          <w:iCs/>
          <w:lang w:val="en-US"/>
        </w:rPr>
        <w:t xml:space="preserve">C.F.S. Malone &amp; </w:t>
      </w:r>
      <w:r w:rsidRPr="0043609D">
        <w:rPr>
          <w:lang w:val="en-US"/>
        </w:rPr>
        <w:t>C</w:t>
      </w:r>
      <w:r w:rsidRPr="0043609D">
        <w:rPr>
          <w:i/>
          <w:iCs/>
          <w:lang w:val="en-US"/>
        </w:rPr>
        <w:t>.L. Sant’Anna</w:t>
      </w:r>
      <w:r w:rsidRPr="0043609D">
        <w:rPr>
          <w:bCs/>
          <w:lang w:val="en-US"/>
        </w:rPr>
        <w:t xml:space="preserve"> (SP 427313).</w:t>
      </w:r>
    </w:p>
    <w:p w14:paraId="4BE385DB" w14:textId="77777777" w:rsidR="00773F65" w:rsidRPr="0043609D" w:rsidRDefault="00773F65" w:rsidP="00A026B4">
      <w:pPr>
        <w:pStyle w:val="NoSpacing"/>
        <w:spacing w:line="480" w:lineRule="auto"/>
        <w:jc w:val="both"/>
        <w:rPr>
          <w:rFonts w:ascii="Times New Roman" w:hAnsi="Times New Roman"/>
          <w:b/>
          <w:bCs/>
          <w:i/>
          <w:iCs/>
          <w:sz w:val="24"/>
          <w:szCs w:val="24"/>
          <w:lang w:val="en-US"/>
        </w:rPr>
      </w:pPr>
    </w:p>
    <w:p w14:paraId="72930DA1" w14:textId="77777777" w:rsidR="00773F65" w:rsidRPr="00DD19C5" w:rsidRDefault="00CB6CC6" w:rsidP="00A026B4">
      <w:pPr>
        <w:spacing w:before="0" w:after="0" w:line="480" w:lineRule="auto"/>
        <w:jc w:val="both"/>
        <w:rPr>
          <w:b/>
          <w:lang w:val="en-US"/>
        </w:rPr>
      </w:pPr>
      <w:r w:rsidRPr="00470408">
        <w:rPr>
          <w:b/>
          <w:i/>
          <w:lang w:val="en-US"/>
        </w:rPr>
        <w:t>Entophysalis</w:t>
      </w:r>
      <w:r w:rsidRPr="00470408">
        <w:rPr>
          <w:b/>
          <w:lang w:val="en-US"/>
        </w:rPr>
        <w:t xml:space="preserve"> cf. </w:t>
      </w:r>
      <w:r w:rsidRPr="00E03A02">
        <w:rPr>
          <w:b/>
          <w:i/>
          <w:lang w:val="en-US"/>
        </w:rPr>
        <w:t>samoensis</w:t>
      </w:r>
      <w:r w:rsidRPr="00E03A02">
        <w:rPr>
          <w:b/>
          <w:lang w:val="en-US"/>
        </w:rPr>
        <w:t xml:space="preserve"> </w:t>
      </w:r>
      <w:r w:rsidRPr="00E03A02">
        <w:rPr>
          <w:lang w:val="en-US"/>
        </w:rPr>
        <w:t>Wille (1913: 144).</w:t>
      </w:r>
      <w:r w:rsidRPr="00E7789B">
        <w:rPr>
          <w:lang w:val="en-US"/>
        </w:rPr>
        <w:fldChar w:fldCharType="begin"/>
      </w:r>
      <w:r w:rsidRPr="00E7789B">
        <w:rPr>
          <w:lang w:val="en-US"/>
        </w:rPr>
        <w:instrText xml:space="preserve"> XE "</w:instrText>
      </w:r>
      <w:r w:rsidRPr="00E7789B">
        <w:rPr>
          <w:b/>
          <w:i/>
          <w:lang w:val="en-US"/>
        </w:rPr>
        <w:instrText>Entophysalis</w:instrText>
      </w:r>
      <w:r w:rsidRPr="00DD19C5">
        <w:rPr>
          <w:b/>
          <w:lang w:val="en-US"/>
        </w:rPr>
        <w:instrText xml:space="preserve"> cf. </w:instrText>
      </w:r>
      <w:r w:rsidRPr="00DD19C5">
        <w:rPr>
          <w:b/>
          <w:i/>
          <w:lang w:val="en-US"/>
        </w:rPr>
        <w:instrText>samoensis</w:instrText>
      </w:r>
      <w:r w:rsidRPr="00DD19C5">
        <w:rPr>
          <w:b/>
          <w:lang w:val="en-US"/>
        </w:rPr>
        <w:instrText xml:space="preserve"> </w:instrText>
      </w:r>
      <w:r w:rsidRPr="00DD19C5">
        <w:rPr>
          <w:lang w:val="en-US"/>
        </w:rPr>
        <w:instrText xml:space="preserve">Wille" </w:instrText>
      </w:r>
      <w:r w:rsidRPr="00E7789B">
        <w:rPr>
          <w:lang w:val="en-US"/>
        </w:rPr>
        <w:fldChar w:fldCharType="end"/>
      </w:r>
      <w:r w:rsidRPr="00E7789B">
        <w:rPr>
          <w:b/>
          <w:lang w:val="en-US"/>
        </w:rPr>
        <w:t xml:space="preserve"> </w:t>
      </w:r>
      <w:r w:rsidRPr="00E7789B">
        <w:rPr>
          <w:bCs/>
          <w:lang w:val="en-US"/>
        </w:rPr>
        <w:t>(Fig. 10B–C)</w:t>
      </w:r>
    </w:p>
    <w:p w14:paraId="0E7EC8FC" w14:textId="77777777" w:rsidR="00773F65" w:rsidRPr="007425AE" w:rsidRDefault="00CB6CC6" w:rsidP="00FA5BA7">
      <w:pPr>
        <w:spacing w:before="0" w:after="0" w:line="480" w:lineRule="auto"/>
        <w:jc w:val="both"/>
        <w:rPr>
          <w:lang w:val="en-US"/>
        </w:rPr>
      </w:pPr>
      <w:r w:rsidRPr="00527857">
        <w:rPr>
          <w:lang w:val="en-US"/>
        </w:rPr>
        <w:t>Polarized, fasciculate colonies, 21.0–115.3 × 8.4–85.1 µm. Sheath firm, hyaline to slightly yellow, conspicuous, non-lamellate, smooth. Cells elliptical, hemispherical, rarely spherical, 2.4–3.4 × 1.0–2.5 µm. Cell content homogenous to granulated, intensely blue-</w:t>
      </w:r>
      <w:r w:rsidRPr="007425AE">
        <w:rPr>
          <w:lang w:val="en-US"/>
        </w:rPr>
        <w:t xml:space="preserve">green.  </w:t>
      </w:r>
    </w:p>
    <w:p w14:paraId="30F129D0" w14:textId="77777777" w:rsidR="00001987" w:rsidRPr="00316929" w:rsidRDefault="00CB6CC6" w:rsidP="00FA5BA7">
      <w:pPr>
        <w:spacing w:before="0" w:after="0" w:line="480" w:lineRule="auto"/>
        <w:jc w:val="both"/>
        <w:rPr>
          <w:b/>
          <w:lang w:val="en-US"/>
        </w:rPr>
      </w:pPr>
      <w:r w:rsidRPr="007425AE">
        <w:rPr>
          <w:b/>
          <w:lang w:val="en-US"/>
        </w:rPr>
        <w:t>Habitat:</w:t>
      </w:r>
      <w:r w:rsidRPr="00316929">
        <w:rPr>
          <w:lang w:val="en-US"/>
        </w:rPr>
        <w:t>—Dry concrete.</w:t>
      </w:r>
    </w:p>
    <w:p w14:paraId="2EDDE83B" w14:textId="5C57ABF1" w:rsidR="00001987" w:rsidRPr="00781BA6" w:rsidRDefault="00CB6CC6" w:rsidP="00FA5BA7">
      <w:pPr>
        <w:spacing w:before="0" w:after="0" w:line="480" w:lineRule="auto"/>
        <w:jc w:val="both"/>
        <w:rPr>
          <w:lang w:val="en-US"/>
        </w:rPr>
      </w:pPr>
      <w:r w:rsidRPr="00D87149">
        <w:rPr>
          <w:b/>
          <w:lang w:val="en-US"/>
        </w:rPr>
        <w:t>Notes</w:t>
      </w:r>
      <w:proofErr w:type="gramStart"/>
      <w:r w:rsidRPr="00D87149">
        <w:rPr>
          <w:b/>
          <w:lang w:val="en-US"/>
        </w:rPr>
        <w:t>:</w:t>
      </w:r>
      <w:r w:rsidRPr="00E7789B">
        <w:rPr>
          <w:rFonts w:eastAsiaTheme="minorHAnsi"/>
          <w:lang w:val="en-US" w:eastAsia="en-US"/>
          <w:rPrChange w:id="2485" w:author="W" w:date="2014-06-16T03:20:00Z">
            <w:rPr>
              <w:rFonts w:eastAsiaTheme="minorHAnsi"/>
              <w:sz w:val="20"/>
              <w:szCs w:val="20"/>
              <w:lang w:val="en-US" w:eastAsia="en-US"/>
            </w:rPr>
          </w:rPrChange>
        </w:rPr>
        <w:t>—</w:t>
      </w:r>
      <w:proofErr w:type="gramEnd"/>
      <w:r w:rsidRPr="00E7789B">
        <w:rPr>
          <w:i/>
          <w:lang w:val="en-US"/>
        </w:rPr>
        <w:t>Entophysalis samoensis</w:t>
      </w:r>
      <w:r w:rsidRPr="00E7789B">
        <w:rPr>
          <w:lang w:val="en-US"/>
        </w:rPr>
        <w:t xml:space="preserve"> Wille (1913: 144) and the material found in the Atlantic Rainforest are similar in color and</w:t>
      </w:r>
      <w:ins w:id="2486" w:author="osxadmin" w:date="2014-06-22T07:58:00Z">
        <w:r w:rsidR="00BF0A7E">
          <w:rPr>
            <w:lang w:val="en-US"/>
          </w:rPr>
          <w:t xml:space="preserve"> in</w:t>
        </w:r>
      </w:ins>
      <w:r w:rsidRPr="00E7789B">
        <w:rPr>
          <w:lang w:val="en-US"/>
        </w:rPr>
        <w:t xml:space="preserve"> the ‘coral shape’ of colonies. However, they differ by a larger cell diameter</w:t>
      </w:r>
      <w:ins w:id="2487" w:author="W" w:date="2014-06-05T09:46:00Z">
        <w:r w:rsidR="00143EF5" w:rsidRPr="007425AE">
          <w:rPr>
            <w:lang w:val="en-US"/>
          </w:rPr>
          <w:t xml:space="preserve"> (3–4 µm)</w:t>
        </w:r>
      </w:ins>
      <w:del w:id="2488" w:author="W" w:date="2014-06-05T09:46:00Z">
        <w:r w:rsidRPr="007425AE" w:rsidDel="00143EF5">
          <w:rPr>
            <w:lang w:val="en-US"/>
          </w:rPr>
          <w:delText>,</w:delText>
        </w:r>
      </w:del>
      <w:r w:rsidRPr="007425AE">
        <w:rPr>
          <w:lang w:val="en-US"/>
        </w:rPr>
        <w:t xml:space="preserve"> </w:t>
      </w:r>
      <w:ins w:id="2489" w:author="W" w:date="2014-06-05T09:45:00Z">
        <w:r w:rsidR="00143EF5" w:rsidRPr="00316929">
          <w:rPr>
            <w:lang w:val="en-US"/>
          </w:rPr>
          <w:t xml:space="preserve">and </w:t>
        </w:r>
      </w:ins>
      <w:r w:rsidRPr="00316929">
        <w:rPr>
          <w:lang w:val="en-US"/>
        </w:rPr>
        <w:t xml:space="preserve">presence of lamellate sheaths </w:t>
      </w:r>
      <w:del w:id="2490" w:author="W" w:date="2014-06-05T09:46:00Z">
        <w:r w:rsidRPr="00D87149" w:rsidDel="00143EF5">
          <w:rPr>
            <w:lang w:val="en-US"/>
          </w:rPr>
          <w:delText xml:space="preserve">and the habitat </w:delText>
        </w:r>
      </w:del>
      <w:del w:id="2491" w:author="osxadmin" w:date="2014-06-22T07:58:00Z">
        <w:r w:rsidRPr="00D87149" w:rsidDel="00BF0A7E">
          <w:rPr>
            <w:lang w:val="en-US"/>
          </w:rPr>
          <w:delText>of</w:delText>
        </w:r>
      </w:del>
      <w:ins w:id="2492" w:author="osxadmin" w:date="2014-06-22T07:58:00Z">
        <w:r w:rsidR="00BF0A7E">
          <w:rPr>
            <w:lang w:val="en-US"/>
          </w:rPr>
          <w:t>in</w:t>
        </w:r>
      </w:ins>
      <w:r w:rsidRPr="00D87149">
        <w:rPr>
          <w:lang w:val="en-US"/>
        </w:rPr>
        <w:t xml:space="preserve"> </w:t>
      </w:r>
      <w:r w:rsidRPr="00F7051B">
        <w:rPr>
          <w:i/>
          <w:lang w:val="en-US"/>
        </w:rPr>
        <w:t>E. samoensis</w:t>
      </w:r>
      <w:r w:rsidRPr="00F7051B">
        <w:rPr>
          <w:lang w:val="en-US"/>
        </w:rPr>
        <w:t xml:space="preserve">. </w:t>
      </w:r>
    </w:p>
    <w:p w14:paraId="1222E6D8" w14:textId="77777777" w:rsidR="00773F65" w:rsidRPr="005B36B7" w:rsidRDefault="00CB6CC6" w:rsidP="00FA5BA7">
      <w:pPr>
        <w:spacing w:before="0" w:after="0" w:line="480" w:lineRule="auto"/>
        <w:jc w:val="both"/>
        <w:rPr>
          <w:bCs/>
        </w:rPr>
      </w:pPr>
      <w:r w:rsidRPr="00A84FF0">
        <w:rPr>
          <w:b/>
        </w:rPr>
        <w:t>Studied material:</w:t>
      </w:r>
      <w:r w:rsidRPr="00A84FF0">
        <w:t>—BRAZIL. São Paulo: Cananéia, State Park of “Ilha do Cardoso” (Perequê)</w:t>
      </w:r>
      <w:r w:rsidRPr="00A84FF0">
        <w:rPr>
          <w:bCs/>
        </w:rPr>
        <w:t xml:space="preserve">, </w:t>
      </w:r>
      <w:r w:rsidRPr="00A84FF0">
        <w:t xml:space="preserve">25º04'08''S, 47º55'88''W, 29 June 2010, </w:t>
      </w:r>
      <w:r w:rsidRPr="00A84FF0">
        <w:rPr>
          <w:i/>
          <w:iCs/>
        </w:rPr>
        <w:t xml:space="preserve">W.A. Gama-Jr. </w:t>
      </w:r>
      <w:r w:rsidRPr="00A84FF0">
        <w:t xml:space="preserve">&amp; </w:t>
      </w:r>
      <w:r w:rsidRPr="00A84FF0">
        <w:rPr>
          <w:i/>
          <w:iCs/>
        </w:rPr>
        <w:t xml:space="preserve">C.F.S. Malone </w:t>
      </w:r>
      <w:r w:rsidRPr="00A84FF0">
        <w:rPr>
          <w:iCs/>
        </w:rPr>
        <w:t>(</w:t>
      </w:r>
      <w:r w:rsidRPr="005B36B7">
        <w:rPr>
          <w:bCs/>
        </w:rPr>
        <w:t>SP 401437).</w:t>
      </w:r>
    </w:p>
    <w:p w14:paraId="5FFEA3EA" w14:textId="77777777" w:rsidR="00001987" w:rsidRPr="005B36B7" w:rsidRDefault="00001987" w:rsidP="00FA5BA7">
      <w:pPr>
        <w:spacing w:before="0" w:after="0" w:line="480" w:lineRule="auto"/>
        <w:jc w:val="both"/>
        <w:rPr>
          <w:ins w:id="2493" w:author="W" w:date="2014-06-15T21:13:00Z"/>
        </w:rPr>
      </w:pPr>
    </w:p>
    <w:p w14:paraId="46E331BB" w14:textId="77777777" w:rsidR="002C349E" w:rsidRPr="00E7789B" w:rsidRDefault="002C349E">
      <w:pPr>
        <w:autoSpaceDE w:val="0"/>
        <w:autoSpaceDN w:val="0"/>
        <w:adjustRightInd w:val="0"/>
        <w:spacing w:before="0" w:after="0" w:line="480" w:lineRule="auto"/>
        <w:jc w:val="both"/>
        <w:rPr>
          <w:ins w:id="2494" w:author="W" w:date="2014-06-15T21:13:00Z"/>
          <w:rFonts w:eastAsiaTheme="minorHAnsi"/>
          <w:color w:val="000000"/>
          <w:lang w:val="en-US" w:eastAsia="en-US"/>
          <w:rPrChange w:id="2495" w:author="W" w:date="2014-06-16T03:20:00Z">
            <w:rPr>
              <w:ins w:id="2496" w:author="W" w:date="2014-06-15T21:13:00Z"/>
              <w:rFonts w:eastAsiaTheme="minorHAnsi"/>
              <w:color w:val="000000"/>
              <w:sz w:val="23"/>
              <w:szCs w:val="23"/>
              <w:lang w:val="en-US" w:eastAsia="en-US"/>
            </w:rPr>
          </w:rPrChange>
        </w:rPr>
        <w:pPrChange w:id="2497" w:author="W" w:date="2014-06-16T03:20:00Z">
          <w:pPr>
            <w:autoSpaceDE w:val="0"/>
            <w:autoSpaceDN w:val="0"/>
            <w:adjustRightInd w:val="0"/>
            <w:spacing w:before="0" w:after="0" w:line="240" w:lineRule="auto"/>
          </w:pPr>
        </w:pPrChange>
      </w:pPr>
      <w:ins w:id="2498" w:author="W" w:date="2014-06-15T21:13:00Z">
        <w:r w:rsidRPr="00E7789B">
          <w:rPr>
            <w:rFonts w:eastAsiaTheme="minorHAnsi"/>
            <w:b/>
            <w:bCs/>
            <w:i/>
            <w:iCs/>
            <w:color w:val="000000"/>
            <w:lang w:val="en-US" w:eastAsia="en-US"/>
            <w:rPrChange w:id="2499" w:author="W" w:date="2014-06-16T03:20:00Z">
              <w:rPr>
                <w:rFonts w:eastAsiaTheme="minorHAnsi"/>
                <w:b/>
                <w:bCs/>
                <w:i/>
                <w:iCs/>
                <w:color w:val="000000"/>
                <w:sz w:val="23"/>
                <w:szCs w:val="23"/>
                <w:lang w:val="en-US" w:eastAsia="en-US"/>
              </w:rPr>
            </w:rPrChange>
          </w:rPr>
          <w:t xml:space="preserve">Entophysalis </w:t>
        </w:r>
        <w:r w:rsidRPr="00E7789B">
          <w:rPr>
            <w:rFonts w:eastAsiaTheme="minorHAnsi"/>
            <w:b/>
            <w:bCs/>
            <w:color w:val="000000"/>
            <w:lang w:val="en-US" w:eastAsia="en-US"/>
            <w:rPrChange w:id="2500" w:author="W" w:date="2014-06-16T03:20:00Z">
              <w:rPr>
                <w:rFonts w:eastAsiaTheme="minorHAnsi"/>
                <w:b/>
                <w:bCs/>
                <w:color w:val="000000"/>
                <w:sz w:val="23"/>
                <w:szCs w:val="23"/>
                <w:lang w:val="en-US" w:eastAsia="en-US"/>
              </w:rPr>
            </w:rPrChange>
          </w:rPr>
          <w:t xml:space="preserve">sp.1 </w:t>
        </w:r>
      </w:ins>
      <w:ins w:id="2501" w:author="W" w:date="2014-06-15T21:14:00Z">
        <w:r w:rsidRPr="0075724A">
          <w:rPr>
            <w:bCs/>
            <w:lang w:val="en-US"/>
            <w:rPrChange w:id="2502" w:author="W" w:date="2014-06-16T14:17:00Z">
              <w:rPr>
                <w:b/>
                <w:bCs/>
                <w:sz w:val="23"/>
                <w:szCs w:val="23"/>
              </w:rPr>
            </w:rPrChange>
          </w:rPr>
          <w:t>Kützing (1843:</w:t>
        </w:r>
      </w:ins>
      <w:ins w:id="2503" w:author="W" w:date="2014-06-16T14:17:00Z">
        <w:r w:rsidR="0075724A" w:rsidRPr="0075724A">
          <w:rPr>
            <w:bCs/>
            <w:lang w:val="en-US"/>
            <w:rPrChange w:id="2504" w:author="W" w:date="2014-06-16T14:17:00Z">
              <w:rPr>
                <w:bCs/>
                <w:highlight w:val="yellow"/>
                <w:lang w:val="en-US"/>
              </w:rPr>
            </w:rPrChange>
          </w:rPr>
          <w:t xml:space="preserve"> 177</w:t>
        </w:r>
      </w:ins>
      <w:ins w:id="2505" w:author="W" w:date="2014-06-15T21:14:00Z">
        <w:r w:rsidRPr="0075724A">
          <w:rPr>
            <w:bCs/>
            <w:lang w:val="en-US"/>
            <w:rPrChange w:id="2506" w:author="W" w:date="2014-06-16T14:17:00Z">
              <w:rPr>
                <w:bCs/>
                <w:sz w:val="23"/>
                <w:szCs w:val="23"/>
              </w:rPr>
            </w:rPrChange>
          </w:rPr>
          <w:t>).</w:t>
        </w:r>
        <w:r w:rsidRPr="0075724A">
          <w:rPr>
            <w:rFonts w:eastAsiaTheme="minorHAnsi"/>
            <w:color w:val="000000"/>
            <w:lang w:val="en-US" w:eastAsia="en-US"/>
            <w:rPrChange w:id="2507" w:author="W" w:date="2014-06-16T14:17:00Z">
              <w:rPr>
                <w:rFonts w:eastAsiaTheme="minorHAnsi"/>
                <w:color w:val="000000"/>
                <w:lang w:eastAsia="en-US"/>
              </w:rPr>
            </w:rPrChange>
          </w:rPr>
          <w:t xml:space="preserve"> </w:t>
        </w:r>
        <w:r w:rsidRPr="00E7789B">
          <w:rPr>
            <w:rFonts w:eastAsiaTheme="minorHAnsi"/>
            <w:color w:val="000000"/>
            <w:highlight w:val="yellow"/>
            <w:lang w:val="en-US" w:eastAsia="en-US"/>
            <w:rPrChange w:id="2508" w:author="W" w:date="2014-06-16T03:20:00Z">
              <w:rPr>
                <w:rFonts w:eastAsiaTheme="minorHAnsi"/>
                <w:color w:val="000000"/>
                <w:lang w:eastAsia="en-US"/>
              </w:rPr>
            </w:rPrChange>
          </w:rPr>
          <w:t>(Fig.).</w:t>
        </w:r>
      </w:ins>
    </w:p>
    <w:p w14:paraId="14F7B817" w14:textId="77C5AEE1" w:rsidR="002C349E" w:rsidRPr="00A026B4" w:rsidRDefault="002C349E" w:rsidP="00E7789B">
      <w:pPr>
        <w:spacing w:before="0" w:after="0" w:line="480" w:lineRule="auto"/>
        <w:jc w:val="both"/>
        <w:rPr>
          <w:ins w:id="2509" w:author="W" w:date="2014-06-15T21:20:00Z"/>
          <w:lang w:val="en-US"/>
        </w:rPr>
      </w:pPr>
      <w:ins w:id="2510" w:author="W" w:date="2014-06-15T21:20:00Z">
        <w:r w:rsidRPr="00E7789B">
          <w:rPr>
            <w:lang w:val="en-US"/>
          </w:rPr>
          <w:t>Polarized, arboriform to irregular colonies, 5</w:t>
        </w:r>
        <w:r w:rsidRPr="00DD19C5">
          <w:rPr>
            <w:lang w:val="en-US"/>
          </w:rPr>
          <w:t xml:space="preserve">7.8–125.2 µm length. Sheath firm, hyaline, conspicuous, </w:t>
        </w:r>
      </w:ins>
      <w:ins w:id="2511" w:author="W" w:date="2014-06-15T22:57:00Z">
        <w:r w:rsidR="004B6D98" w:rsidRPr="007425AE">
          <w:rPr>
            <w:lang w:val="en-US"/>
          </w:rPr>
          <w:t>homogeneous</w:t>
        </w:r>
      </w:ins>
      <w:ins w:id="2512" w:author="W" w:date="2014-06-15T21:20:00Z">
        <w:r w:rsidRPr="007425AE">
          <w:rPr>
            <w:lang w:val="en-US"/>
          </w:rPr>
          <w:t xml:space="preserve">, </w:t>
        </w:r>
        <w:proofErr w:type="gramStart"/>
        <w:r w:rsidRPr="007425AE">
          <w:rPr>
            <w:lang w:val="en-US"/>
          </w:rPr>
          <w:t>smooth</w:t>
        </w:r>
      </w:ins>
      <w:proofErr w:type="gramEnd"/>
      <w:ins w:id="2513" w:author="W" w:date="2014-06-15T22:59:00Z">
        <w:r w:rsidR="004B6D98" w:rsidRPr="007425AE">
          <w:rPr>
            <w:lang w:val="en-US"/>
          </w:rPr>
          <w:t xml:space="preserve">, </w:t>
        </w:r>
      </w:ins>
      <w:commentRangeStart w:id="2514"/>
      <w:ins w:id="2515" w:author="osxadmin" w:date="2014-06-22T07:58:00Z">
        <w:r w:rsidR="00BF0A7E">
          <w:rPr>
            <w:lang w:val="en-US"/>
          </w:rPr>
          <w:t xml:space="preserve">with </w:t>
        </w:r>
      </w:ins>
      <w:ins w:id="2516" w:author="W" w:date="2014-06-15T23:01:00Z">
        <w:r w:rsidR="004B6D98" w:rsidRPr="00316929">
          <w:rPr>
            <w:lang w:val="en-US"/>
          </w:rPr>
          <w:t>hole</w:t>
        </w:r>
      </w:ins>
      <w:ins w:id="2517" w:author="osxadmin" w:date="2014-06-22T07:58:00Z">
        <w:r w:rsidR="00BF0A7E">
          <w:rPr>
            <w:lang w:val="en-US"/>
          </w:rPr>
          <w:t>s</w:t>
        </w:r>
      </w:ins>
      <w:commentRangeEnd w:id="2514"/>
      <w:ins w:id="2518" w:author="osxadmin" w:date="2014-06-22T08:04:00Z">
        <w:r w:rsidR="0020207F">
          <w:rPr>
            <w:rStyle w:val="CommentReference"/>
            <w:rFonts w:ascii="Calibri" w:hAnsi="Calibri"/>
            <w:szCs w:val="20"/>
            <w:lang w:eastAsia="en-US"/>
          </w:rPr>
          <w:commentReference w:id="2514"/>
        </w:r>
      </w:ins>
      <w:ins w:id="2520" w:author="W" w:date="2014-06-15T23:01:00Z">
        <w:del w:id="2521" w:author="osxadmin" w:date="2014-06-22T07:58:00Z">
          <w:r w:rsidR="004B6D98" w:rsidRPr="00316929" w:rsidDel="00BF0A7E">
            <w:rPr>
              <w:lang w:val="en-US"/>
            </w:rPr>
            <w:delText>d</w:delText>
          </w:r>
        </w:del>
      </w:ins>
      <w:ins w:id="2522" w:author="W" w:date="2014-06-15T21:20:00Z">
        <w:r w:rsidRPr="00316929">
          <w:rPr>
            <w:lang w:val="en-US"/>
          </w:rPr>
          <w:t xml:space="preserve">. Cells spherical, hemispherical to </w:t>
        </w:r>
      </w:ins>
      <w:ins w:id="2523" w:author="W" w:date="2014-06-15T22:57:00Z">
        <w:r w:rsidR="004B6D98" w:rsidRPr="00D87149">
          <w:rPr>
            <w:lang w:val="en-US"/>
          </w:rPr>
          <w:t>polygonal</w:t>
        </w:r>
      </w:ins>
      <w:ins w:id="2524" w:author="W" w:date="2014-06-15T21:20:00Z">
        <w:r w:rsidRPr="00D87149">
          <w:rPr>
            <w:lang w:val="en-US"/>
          </w:rPr>
          <w:t xml:space="preserve">, </w:t>
        </w:r>
      </w:ins>
      <w:ins w:id="2525" w:author="W" w:date="2014-06-15T22:57:00Z">
        <w:r w:rsidR="004B6D98" w:rsidRPr="00F7051B">
          <w:rPr>
            <w:lang w:val="en-US"/>
          </w:rPr>
          <w:t>3</w:t>
        </w:r>
      </w:ins>
      <w:ins w:id="2526" w:author="W" w:date="2014-06-15T21:20:00Z">
        <w:r w:rsidRPr="00F7051B">
          <w:rPr>
            <w:lang w:val="en-US"/>
          </w:rPr>
          <w:t>.</w:t>
        </w:r>
      </w:ins>
      <w:ins w:id="2527" w:author="W" w:date="2014-06-15T22:57:00Z">
        <w:r w:rsidR="004B6D98" w:rsidRPr="00781BA6">
          <w:rPr>
            <w:lang w:val="en-US"/>
          </w:rPr>
          <w:t>2</w:t>
        </w:r>
      </w:ins>
      <w:ins w:id="2528" w:author="W" w:date="2014-06-15T21:20:00Z">
        <w:r w:rsidRPr="00781BA6">
          <w:rPr>
            <w:lang w:val="en-US"/>
          </w:rPr>
          <w:t>–</w:t>
        </w:r>
      </w:ins>
      <w:ins w:id="2529" w:author="W" w:date="2014-06-15T22:57:00Z">
        <w:r w:rsidR="004B6D98" w:rsidRPr="00A84FF0">
          <w:rPr>
            <w:lang w:val="en-US"/>
          </w:rPr>
          <w:t>8</w:t>
        </w:r>
      </w:ins>
      <w:ins w:id="2530" w:author="W" w:date="2014-06-15T21:20:00Z">
        <w:r w:rsidRPr="00A84FF0">
          <w:rPr>
            <w:lang w:val="en-US"/>
          </w:rPr>
          <w:t>.</w:t>
        </w:r>
      </w:ins>
      <w:ins w:id="2531" w:author="W" w:date="2014-06-15T22:57:00Z">
        <w:r w:rsidR="004B6D98" w:rsidRPr="00A84FF0">
          <w:rPr>
            <w:lang w:val="en-US"/>
          </w:rPr>
          <w:t>0</w:t>
        </w:r>
      </w:ins>
      <w:ins w:id="2532" w:author="W" w:date="2014-06-15T21:20:00Z">
        <w:r w:rsidRPr="00A84FF0">
          <w:rPr>
            <w:lang w:val="en-US"/>
          </w:rPr>
          <w:t xml:space="preserve"> µm diam. Cell </w:t>
        </w:r>
        <w:r w:rsidRPr="005B36B7">
          <w:rPr>
            <w:lang w:val="en-US"/>
          </w:rPr>
          <w:t xml:space="preserve">content granulated, </w:t>
        </w:r>
      </w:ins>
      <w:ins w:id="2533" w:author="W" w:date="2014-06-15T22:58:00Z">
        <w:r w:rsidR="004B6D98" w:rsidRPr="005B36B7">
          <w:rPr>
            <w:lang w:val="en-US"/>
          </w:rPr>
          <w:t>gray</w:t>
        </w:r>
      </w:ins>
      <w:ins w:id="2534" w:author="W" w:date="2014-06-15T21:20:00Z">
        <w:r w:rsidRPr="00A026B4">
          <w:rPr>
            <w:lang w:val="en-US"/>
          </w:rPr>
          <w:t xml:space="preserve">.  </w:t>
        </w:r>
      </w:ins>
    </w:p>
    <w:p w14:paraId="7E5E0612" w14:textId="77777777" w:rsidR="004B6D98" w:rsidRPr="00E7789B" w:rsidRDefault="004B6D98" w:rsidP="00DD19C5">
      <w:pPr>
        <w:spacing w:before="0" w:after="0" w:line="480" w:lineRule="auto"/>
        <w:jc w:val="both"/>
        <w:rPr>
          <w:ins w:id="2535" w:author="W" w:date="2014-06-15T22:58:00Z"/>
          <w:b/>
          <w:lang w:val="en-US"/>
        </w:rPr>
      </w:pPr>
      <w:ins w:id="2536" w:author="W" w:date="2014-06-15T22:58:00Z">
        <w:r w:rsidRPr="00A026B4">
          <w:rPr>
            <w:b/>
            <w:lang w:val="en-US"/>
          </w:rPr>
          <w:t>Habitat:</w:t>
        </w:r>
        <w:r w:rsidRPr="00A026B4">
          <w:rPr>
            <w:lang w:val="en-US"/>
          </w:rPr>
          <w:t>—</w:t>
        </w:r>
        <w:r w:rsidRPr="00E7789B">
          <w:rPr>
            <w:lang w:val="en-US"/>
            <w:rPrChange w:id="2537" w:author="W" w:date="2014-06-16T03:20:00Z">
              <w:rPr/>
            </w:rPrChange>
          </w:rPr>
          <w:t>Wet rock.</w:t>
        </w:r>
      </w:ins>
    </w:p>
    <w:p w14:paraId="781BD7D2" w14:textId="6BD72C7E" w:rsidR="002C349E" w:rsidRPr="00E7789B" w:rsidRDefault="004B6D98">
      <w:pPr>
        <w:autoSpaceDE w:val="0"/>
        <w:autoSpaceDN w:val="0"/>
        <w:adjustRightInd w:val="0"/>
        <w:spacing w:before="0" w:after="0" w:line="480" w:lineRule="auto"/>
        <w:jc w:val="both"/>
        <w:rPr>
          <w:ins w:id="2538" w:author="W" w:date="2014-06-15T21:13:00Z"/>
          <w:rFonts w:eastAsiaTheme="minorHAnsi"/>
          <w:color w:val="000000"/>
          <w:lang w:val="en-US" w:eastAsia="en-US"/>
          <w:rPrChange w:id="2539" w:author="W" w:date="2014-06-16T03:20:00Z">
            <w:rPr>
              <w:ins w:id="2540" w:author="W" w:date="2014-06-15T21:13:00Z"/>
              <w:rFonts w:eastAsiaTheme="minorHAnsi"/>
              <w:color w:val="000000"/>
              <w:sz w:val="23"/>
              <w:szCs w:val="23"/>
              <w:lang w:val="en-US" w:eastAsia="en-US"/>
            </w:rPr>
          </w:rPrChange>
        </w:rPr>
        <w:pPrChange w:id="2541" w:author="W" w:date="2014-06-16T03:20:00Z">
          <w:pPr>
            <w:autoSpaceDE w:val="0"/>
            <w:autoSpaceDN w:val="0"/>
            <w:adjustRightInd w:val="0"/>
            <w:spacing w:before="0" w:after="0" w:line="240" w:lineRule="auto"/>
          </w:pPr>
        </w:pPrChange>
      </w:pPr>
      <w:ins w:id="2542" w:author="W" w:date="2014-06-15T22:58:00Z">
        <w:r w:rsidRPr="00E7789B">
          <w:rPr>
            <w:b/>
            <w:lang w:val="en-US"/>
          </w:rPr>
          <w:t>Notes</w:t>
        </w:r>
        <w:proofErr w:type="gramStart"/>
        <w:r w:rsidRPr="00E7789B">
          <w:rPr>
            <w:b/>
            <w:lang w:val="en-US"/>
          </w:rPr>
          <w:t>:</w:t>
        </w:r>
        <w:r w:rsidRPr="00DD19C5">
          <w:rPr>
            <w:rFonts w:eastAsiaTheme="minorHAnsi"/>
            <w:lang w:val="en-US" w:eastAsia="en-US"/>
          </w:rPr>
          <w:t>—</w:t>
        </w:r>
      </w:ins>
      <w:proofErr w:type="gramEnd"/>
      <w:ins w:id="2543" w:author="W" w:date="2014-06-15T22:59:00Z">
        <w:del w:id="2544" w:author="osxadmin" w:date="2014-06-22T07:59:00Z">
          <w:r w:rsidRPr="00DD19C5" w:rsidDel="00BF0A7E">
            <w:rPr>
              <w:rFonts w:eastAsiaTheme="minorHAnsi"/>
              <w:lang w:val="en-US" w:eastAsia="en-US"/>
            </w:rPr>
            <w:delText xml:space="preserve">The </w:delText>
          </w:r>
        </w:del>
      </w:ins>
      <w:ins w:id="2545" w:author="osxadmin" w:date="2014-06-22T07:59:00Z">
        <w:r w:rsidR="00BF0A7E">
          <w:rPr>
            <w:rFonts w:eastAsiaTheme="minorHAnsi"/>
            <w:lang w:val="en-US" w:eastAsia="en-US"/>
          </w:rPr>
          <w:t xml:space="preserve">A </w:t>
        </w:r>
      </w:ins>
      <w:ins w:id="2546" w:author="W" w:date="2014-06-15T22:59:00Z">
        <w:r w:rsidRPr="00DD19C5">
          <w:rPr>
            <w:rFonts w:eastAsiaTheme="minorHAnsi"/>
            <w:lang w:val="en-US" w:eastAsia="en-US"/>
          </w:rPr>
          <w:t xml:space="preserve">presence of </w:t>
        </w:r>
      </w:ins>
      <w:ins w:id="2547" w:author="W" w:date="2014-06-15T21:13:00Z">
        <w:del w:id="2548" w:author="osxadmin" w:date="2014-06-22T07:59:00Z">
          <w:r w:rsidR="002C349E" w:rsidRPr="00E7789B" w:rsidDel="00BF0A7E">
            <w:rPr>
              <w:rFonts w:eastAsiaTheme="minorHAnsi"/>
              <w:color w:val="000000"/>
              <w:lang w:val="en-US" w:eastAsia="en-US"/>
              <w:rPrChange w:id="2549" w:author="W" w:date="2014-06-16T03:20:00Z">
                <w:rPr>
                  <w:rFonts w:eastAsiaTheme="minorHAnsi"/>
                  <w:color w:val="000000"/>
                  <w:sz w:val="23"/>
                  <w:szCs w:val="23"/>
                  <w:lang w:val="en-US" w:eastAsia="en-US"/>
                </w:rPr>
              </w:rPrChange>
            </w:rPr>
            <w:delText xml:space="preserve"> </w:delText>
          </w:r>
        </w:del>
      </w:ins>
      <w:ins w:id="2550" w:author="W" w:date="2014-06-15T23:01:00Z">
        <w:r w:rsidRPr="00E7789B">
          <w:rPr>
            <w:rFonts w:eastAsiaTheme="minorHAnsi"/>
            <w:color w:val="000000"/>
            <w:lang w:val="en-US" w:eastAsia="en-US"/>
          </w:rPr>
          <w:t xml:space="preserve">empty holes </w:t>
        </w:r>
      </w:ins>
      <w:ins w:id="2551" w:author="W" w:date="2014-06-15T23:02:00Z">
        <w:r w:rsidRPr="00DD19C5">
          <w:rPr>
            <w:rFonts w:eastAsiaTheme="minorHAnsi"/>
            <w:color w:val="000000"/>
            <w:lang w:val="en-US" w:eastAsia="en-US"/>
          </w:rPr>
          <w:t>throughout the mucilage</w:t>
        </w:r>
      </w:ins>
      <w:ins w:id="2552" w:author="osxadmin" w:date="2014-06-22T07:59:00Z">
        <w:r w:rsidR="0020207F">
          <w:rPr>
            <w:rFonts w:eastAsiaTheme="minorHAnsi"/>
            <w:color w:val="000000"/>
            <w:lang w:val="en-US" w:eastAsia="en-US"/>
          </w:rPr>
          <w:t xml:space="preserve"> was found.</w:t>
        </w:r>
      </w:ins>
      <w:ins w:id="2553" w:author="W" w:date="2014-06-15T23:02:00Z">
        <w:del w:id="2554" w:author="osxadmin" w:date="2014-06-22T07:59:00Z">
          <w:r w:rsidRPr="00DD19C5" w:rsidDel="0020207F">
            <w:rPr>
              <w:rFonts w:eastAsiaTheme="minorHAnsi"/>
              <w:color w:val="000000"/>
              <w:lang w:val="en-US" w:eastAsia="en-US"/>
            </w:rPr>
            <w:delText>,</w:delText>
          </w:r>
        </w:del>
        <w:r w:rsidRPr="00DD19C5">
          <w:rPr>
            <w:rFonts w:eastAsiaTheme="minorHAnsi"/>
            <w:color w:val="000000"/>
            <w:lang w:val="en-US" w:eastAsia="en-US"/>
          </w:rPr>
          <w:t xml:space="preserve"> </w:t>
        </w:r>
        <w:del w:id="2555" w:author="osxadmin" w:date="2014-06-22T07:59:00Z">
          <w:r w:rsidRPr="00DD19C5" w:rsidDel="0020207F">
            <w:rPr>
              <w:rFonts w:eastAsiaTheme="minorHAnsi"/>
              <w:color w:val="000000"/>
              <w:lang w:val="en-US" w:eastAsia="en-US"/>
            </w:rPr>
            <w:delText>the</w:delText>
          </w:r>
        </w:del>
      </w:ins>
      <w:ins w:id="2556" w:author="osxadmin" w:date="2014-06-22T07:59:00Z">
        <w:r w:rsidR="0020207F" w:rsidRPr="00DD19C5">
          <w:rPr>
            <w:rFonts w:eastAsiaTheme="minorHAnsi"/>
            <w:color w:val="000000"/>
            <w:lang w:val="en-US" w:eastAsia="en-US"/>
          </w:rPr>
          <w:t>The</w:t>
        </w:r>
      </w:ins>
      <w:ins w:id="2557" w:author="W" w:date="2014-06-15T23:02:00Z">
        <w:r w:rsidRPr="00DD19C5">
          <w:rPr>
            <w:rFonts w:eastAsiaTheme="minorHAnsi"/>
            <w:color w:val="000000"/>
            <w:lang w:val="en-US" w:eastAsia="en-US"/>
          </w:rPr>
          <w:t xml:space="preserve"> cell</w:t>
        </w:r>
        <w:del w:id="2558" w:author="osxadmin" w:date="2014-06-22T07:59:00Z">
          <w:r w:rsidRPr="00DD19C5" w:rsidDel="0020207F">
            <w:rPr>
              <w:rFonts w:eastAsiaTheme="minorHAnsi"/>
              <w:color w:val="000000"/>
              <w:lang w:val="en-US" w:eastAsia="en-US"/>
            </w:rPr>
            <w:delText>s</w:delText>
          </w:r>
        </w:del>
        <w:r w:rsidRPr="00DD19C5">
          <w:rPr>
            <w:rFonts w:eastAsiaTheme="minorHAnsi"/>
            <w:color w:val="000000"/>
            <w:lang w:val="en-US" w:eastAsia="en-US"/>
          </w:rPr>
          <w:t xml:space="preserve"> dimensions and </w:t>
        </w:r>
        <w:del w:id="2559" w:author="osxadmin" w:date="2014-06-22T08:00:00Z">
          <w:r w:rsidRPr="00DD19C5" w:rsidDel="0020207F">
            <w:rPr>
              <w:rFonts w:eastAsiaTheme="minorHAnsi"/>
              <w:color w:val="000000"/>
              <w:lang w:val="en-US" w:eastAsia="en-US"/>
            </w:rPr>
            <w:delText xml:space="preserve">also </w:delText>
          </w:r>
        </w:del>
        <w:r w:rsidRPr="00DD19C5">
          <w:rPr>
            <w:rFonts w:eastAsiaTheme="minorHAnsi"/>
            <w:color w:val="000000"/>
            <w:lang w:val="en-US" w:eastAsia="en-US"/>
          </w:rPr>
          <w:t>the</w:t>
        </w:r>
        <w:del w:id="2560" w:author="osxadmin" w:date="2014-06-22T08:00:00Z">
          <w:r w:rsidRPr="00DD19C5" w:rsidDel="0020207F">
            <w:rPr>
              <w:rFonts w:eastAsiaTheme="minorHAnsi"/>
              <w:color w:val="000000"/>
              <w:lang w:val="en-US" w:eastAsia="en-US"/>
            </w:rPr>
            <w:delText>ir</w:delText>
          </w:r>
        </w:del>
        <w:r w:rsidRPr="00DD19C5">
          <w:rPr>
            <w:rFonts w:eastAsiaTheme="minorHAnsi"/>
            <w:color w:val="000000"/>
            <w:lang w:val="en-US" w:eastAsia="en-US"/>
          </w:rPr>
          <w:t xml:space="preserve"> color content </w:t>
        </w:r>
      </w:ins>
      <w:ins w:id="2561" w:author="osxadmin" w:date="2014-06-22T08:00:00Z">
        <w:r w:rsidR="0020207F" w:rsidRPr="00DD19C5">
          <w:rPr>
            <w:rFonts w:eastAsiaTheme="minorHAnsi"/>
            <w:color w:val="000000"/>
            <w:lang w:val="en-US" w:eastAsia="en-US"/>
          </w:rPr>
          <w:t>also</w:t>
        </w:r>
        <w:r w:rsidR="0020207F" w:rsidRPr="00DD19C5" w:rsidDel="0020207F">
          <w:rPr>
            <w:rFonts w:eastAsiaTheme="minorHAnsi"/>
            <w:color w:val="000000"/>
            <w:lang w:val="en-US" w:eastAsia="en-US"/>
          </w:rPr>
          <w:t xml:space="preserve"> </w:t>
        </w:r>
      </w:ins>
      <w:ins w:id="2562" w:author="W" w:date="2014-06-15T23:02:00Z">
        <w:del w:id="2563" w:author="osxadmin" w:date="2014-06-22T07:59:00Z">
          <w:r w:rsidRPr="00DD19C5" w:rsidDel="0020207F">
            <w:rPr>
              <w:rFonts w:eastAsiaTheme="minorHAnsi"/>
              <w:color w:val="000000"/>
              <w:lang w:val="en-US" w:eastAsia="en-US"/>
            </w:rPr>
            <w:delText>make this</w:delText>
          </w:r>
        </w:del>
      </w:ins>
      <w:ins w:id="2564" w:author="osxadmin" w:date="2014-06-22T07:59:00Z">
        <w:r w:rsidR="0020207F">
          <w:rPr>
            <w:rFonts w:eastAsiaTheme="minorHAnsi"/>
            <w:color w:val="000000"/>
            <w:lang w:val="en-US" w:eastAsia="en-US"/>
          </w:rPr>
          <w:t>differs this</w:t>
        </w:r>
      </w:ins>
      <w:ins w:id="2565" w:author="W" w:date="2014-06-15T23:02:00Z">
        <w:r w:rsidRPr="00DD19C5">
          <w:rPr>
            <w:rFonts w:eastAsiaTheme="minorHAnsi"/>
            <w:color w:val="000000"/>
            <w:lang w:val="en-US" w:eastAsia="en-US"/>
          </w:rPr>
          <w:t xml:space="preserve"> morphotype </w:t>
        </w:r>
        <w:del w:id="2566" w:author="osxadmin" w:date="2014-06-22T08:00:00Z">
          <w:r w:rsidRPr="00DD19C5" w:rsidDel="0020207F">
            <w:rPr>
              <w:rFonts w:eastAsiaTheme="minorHAnsi"/>
              <w:color w:val="000000"/>
              <w:lang w:val="en-US" w:eastAsia="en-US"/>
            </w:rPr>
            <w:delText xml:space="preserve">very distinct </w:delText>
          </w:r>
        </w:del>
        <w:r w:rsidRPr="00DD19C5">
          <w:rPr>
            <w:rFonts w:eastAsiaTheme="minorHAnsi"/>
            <w:color w:val="000000"/>
            <w:lang w:val="en-US" w:eastAsia="en-US"/>
          </w:rPr>
          <w:t xml:space="preserve">from the other </w:t>
        </w:r>
        <w:r w:rsidRPr="00DD19C5">
          <w:rPr>
            <w:rFonts w:eastAsiaTheme="minorHAnsi"/>
            <w:i/>
            <w:color w:val="000000"/>
            <w:lang w:val="en-US" w:eastAsia="en-US"/>
          </w:rPr>
          <w:t xml:space="preserve">Entophysalis </w:t>
        </w:r>
        <w:r w:rsidRPr="00DD19C5">
          <w:rPr>
            <w:rFonts w:eastAsiaTheme="minorHAnsi"/>
            <w:color w:val="000000"/>
            <w:lang w:val="en-US" w:eastAsia="en-US"/>
          </w:rPr>
          <w:t>species.</w:t>
        </w:r>
      </w:ins>
      <w:ins w:id="2567" w:author="W" w:date="2014-06-15T23:01:00Z">
        <w:r w:rsidRPr="00DD19C5">
          <w:rPr>
            <w:rFonts w:eastAsiaTheme="minorHAnsi"/>
            <w:color w:val="000000"/>
            <w:lang w:val="en-US" w:eastAsia="en-US"/>
          </w:rPr>
          <w:t xml:space="preserve"> </w:t>
        </w:r>
      </w:ins>
    </w:p>
    <w:p w14:paraId="5F339A15" w14:textId="77777777" w:rsidR="002C349E" w:rsidRPr="0075724A" w:rsidRDefault="004B6D98">
      <w:pPr>
        <w:autoSpaceDE w:val="0"/>
        <w:autoSpaceDN w:val="0"/>
        <w:adjustRightInd w:val="0"/>
        <w:spacing w:before="0" w:after="0" w:line="480" w:lineRule="auto"/>
        <w:jc w:val="both"/>
        <w:rPr>
          <w:ins w:id="2568" w:author="W" w:date="2014-06-15T21:13:00Z"/>
          <w:rFonts w:eastAsiaTheme="minorHAnsi"/>
          <w:color w:val="000000"/>
          <w:lang w:eastAsia="en-US"/>
          <w:rPrChange w:id="2569" w:author="W" w:date="2014-06-16T14:19:00Z">
            <w:rPr>
              <w:ins w:id="2570" w:author="W" w:date="2014-06-15T21:13:00Z"/>
              <w:rFonts w:eastAsiaTheme="minorHAnsi"/>
              <w:color w:val="000000"/>
              <w:sz w:val="23"/>
              <w:szCs w:val="23"/>
              <w:lang w:val="en-US" w:eastAsia="en-US"/>
            </w:rPr>
          </w:rPrChange>
        </w:rPr>
        <w:pPrChange w:id="2571" w:author="W" w:date="2014-06-16T03:20:00Z">
          <w:pPr>
            <w:autoSpaceDE w:val="0"/>
            <w:autoSpaceDN w:val="0"/>
            <w:adjustRightInd w:val="0"/>
            <w:spacing w:before="0" w:after="0" w:line="240" w:lineRule="auto"/>
          </w:pPr>
        </w:pPrChange>
      </w:pPr>
      <w:ins w:id="2572" w:author="W" w:date="2014-06-15T22:58:00Z">
        <w:r w:rsidRPr="00E7789B">
          <w:rPr>
            <w:b/>
            <w:lang w:val="en-US"/>
            <w:rPrChange w:id="2573" w:author="W" w:date="2014-06-16T03:20:00Z">
              <w:rPr>
                <w:b/>
              </w:rPr>
            </w:rPrChange>
          </w:rPr>
          <w:lastRenderedPageBreak/>
          <w:t>Studied material:</w:t>
        </w:r>
        <w:r w:rsidRPr="00E7789B">
          <w:rPr>
            <w:lang w:val="en-US"/>
            <w:rPrChange w:id="2574" w:author="W" w:date="2014-06-16T03:20:00Z">
              <w:rPr/>
            </w:rPrChange>
          </w:rPr>
          <w:t>—</w:t>
        </w:r>
      </w:ins>
      <w:ins w:id="2575" w:author="W" w:date="2014-06-16T14:19:00Z">
        <w:r w:rsidR="0075724A" w:rsidRPr="0075724A">
          <w:rPr>
            <w:rFonts w:eastAsiaTheme="minorHAnsi"/>
            <w:color w:val="000000"/>
            <w:lang w:eastAsia="en-US"/>
            <w:rPrChange w:id="2576" w:author="W" w:date="2014-06-16T14:19:00Z">
              <w:rPr>
                <w:rFonts w:eastAsiaTheme="minorHAnsi"/>
                <w:color w:val="000000"/>
                <w:highlight w:val="yellow"/>
                <w:lang w:eastAsia="en-US"/>
              </w:rPr>
            </w:rPrChange>
          </w:rPr>
          <w:t xml:space="preserve">BRAZIL. São Paulo: Peruíbe, Ecological Station “Juréia-Itatins”, 24° 23.311'S, 47° 00.940'W, 16 August 2011,  </w:t>
        </w:r>
        <w:r w:rsidR="0075724A" w:rsidRPr="0075724A">
          <w:rPr>
            <w:rFonts w:eastAsiaTheme="minorHAnsi"/>
            <w:i/>
            <w:iCs/>
            <w:color w:val="000000"/>
            <w:lang w:eastAsia="en-US"/>
            <w:rPrChange w:id="2577" w:author="W" w:date="2014-06-16T14:19:00Z">
              <w:rPr>
                <w:rFonts w:eastAsiaTheme="minorHAnsi"/>
                <w:i/>
                <w:iCs/>
                <w:color w:val="000000"/>
                <w:highlight w:val="yellow"/>
                <w:lang w:eastAsia="en-US"/>
              </w:rPr>
            </w:rPrChange>
          </w:rPr>
          <w:t>W.A. Gama-Jr.</w:t>
        </w:r>
        <w:r w:rsidR="0075724A" w:rsidRPr="0075724A">
          <w:rPr>
            <w:rFonts w:eastAsiaTheme="minorHAnsi"/>
            <w:color w:val="000000"/>
            <w:lang w:eastAsia="en-US"/>
            <w:rPrChange w:id="2578" w:author="W" w:date="2014-06-16T14:19:00Z">
              <w:rPr>
                <w:rFonts w:eastAsiaTheme="minorHAnsi"/>
                <w:color w:val="000000"/>
                <w:highlight w:val="yellow"/>
                <w:lang w:eastAsia="en-US"/>
              </w:rPr>
            </w:rPrChange>
          </w:rPr>
          <w:t xml:space="preserve">, </w:t>
        </w:r>
        <w:r w:rsidR="0075724A" w:rsidRPr="0075724A">
          <w:rPr>
            <w:rFonts w:eastAsiaTheme="minorHAnsi"/>
            <w:i/>
            <w:iCs/>
            <w:color w:val="000000"/>
            <w:lang w:eastAsia="en-US"/>
            <w:rPrChange w:id="2579" w:author="W" w:date="2014-06-16T14:19:00Z">
              <w:rPr>
                <w:rFonts w:eastAsiaTheme="minorHAnsi"/>
                <w:i/>
                <w:iCs/>
                <w:color w:val="000000"/>
                <w:highlight w:val="yellow"/>
                <w:lang w:eastAsia="en-US"/>
              </w:rPr>
            </w:rPrChange>
          </w:rPr>
          <w:t>G.S. Hentschke</w:t>
        </w:r>
        <w:r w:rsidR="0075724A" w:rsidRPr="0075724A">
          <w:rPr>
            <w:rFonts w:eastAsiaTheme="minorHAnsi"/>
            <w:color w:val="000000"/>
            <w:lang w:eastAsia="en-US"/>
            <w:rPrChange w:id="2580" w:author="W" w:date="2014-06-16T14:19:00Z">
              <w:rPr>
                <w:rFonts w:eastAsiaTheme="minorHAnsi"/>
                <w:color w:val="000000"/>
                <w:highlight w:val="yellow"/>
                <w:lang w:eastAsia="en-US"/>
              </w:rPr>
            </w:rPrChange>
          </w:rPr>
          <w:t xml:space="preserve">, </w:t>
        </w:r>
        <w:r w:rsidR="0075724A" w:rsidRPr="0075724A">
          <w:rPr>
            <w:rFonts w:eastAsiaTheme="minorHAnsi"/>
            <w:i/>
            <w:iCs/>
            <w:color w:val="000000"/>
            <w:lang w:eastAsia="en-US"/>
            <w:rPrChange w:id="2581" w:author="W" w:date="2014-06-16T14:19:00Z">
              <w:rPr>
                <w:rFonts w:eastAsiaTheme="minorHAnsi"/>
                <w:i/>
                <w:iCs/>
                <w:color w:val="000000"/>
                <w:highlight w:val="yellow"/>
                <w:lang w:eastAsia="en-US"/>
              </w:rPr>
            </w:rPrChange>
          </w:rPr>
          <w:t xml:space="preserve">C.F.S. Malone &amp; </w:t>
        </w:r>
        <w:r w:rsidR="0075724A" w:rsidRPr="0075724A">
          <w:rPr>
            <w:rFonts w:eastAsiaTheme="minorHAnsi"/>
            <w:color w:val="000000"/>
            <w:lang w:eastAsia="en-US"/>
            <w:rPrChange w:id="2582" w:author="W" w:date="2014-06-16T14:19:00Z">
              <w:rPr>
                <w:rFonts w:eastAsiaTheme="minorHAnsi"/>
                <w:color w:val="000000"/>
                <w:highlight w:val="yellow"/>
                <w:lang w:eastAsia="en-US"/>
              </w:rPr>
            </w:rPrChange>
          </w:rPr>
          <w:t>C</w:t>
        </w:r>
        <w:r w:rsidR="0075724A" w:rsidRPr="0075724A">
          <w:rPr>
            <w:rFonts w:eastAsiaTheme="minorHAnsi"/>
            <w:i/>
            <w:iCs/>
            <w:color w:val="000000"/>
            <w:lang w:eastAsia="en-US"/>
            <w:rPrChange w:id="2583" w:author="W" w:date="2014-06-16T14:19:00Z">
              <w:rPr>
                <w:rFonts w:eastAsiaTheme="minorHAnsi"/>
                <w:i/>
                <w:iCs/>
                <w:color w:val="000000"/>
                <w:highlight w:val="yellow"/>
                <w:lang w:eastAsia="en-US"/>
              </w:rPr>
            </w:rPrChange>
          </w:rPr>
          <w:t>.L. Sant’Anna</w:t>
        </w:r>
        <w:r w:rsidR="0075724A" w:rsidRPr="0075724A">
          <w:rPr>
            <w:rFonts w:eastAsiaTheme="minorHAnsi"/>
            <w:bCs/>
            <w:color w:val="000000"/>
            <w:lang w:eastAsia="en-US"/>
            <w:rPrChange w:id="2584" w:author="W" w:date="2014-06-16T14:19:00Z">
              <w:rPr>
                <w:rFonts w:eastAsiaTheme="minorHAnsi"/>
                <w:bCs/>
                <w:color w:val="000000"/>
                <w:highlight w:val="yellow"/>
                <w:lang w:eastAsia="en-US"/>
              </w:rPr>
            </w:rPrChange>
          </w:rPr>
          <w:t xml:space="preserve"> (SP 427316). </w:t>
        </w:r>
      </w:ins>
    </w:p>
    <w:p w14:paraId="59AB0F23" w14:textId="77777777" w:rsidR="004B6D98" w:rsidRPr="0075724A" w:rsidRDefault="004B6D98">
      <w:pPr>
        <w:autoSpaceDE w:val="0"/>
        <w:autoSpaceDN w:val="0"/>
        <w:adjustRightInd w:val="0"/>
        <w:spacing w:before="0" w:after="0" w:line="480" w:lineRule="auto"/>
        <w:jc w:val="both"/>
        <w:rPr>
          <w:ins w:id="2585" w:author="W" w:date="2014-06-15T23:03:00Z"/>
          <w:rFonts w:eastAsiaTheme="minorHAnsi"/>
          <w:b/>
          <w:bCs/>
          <w:i/>
          <w:iCs/>
          <w:color w:val="000000"/>
          <w:lang w:eastAsia="en-US"/>
        </w:rPr>
        <w:pPrChange w:id="2586" w:author="W" w:date="2014-06-16T03:20:00Z">
          <w:pPr>
            <w:autoSpaceDE w:val="0"/>
            <w:autoSpaceDN w:val="0"/>
            <w:adjustRightInd w:val="0"/>
            <w:spacing w:before="0" w:after="0" w:line="240" w:lineRule="auto"/>
          </w:pPr>
        </w:pPrChange>
      </w:pPr>
    </w:p>
    <w:p w14:paraId="1270A70E" w14:textId="77777777" w:rsidR="002C349E" w:rsidRPr="00E7789B" w:rsidRDefault="002C349E">
      <w:pPr>
        <w:autoSpaceDE w:val="0"/>
        <w:autoSpaceDN w:val="0"/>
        <w:adjustRightInd w:val="0"/>
        <w:spacing w:before="0" w:after="0" w:line="480" w:lineRule="auto"/>
        <w:jc w:val="both"/>
        <w:rPr>
          <w:ins w:id="2587" w:author="W" w:date="2014-06-15T21:13:00Z"/>
          <w:rFonts w:eastAsiaTheme="minorHAnsi"/>
          <w:color w:val="000000"/>
          <w:lang w:eastAsia="en-US"/>
          <w:rPrChange w:id="2588" w:author="W" w:date="2014-06-16T03:20:00Z">
            <w:rPr>
              <w:ins w:id="2589" w:author="W" w:date="2014-06-15T21:13:00Z"/>
              <w:rFonts w:eastAsiaTheme="minorHAnsi"/>
              <w:color w:val="000000"/>
              <w:sz w:val="23"/>
              <w:szCs w:val="23"/>
              <w:lang w:val="en-US" w:eastAsia="en-US"/>
            </w:rPr>
          </w:rPrChange>
        </w:rPr>
        <w:pPrChange w:id="2590" w:author="W" w:date="2014-06-16T03:20:00Z">
          <w:pPr>
            <w:autoSpaceDE w:val="0"/>
            <w:autoSpaceDN w:val="0"/>
            <w:adjustRightInd w:val="0"/>
            <w:spacing w:before="0" w:after="0" w:line="240" w:lineRule="auto"/>
          </w:pPr>
        </w:pPrChange>
      </w:pPr>
      <w:ins w:id="2591" w:author="W" w:date="2014-06-15T21:13:00Z">
        <w:r w:rsidRPr="00E7789B">
          <w:rPr>
            <w:rFonts w:eastAsiaTheme="minorHAnsi"/>
            <w:b/>
            <w:bCs/>
            <w:i/>
            <w:iCs/>
            <w:color w:val="000000"/>
            <w:lang w:eastAsia="en-US"/>
            <w:rPrChange w:id="2592" w:author="W" w:date="2014-06-16T03:20:00Z">
              <w:rPr>
                <w:rFonts w:eastAsiaTheme="minorHAnsi"/>
                <w:b/>
                <w:bCs/>
                <w:i/>
                <w:iCs/>
                <w:color w:val="000000"/>
                <w:sz w:val="23"/>
                <w:szCs w:val="23"/>
                <w:lang w:val="en-US" w:eastAsia="en-US"/>
              </w:rPr>
            </w:rPrChange>
          </w:rPr>
          <w:t xml:space="preserve">Entophysalis </w:t>
        </w:r>
        <w:r w:rsidRPr="00E7789B">
          <w:rPr>
            <w:rFonts w:eastAsiaTheme="minorHAnsi"/>
            <w:b/>
            <w:bCs/>
            <w:color w:val="000000"/>
            <w:lang w:eastAsia="en-US"/>
            <w:rPrChange w:id="2593" w:author="W" w:date="2014-06-16T03:20:00Z">
              <w:rPr>
                <w:rFonts w:eastAsiaTheme="minorHAnsi"/>
                <w:b/>
                <w:bCs/>
                <w:color w:val="000000"/>
                <w:sz w:val="23"/>
                <w:szCs w:val="23"/>
                <w:lang w:val="en-US" w:eastAsia="en-US"/>
              </w:rPr>
            </w:rPrChange>
          </w:rPr>
          <w:t xml:space="preserve">sp.2 </w:t>
        </w:r>
      </w:ins>
      <w:ins w:id="2594" w:author="W" w:date="2014-06-15T23:03:00Z">
        <w:r w:rsidR="004B6D98" w:rsidRPr="0075724A">
          <w:rPr>
            <w:bCs/>
            <w:rPrChange w:id="2595" w:author="W" w:date="2014-06-16T14:19:00Z">
              <w:rPr>
                <w:bCs/>
                <w:sz w:val="23"/>
                <w:szCs w:val="23"/>
                <w:highlight w:val="yellow"/>
                <w:lang w:val="en-US"/>
              </w:rPr>
            </w:rPrChange>
          </w:rPr>
          <w:t>Kützing (1843:</w:t>
        </w:r>
      </w:ins>
      <w:ins w:id="2596" w:author="W" w:date="2014-06-16T14:19:00Z">
        <w:r w:rsidR="0075724A" w:rsidRPr="0075724A">
          <w:rPr>
            <w:bCs/>
            <w:rPrChange w:id="2597" w:author="W" w:date="2014-06-16T14:19:00Z">
              <w:rPr>
                <w:bCs/>
                <w:highlight w:val="yellow"/>
              </w:rPr>
            </w:rPrChange>
          </w:rPr>
          <w:t xml:space="preserve"> 177</w:t>
        </w:r>
      </w:ins>
      <w:ins w:id="2598" w:author="W" w:date="2014-06-15T23:03:00Z">
        <w:r w:rsidR="004B6D98" w:rsidRPr="0075724A">
          <w:rPr>
            <w:bCs/>
            <w:rPrChange w:id="2599" w:author="W" w:date="2014-06-16T14:19:00Z">
              <w:rPr>
                <w:bCs/>
                <w:sz w:val="23"/>
                <w:szCs w:val="23"/>
                <w:highlight w:val="yellow"/>
                <w:lang w:val="en-US"/>
              </w:rPr>
            </w:rPrChange>
          </w:rPr>
          <w:t>).</w:t>
        </w:r>
        <w:r w:rsidR="004B6D98" w:rsidRPr="0075724A">
          <w:rPr>
            <w:rFonts w:eastAsiaTheme="minorHAnsi"/>
            <w:color w:val="000000"/>
            <w:lang w:eastAsia="en-US"/>
            <w:rPrChange w:id="2600" w:author="W" w:date="2014-06-16T14:19:00Z">
              <w:rPr>
                <w:rFonts w:eastAsiaTheme="minorHAnsi"/>
                <w:color w:val="000000"/>
                <w:highlight w:val="yellow"/>
                <w:lang w:val="en-US" w:eastAsia="en-US"/>
              </w:rPr>
            </w:rPrChange>
          </w:rPr>
          <w:t xml:space="preserve"> </w:t>
        </w:r>
        <w:r w:rsidR="0075724A" w:rsidRPr="0075724A">
          <w:rPr>
            <w:rFonts w:eastAsiaTheme="minorHAnsi"/>
            <w:color w:val="000000"/>
            <w:highlight w:val="yellow"/>
            <w:lang w:eastAsia="en-US"/>
          </w:rPr>
          <w:t>(Fig.)</w:t>
        </w:r>
      </w:ins>
    </w:p>
    <w:p w14:paraId="06C588CD" w14:textId="77777777" w:rsidR="004B6D98" w:rsidRPr="00E7789B" w:rsidRDefault="004B6D98" w:rsidP="00E7789B">
      <w:pPr>
        <w:spacing w:before="0" w:after="0" w:line="480" w:lineRule="auto"/>
        <w:jc w:val="both"/>
        <w:rPr>
          <w:ins w:id="2601" w:author="W" w:date="2014-06-15T23:03:00Z"/>
          <w:lang w:val="en-US"/>
        </w:rPr>
      </w:pPr>
      <w:ins w:id="2602" w:author="W" w:date="2014-06-15T23:03:00Z">
        <w:r w:rsidRPr="00E7789B">
          <w:rPr>
            <w:lang w:val="en-US"/>
          </w:rPr>
          <w:t>Polarized, l</w:t>
        </w:r>
        <w:r w:rsidRPr="00DD19C5">
          <w:rPr>
            <w:lang w:val="en-US"/>
          </w:rPr>
          <w:t>obate</w:t>
        </w:r>
        <w:del w:id="2603" w:author="osxadmin" w:date="2014-06-22T08:00:00Z">
          <w:r w:rsidRPr="00DD19C5" w:rsidDel="0020207F">
            <w:rPr>
              <w:lang w:val="en-US"/>
            </w:rPr>
            <w:delText>d</w:delText>
          </w:r>
        </w:del>
        <w:r w:rsidRPr="00DD19C5">
          <w:rPr>
            <w:lang w:val="en-US"/>
          </w:rPr>
          <w:t xml:space="preserve"> to irregular </w:t>
        </w:r>
      </w:ins>
      <w:ins w:id="2604" w:author="W" w:date="2014-06-16T00:06:00Z">
        <w:r w:rsidR="005D5144" w:rsidRPr="00DD19C5">
          <w:rPr>
            <w:lang w:val="en-US"/>
          </w:rPr>
          <w:t xml:space="preserve">dense </w:t>
        </w:r>
      </w:ins>
      <w:ins w:id="2605" w:author="W" w:date="2014-06-15T23:03:00Z">
        <w:r w:rsidRPr="00DD19C5">
          <w:rPr>
            <w:lang w:val="en-US"/>
          </w:rPr>
          <w:t xml:space="preserve">colonies, </w:t>
        </w:r>
      </w:ins>
      <w:ins w:id="2606" w:author="W" w:date="2014-06-15T23:04:00Z">
        <w:r w:rsidRPr="00DD19C5">
          <w:rPr>
            <w:lang w:val="en-US"/>
          </w:rPr>
          <w:t>38</w:t>
        </w:r>
      </w:ins>
      <w:ins w:id="2607" w:author="W" w:date="2014-06-15T23:03:00Z">
        <w:r w:rsidRPr="005F3331">
          <w:rPr>
            <w:lang w:val="en-US"/>
          </w:rPr>
          <w:t>.</w:t>
        </w:r>
      </w:ins>
      <w:ins w:id="2608" w:author="W" w:date="2014-06-15T23:04:00Z">
        <w:r w:rsidRPr="005F3331">
          <w:rPr>
            <w:lang w:val="en-US"/>
          </w:rPr>
          <w:t>6</w:t>
        </w:r>
      </w:ins>
      <w:ins w:id="2609" w:author="W" w:date="2014-06-15T23:03:00Z">
        <w:r w:rsidRPr="005F3331">
          <w:rPr>
            <w:lang w:val="en-US"/>
          </w:rPr>
          <w:t>–125.</w:t>
        </w:r>
      </w:ins>
      <w:ins w:id="2610" w:author="W" w:date="2014-06-15T23:04:00Z">
        <w:r w:rsidRPr="00B0101C">
          <w:rPr>
            <w:lang w:val="en-US"/>
          </w:rPr>
          <w:t>4</w:t>
        </w:r>
      </w:ins>
      <w:ins w:id="2611" w:author="W" w:date="2014-06-15T23:03:00Z">
        <w:r w:rsidRPr="00B0101C">
          <w:rPr>
            <w:lang w:val="en-US"/>
          </w:rPr>
          <w:t xml:space="preserve"> µm length. Sheath firm, hyaline</w:t>
        </w:r>
      </w:ins>
      <w:ins w:id="2612" w:author="W" w:date="2014-06-15T23:04:00Z">
        <w:r w:rsidRPr="00B0101C">
          <w:rPr>
            <w:lang w:val="en-US"/>
          </w:rPr>
          <w:t xml:space="preserve"> to yellowish</w:t>
        </w:r>
      </w:ins>
      <w:ins w:id="2613" w:author="W" w:date="2014-06-15T23:03:00Z">
        <w:r w:rsidRPr="007425AE">
          <w:rPr>
            <w:lang w:val="en-US"/>
          </w:rPr>
          <w:t>, conspicuous, homogeneous, smooth. Cells spherical, hemispherical to polygonal, 3.</w:t>
        </w:r>
      </w:ins>
      <w:ins w:id="2614" w:author="W" w:date="2014-06-15T23:59:00Z">
        <w:r w:rsidR="005D5144" w:rsidRPr="007425AE">
          <w:rPr>
            <w:lang w:val="en-US"/>
          </w:rPr>
          <w:t>6</w:t>
        </w:r>
      </w:ins>
      <w:ins w:id="2615" w:author="W" w:date="2014-06-15T23:03:00Z">
        <w:r w:rsidRPr="007425AE">
          <w:rPr>
            <w:lang w:val="en-US"/>
          </w:rPr>
          <w:t>–</w:t>
        </w:r>
      </w:ins>
      <w:ins w:id="2616" w:author="W" w:date="2014-06-15T23:59:00Z">
        <w:r w:rsidR="005D5144" w:rsidRPr="00316929">
          <w:rPr>
            <w:lang w:val="en-US"/>
          </w:rPr>
          <w:t>7</w:t>
        </w:r>
      </w:ins>
      <w:ins w:id="2617" w:author="W" w:date="2014-06-15T23:03:00Z">
        <w:r w:rsidRPr="00316929">
          <w:rPr>
            <w:lang w:val="en-US"/>
          </w:rPr>
          <w:t>.</w:t>
        </w:r>
      </w:ins>
      <w:ins w:id="2618" w:author="W" w:date="2014-06-15T23:59:00Z">
        <w:r w:rsidR="005D5144" w:rsidRPr="00D87149">
          <w:rPr>
            <w:lang w:val="en-US"/>
          </w:rPr>
          <w:t>6</w:t>
        </w:r>
      </w:ins>
      <w:ins w:id="2619" w:author="W" w:date="2014-06-15T23:03:00Z">
        <w:r w:rsidRPr="00D87149">
          <w:rPr>
            <w:lang w:val="en-US"/>
          </w:rPr>
          <w:t xml:space="preserve"> µm diam. Cell co</w:t>
        </w:r>
        <w:r w:rsidRPr="00F7051B">
          <w:rPr>
            <w:lang w:val="en-US"/>
          </w:rPr>
          <w:t>ntent granulated,</w:t>
        </w:r>
      </w:ins>
      <w:ins w:id="2620" w:author="W" w:date="2014-06-15T23:59:00Z">
        <w:r w:rsidR="005D5144" w:rsidRPr="00E7789B">
          <w:rPr>
            <w:lang w:val="en-US"/>
            <w:rPrChange w:id="2621" w:author="W" w:date="2014-06-16T03:20:00Z">
              <w:rPr/>
            </w:rPrChange>
          </w:rPr>
          <w:t xml:space="preserve"> vacuole</w:t>
        </w:r>
        <w:r w:rsidR="005D5144" w:rsidRPr="00E7789B">
          <w:rPr>
            <w:lang w:val="en-US"/>
          </w:rPr>
          <w:t>-like</w:t>
        </w:r>
        <w:r w:rsidR="005D5144" w:rsidRPr="00E7789B">
          <w:rPr>
            <w:lang w:val="en-US"/>
            <w:rPrChange w:id="2622" w:author="W" w:date="2014-06-16T03:20:00Z">
              <w:rPr/>
            </w:rPrChange>
          </w:rPr>
          <w:t xml:space="preserve">, </w:t>
        </w:r>
      </w:ins>
      <w:ins w:id="2623" w:author="W" w:date="2014-06-15T23:03:00Z">
        <w:del w:id="2624" w:author="osxadmin" w:date="2014-06-22T08:00:00Z">
          <w:r w:rsidRPr="00E7789B" w:rsidDel="0020207F">
            <w:rPr>
              <w:lang w:val="en-US"/>
            </w:rPr>
            <w:delText xml:space="preserve"> </w:delText>
          </w:r>
        </w:del>
      </w:ins>
      <w:ins w:id="2625" w:author="W" w:date="2014-06-15T23:59:00Z">
        <w:r w:rsidR="005D5144" w:rsidRPr="00E7789B">
          <w:rPr>
            <w:lang w:val="en-US"/>
            <w:rPrChange w:id="2626" w:author="W" w:date="2014-06-16T03:20:00Z">
              <w:rPr/>
            </w:rPrChange>
          </w:rPr>
          <w:t>green to olive green.</w:t>
        </w:r>
      </w:ins>
      <w:ins w:id="2627" w:author="W" w:date="2014-06-15T23:03:00Z">
        <w:r w:rsidRPr="00E7789B">
          <w:rPr>
            <w:lang w:val="en-US"/>
          </w:rPr>
          <w:t xml:space="preserve">  </w:t>
        </w:r>
      </w:ins>
    </w:p>
    <w:p w14:paraId="631DC33D" w14:textId="77777777" w:rsidR="005D5144" w:rsidRPr="00316929" w:rsidRDefault="005D5144" w:rsidP="007425AE">
      <w:pPr>
        <w:spacing w:before="0" w:after="0" w:line="480" w:lineRule="auto"/>
        <w:jc w:val="both"/>
        <w:rPr>
          <w:ins w:id="2628" w:author="W" w:date="2014-06-16T00:00:00Z"/>
          <w:b/>
          <w:lang w:val="en-US"/>
        </w:rPr>
      </w:pPr>
      <w:ins w:id="2629" w:author="W" w:date="2014-06-16T00:00:00Z">
        <w:r w:rsidRPr="007425AE">
          <w:rPr>
            <w:b/>
            <w:lang w:val="en-US"/>
          </w:rPr>
          <w:t>Habitat:</w:t>
        </w:r>
        <w:r w:rsidRPr="007425AE">
          <w:rPr>
            <w:lang w:val="en-US"/>
          </w:rPr>
          <w:t xml:space="preserve">—Wet concrete covered with </w:t>
        </w:r>
      </w:ins>
      <w:ins w:id="2630" w:author="W" w:date="2014-06-16T00:01:00Z">
        <w:r w:rsidRPr="007425AE">
          <w:rPr>
            <w:lang w:val="en-US"/>
          </w:rPr>
          <w:t>plants</w:t>
        </w:r>
      </w:ins>
      <w:ins w:id="2631" w:author="W" w:date="2014-06-16T00:00:00Z">
        <w:r w:rsidRPr="00316929">
          <w:rPr>
            <w:lang w:val="en-US"/>
          </w:rPr>
          <w:t>.</w:t>
        </w:r>
      </w:ins>
    </w:p>
    <w:p w14:paraId="07D7DFCB" w14:textId="75313672" w:rsidR="005D5144" w:rsidRPr="00A84FF0" w:rsidRDefault="005D5144" w:rsidP="007425AE">
      <w:pPr>
        <w:autoSpaceDE w:val="0"/>
        <w:autoSpaceDN w:val="0"/>
        <w:adjustRightInd w:val="0"/>
        <w:spacing w:before="0" w:after="0" w:line="480" w:lineRule="auto"/>
        <w:jc w:val="both"/>
        <w:rPr>
          <w:ins w:id="2632" w:author="W" w:date="2014-06-16T00:00:00Z"/>
          <w:rFonts w:eastAsiaTheme="minorHAnsi"/>
          <w:color w:val="000000"/>
          <w:lang w:val="en-US" w:eastAsia="en-US"/>
        </w:rPr>
      </w:pPr>
      <w:ins w:id="2633" w:author="W" w:date="2014-06-16T00:00:00Z">
        <w:r w:rsidRPr="00F7051B">
          <w:rPr>
            <w:b/>
            <w:lang w:val="en-US"/>
          </w:rPr>
          <w:t>Notes</w:t>
        </w:r>
        <w:proofErr w:type="gramStart"/>
        <w:r w:rsidRPr="00F7051B">
          <w:rPr>
            <w:b/>
            <w:lang w:val="en-US"/>
          </w:rPr>
          <w:t>:</w:t>
        </w:r>
        <w:r w:rsidRPr="00F7051B">
          <w:rPr>
            <w:rFonts w:eastAsiaTheme="minorHAnsi"/>
            <w:lang w:val="en-US" w:eastAsia="en-US"/>
          </w:rPr>
          <w:t>—</w:t>
        </w:r>
      </w:ins>
      <w:proofErr w:type="gramEnd"/>
      <w:ins w:id="2634" w:author="W" w:date="2014-06-16T00:01:00Z">
        <w:r w:rsidRPr="00781BA6">
          <w:rPr>
            <w:rFonts w:eastAsiaTheme="minorHAnsi"/>
            <w:lang w:val="en-US" w:eastAsia="en-US"/>
          </w:rPr>
          <w:t xml:space="preserve">This morphotype is </w:t>
        </w:r>
      </w:ins>
      <w:ins w:id="2635" w:author="W" w:date="2014-06-16T00:06:00Z">
        <w:r w:rsidRPr="00781BA6">
          <w:rPr>
            <w:rFonts w:eastAsiaTheme="minorHAnsi"/>
            <w:lang w:val="en-US" w:eastAsia="en-US"/>
          </w:rPr>
          <w:t>distinguishable by its dense</w:t>
        </w:r>
      </w:ins>
      <w:ins w:id="2636" w:author="W" w:date="2014-06-16T00:00:00Z">
        <w:r w:rsidRPr="00A84FF0">
          <w:rPr>
            <w:rFonts w:eastAsiaTheme="minorHAnsi"/>
            <w:color w:val="000000"/>
            <w:lang w:val="en-US" w:eastAsia="en-US"/>
          </w:rPr>
          <w:t xml:space="preserve"> </w:t>
        </w:r>
      </w:ins>
      <w:ins w:id="2637" w:author="W" w:date="2014-06-16T00:06:00Z">
        <w:r w:rsidRPr="00A84FF0">
          <w:rPr>
            <w:rFonts w:eastAsiaTheme="minorHAnsi"/>
            <w:color w:val="000000"/>
            <w:lang w:val="en-US" w:eastAsia="en-US"/>
          </w:rPr>
          <w:t>celled colonies, surrounded by a rigid and wid</w:t>
        </w:r>
      </w:ins>
      <w:ins w:id="2638" w:author="osxadmin" w:date="2014-06-22T08:01:00Z">
        <w:r w:rsidR="0020207F">
          <w:rPr>
            <w:rFonts w:eastAsiaTheme="minorHAnsi"/>
            <w:color w:val="000000"/>
            <w:lang w:val="en-US" w:eastAsia="en-US"/>
          </w:rPr>
          <w:t>e</w:t>
        </w:r>
      </w:ins>
      <w:ins w:id="2639" w:author="W" w:date="2014-06-16T00:06:00Z">
        <w:del w:id="2640" w:author="osxadmin" w:date="2014-06-22T08:01:00Z">
          <w:r w:rsidRPr="00A84FF0" w:rsidDel="0020207F">
            <w:rPr>
              <w:rFonts w:eastAsiaTheme="minorHAnsi"/>
              <w:color w:val="000000"/>
              <w:lang w:val="en-US" w:eastAsia="en-US"/>
            </w:rPr>
            <w:delText>th</w:delText>
          </w:r>
        </w:del>
        <w:r w:rsidRPr="00A84FF0">
          <w:rPr>
            <w:rFonts w:eastAsiaTheme="minorHAnsi"/>
            <w:color w:val="000000"/>
            <w:lang w:val="en-US" w:eastAsia="en-US"/>
          </w:rPr>
          <w:t xml:space="preserve"> sheath, </w:t>
        </w:r>
        <w:del w:id="2641" w:author="osxadmin" w:date="2014-06-22T08:01:00Z">
          <w:r w:rsidRPr="00A84FF0" w:rsidDel="0020207F">
            <w:rPr>
              <w:rFonts w:eastAsiaTheme="minorHAnsi"/>
              <w:color w:val="000000"/>
              <w:lang w:val="en-US" w:eastAsia="en-US"/>
            </w:rPr>
            <w:delText>and also by</w:delText>
          </w:r>
        </w:del>
      </w:ins>
      <w:ins w:id="2642" w:author="osxadmin" w:date="2014-06-22T08:01:00Z">
        <w:r w:rsidR="0020207F">
          <w:rPr>
            <w:rFonts w:eastAsiaTheme="minorHAnsi"/>
            <w:color w:val="000000"/>
            <w:lang w:val="en-US" w:eastAsia="en-US"/>
          </w:rPr>
          <w:t>in addition to</w:t>
        </w:r>
      </w:ins>
      <w:ins w:id="2643" w:author="W" w:date="2014-06-16T00:06:00Z">
        <w:r w:rsidRPr="00A84FF0">
          <w:rPr>
            <w:rFonts w:eastAsiaTheme="minorHAnsi"/>
            <w:color w:val="000000"/>
            <w:lang w:val="en-US" w:eastAsia="en-US"/>
          </w:rPr>
          <w:t xml:space="preserve"> </w:t>
        </w:r>
        <w:del w:id="2644" w:author="osxadmin" w:date="2014-06-22T08:01:00Z">
          <w:r w:rsidRPr="00A84FF0" w:rsidDel="0020207F">
            <w:rPr>
              <w:rFonts w:eastAsiaTheme="minorHAnsi"/>
              <w:color w:val="000000"/>
              <w:lang w:val="en-US" w:eastAsia="en-US"/>
            </w:rPr>
            <w:delText xml:space="preserve">its </w:delText>
          </w:r>
        </w:del>
      </w:ins>
      <w:ins w:id="2645" w:author="osxadmin" w:date="2014-06-22T08:01:00Z">
        <w:r w:rsidR="0020207F">
          <w:rPr>
            <w:rFonts w:eastAsiaTheme="minorHAnsi"/>
            <w:color w:val="000000"/>
            <w:lang w:val="en-US" w:eastAsia="en-US"/>
          </w:rPr>
          <w:t xml:space="preserve">the </w:t>
        </w:r>
      </w:ins>
      <w:ins w:id="2646" w:author="W" w:date="2014-06-16T00:06:00Z">
        <w:r w:rsidRPr="00A84FF0">
          <w:rPr>
            <w:rFonts w:eastAsiaTheme="minorHAnsi"/>
            <w:color w:val="000000"/>
            <w:lang w:val="en-US" w:eastAsia="en-US"/>
          </w:rPr>
          <w:t>cell</w:t>
        </w:r>
        <w:del w:id="2647" w:author="osxadmin" w:date="2014-06-22T08:01:00Z">
          <w:r w:rsidRPr="00A84FF0" w:rsidDel="0020207F">
            <w:rPr>
              <w:rFonts w:eastAsiaTheme="minorHAnsi"/>
              <w:color w:val="000000"/>
              <w:lang w:val="en-US" w:eastAsia="en-US"/>
            </w:rPr>
            <w:delText>s</w:delText>
          </w:r>
        </w:del>
        <w:r w:rsidRPr="00A84FF0">
          <w:rPr>
            <w:rFonts w:eastAsiaTheme="minorHAnsi"/>
            <w:color w:val="000000"/>
            <w:lang w:val="en-US" w:eastAsia="en-US"/>
          </w:rPr>
          <w:t xml:space="preserve"> </w:t>
        </w:r>
      </w:ins>
      <w:ins w:id="2648" w:author="W" w:date="2014-06-16T00:07:00Z">
        <w:r w:rsidRPr="00A84FF0">
          <w:rPr>
            <w:rFonts w:eastAsiaTheme="minorHAnsi"/>
            <w:color w:val="000000"/>
            <w:lang w:val="en-US" w:eastAsia="en-US"/>
          </w:rPr>
          <w:t xml:space="preserve">content </w:t>
        </w:r>
      </w:ins>
      <w:ins w:id="2649" w:author="W" w:date="2014-06-16T00:06:00Z">
        <w:r w:rsidRPr="00A84FF0">
          <w:rPr>
            <w:rFonts w:eastAsiaTheme="minorHAnsi"/>
            <w:color w:val="000000"/>
            <w:lang w:val="en-US" w:eastAsia="en-US"/>
          </w:rPr>
          <w:t>color and vacuole-like structures.</w:t>
        </w:r>
      </w:ins>
      <w:ins w:id="2650" w:author="W" w:date="2014-06-16T00:07:00Z">
        <w:r w:rsidRPr="00A84FF0">
          <w:rPr>
            <w:rFonts w:eastAsiaTheme="minorHAnsi"/>
            <w:color w:val="000000"/>
            <w:lang w:val="en-US" w:eastAsia="en-US"/>
          </w:rPr>
          <w:t xml:space="preserve"> </w:t>
        </w:r>
      </w:ins>
      <w:ins w:id="2651" w:author="W" w:date="2014-06-16T00:06:00Z">
        <w:r w:rsidRPr="00A84FF0">
          <w:rPr>
            <w:rFonts w:eastAsiaTheme="minorHAnsi"/>
            <w:color w:val="000000"/>
            <w:lang w:val="en-US" w:eastAsia="en-US"/>
          </w:rPr>
          <w:t xml:space="preserve"> </w:t>
        </w:r>
      </w:ins>
    </w:p>
    <w:p w14:paraId="7FB1200C" w14:textId="77777777" w:rsidR="005D5144" w:rsidRPr="00E7789B" w:rsidRDefault="005D5144">
      <w:pPr>
        <w:autoSpaceDE w:val="0"/>
        <w:autoSpaceDN w:val="0"/>
        <w:adjustRightInd w:val="0"/>
        <w:spacing w:before="0" w:after="0" w:line="480" w:lineRule="auto"/>
        <w:jc w:val="both"/>
        <w:rPr>
          <w:ins w:id="2652" w:author="W" w:date="2014-06-16T00:08:00Z"/>
          <w:rFonts w:eastAsiaTheme="minorHAnsi"/>
          <w:color w:val="000000"/>
          <w:lang w:eastAsia="en-US"/>
          <w:rPrChange w:id="2653" w:author="W" w:date="2014-06-16T03:20:00Z">
            <w:rPr>
              <w:ins w:id="2654" w:author="W" w:date="2014-06-16T00:08:00Z"/>
              <w:rFonts w:eastAsiaTheme="minorHAnsi"/>
              <w:color w:val="000000"/>
              <w:lang w:val="en-US" w:eastAsia="en-US"/>
            </w:rPr>
          </w:rPrChange>
        </w:rPr>
        <w:pPrChange w:id="2655" w:author="W" w:date="2014-06-16T03:20:00Z">
          <w:pPr>
            <w:autoSpaceDE w:val="0"/>
            <w:autoSpaceDN w:val="0"/>
            <w:adjustRightInd w:val="0"/>
            <w:spacing w:before="0" w:after="0" w:line="240" w:lineRule="auto"/>
          </w:pPr>
        </w:pPrChange>
      </w:pPr>
      <w:ins w:id="2656" w:author="W" w:date="2014-06-16T00:00:00Z">
        <w:r w:rsidRPr="00E7789B">
          <w:rPr>
            <w:b/>
            <w:rPrChange w:id="2657" w:author="W" w:date="2014-06-16T03:20:00Z">
              <w:rPr>
                <w:b/>
                <w:lang w:val="en-US"/>
              </w:rPr>
            </w:rPrChange>
          </w:rPr>
          <w:t>Studied ma</w:t>
        </w:r>
        <w:r w:rsidRPr="0075724A">
          <w:rPr>
            <w:b/>
            <w:rPrChange w:id="2658" w:author="W" w:date="2014-06-16T14:22:00Z">
              <w:rPr>
                <w:b/>
                <w:lang w:val="en-US"/>
              </w:rPr>
            </w:rPrChange>
          </w:rPr>
          <w:t>terial:</w:t>
        </w:r>
      </w:ins>
      <w:ins w:id="2659" w:author="W" w:date="2014-06-16T14:21:00Z">
        <w:r w:rsidR="0075724A" w:rsidRPr="0075724A">
          <w:rPr>
            <w:rFonts w:eastAsiaTheme="minorHAnsi"/>
            <w:color w:val="000000"/>
            <w:lang w:eastAsia="en-US"/>
            <w:rPrChange w:id="2660" w:author="W" w:date="2014-06-16T14:22:00Z">
              <w:rPr>
                <w:rFonts w:eastAsiaTheme="minorHAnsi"/>
                <w:color w:val="000000"/>
                <w:highlight w:val="yellow"/>
                <w:lang w:eastAsia="en-US"/>
              </w:rPr>
            </w:rPrChange>
          </w:rPr>
          <w:t xml:space="preserve">—BRAZIL. São Paulo: São Luís do Paraitinga, State Park of “Serra do Mar” (Santa Virgínia), 23º20'36''S, 45º07'44''W, 24 February 2010, </w:t>
        </w:r>
        <w:r w:rsidR="0075724A" w:rsidRPr="0075724A">
          <w:rPr>
            <w:rFonts w:eastAsiaTheme="minorHAnsi"/>
            <w:i/>
            <w:color w:val="000000"/>
            <w:lang w:eastAsia="en-US"/>
            <w:rPrChange w:id="2661" w:author="W" w:date="2014-06-16T14:22:00Z">
              <w:rPr>
                <w:rFonts w:eastAsiaTheme="minorHAnsi"/>
                <w:i/>
                <w:color w:val="000000"/>
                <w:highlight w:val="yellow"/>
                <w:lang w:eastAsia="en-US"/>
              </w:rPr>
            </w:rPrChange>
          </w:rPr>
          <w:t>W.A. Gama-Jr.</w:t>
        </w:r>
        <w:r w:rsidR="0075724A" w:rsidRPr="0075724A">
          <w:rPr>
            <w:rFonts w:eastAsiaTheme="minorHAnsi"/>
            <w:color w:val="000000"/>
            <w:lang w:eastAsia="en-US"/>
            <w:rPrChange w:id="2662" w:author="W" w:date="2014-06-16T14:22:00Z">
              <w:rPr>
                <w:rFonts w:eastAsiaTheme="minorHAnsi"/>
                <w:color w:val="000000"/>
                <w:highlight w:val="yellow"/>
                <w:lang w:eastAsia="en-US"/>
              </w:rPr>
            </w:rPrChange>
          </w:rPr>
          <w:t xml:space="preserve"> (SP 401422, </w:t>
        </w:r>
        <w:r w:rsidR="0075724A" w:rsidRPr="0075724A">
          <w:rPr>
            <w:bCs/>
          </w:rPr>
          <w:t>SP 401423</w:t>
        </w:r>
        <w:r w:rsidR="0075724A" w:rsidRPr="0075724A">
          <w:rPr>
            <w:rFonts w:eastAsiaTheme="minorHAnsi"/>
            <w:color w:val="000000"/>
            <w:lang w:eastAsia="en-US"/>
            <w:rPrChange w:id="2663" w:author="W" w:date="2014-06-16T14:22:00Z">
              <w:rPr>
                <w:rFonts w:eastAsiaTheme="minorHAnsi"/>
                <w:color w:val="000000"/>
                <w:highlight w:val="yellow"/>
                <w:lang w:eastAsia="en-US"/>
              </w:rPr>
            </w:rPrChange>
          </w:rPr>
          <w:t>)</w:t>
        </w:r>
      </w:ins>
      <w:ins w:id="2664" w:author="W" w:date="2014-06-16T14:22:00Z">
        <w:r w:rsidR="0075724A" w:rsidRPr="0075724A">
          <w:t>.</w:t>
        </w:r>
      </w:ins>
    </w:p>
    <w:p w14:paraId="49275A21" w14:textId="77777777" w:rsidR="005D5144" w:rsidRPr="00E7789B" w:rsidRDefault="005D5144">
      <w:pPr>
        <w:autoSpaceDE w:val="0"/>
        <w:autoSpaceDN w:val="0"/>
        <w:adjustRightInd w:val="0"/>
        <w:spacing w:before="0" w:after="0" w:line="480" w:lineRule="auto"/>
        <w:jc w:val="both"/>
        <w:rPr>
          <w:ins w:id="2665" w:author="W" w:date="2014-06-16T00:00:00Z"/>
          <w:rFonts w:eastAsiaTheme="minorHAnsi"/>
          <w:color w:val="000000"/>
          <w:lang w:eastAsia="en-US"/>
        </w:rPr>
        <w:pPrChange w:id="2666" w:author="W" w:date="2014-06-16T03:20:00Z">
          <w:pPr>
            <w:autoSpaceDE w:val="0"/>
            <w:autoSpaceDN w:val="0"/>
            <w:adjustRightInd w:val="0"/>
            <w:spacing w:before="0" w:after="0" w:line="240" w:lineRule="auto"/>
          </w:pPr>
        </w:pPrChange>
      </w:pPr>
    </w:p>
    <w:p w14:paraId="05B981E1" w14:textId="77777777" w:rsidR="002C349E" w:rsidRPr="00E7789B" w:rsidRDefault="002C349E">
      <w:pPr>
        <w:autoSpaceDE w:val="0"/>
        <w:autoSpaceDN w:val="0"/>
        <w:adjustRightInd w:val="0"/>
        <w:spacing w:before="0" w:after="0" w:line="480" w:lineRule="auto"/>
        <w:jc w:val="both"/>
        <w:rPr>
          <w:ins w:id="2667" w:author="W" w:date="2014-06-15T21:13:00Z"/>
          <w:rFonts w:eastAsiaTheme="minorHAnsi"/>
          <w:color w:val="000000"/>
          <w:lang w:eastAsia="en-US"/>
          <w:rPrChange w:id="2668" w:author="W" w:date="2014-06-16T03:20:00Z">
            <w:rPr>
              <w:ins w:id="2669" w:author="W" w:date="2014-06-15T21:13:00Z"/>
              <w:rFonts w:eastAsiaTheme="minorHAnsi"/>
              <w:color w:val="000000"/>
              <w:sz w:val="23"/>
              <w:szCs w:val="23"/>
              <w:lang w:val="en-US" w:eastAsia="en-US"/>
            </w:rPr>
          </w:rPrChange>
        </w:rPr>
        <w:pPrChange w:id="2670" w:author="W" w:date="2014-06-16T03:20:00Z">
          <w:pPr>
            <w:autoSpaceDE w:val="0"/>
            <w:autoSpaceDN w:val="0"/>
            <w:adjustRightInd w:val="0"/>
            <w:spacing w:before="0" w:after="0" w:line="240" w:lineRule="auto"/>
          </w:pPr>
        </w:pPrChange>
      </w:pPr>
      <w:ins w:id="2671" w:author="W" w:date="2014-06-15T21:13:00Z">
        <w:r w:rsidRPr="00E7789B">
          <w:rPr>
            <w:rFonts w:eastAsiaTheme="minorHAnsi"/>
            <w:b/>
            <w:bCs/>
            <w:color w:val="000000"/>
            <w:lang w:eastAsia="en-US"/>
            <w:rPrChange w:id="2672" w:author="W" w:date="2014-06-16T03:20:00Z">
              <w:rPr>
                <w:rFonts w:eastAsiaTheme="minorHAnsi"/>
                <w:b/>
                <w:bCs/>
                <w:color w:val="000000"/>
                <w:sz w:val="23"/>
                <w:szCs w:val="23"/>
                <w:lang w:val="en-US" w:eastAsia="en-US"/>
              </w:rPr>
            </w:rPrChange>
          </w:rPr>
          <w:t xml:space="preserve">Entophysalidaceae </w:t>
        </w:r>
      </w:ins>
      <w:ins w:id="2673" w:author="W" w:date="2014-06-16T00:09:00Z">
        <w:r w:rsidR="005D5144" w:rsidRPr="00E7789B">
          <w:rPr>
            <w:rFonts w:eastAsiaTheme="minorHAnsi"/>
            <w:b/>
            <w:bCs/>
            <w:color w:val="000000"/>
            <w:lang w:eastAsia="en-US"/>
          </w:rPr>
          <w:t>uni</w:t>
        </w:r>
        <w:r w:rsidR="005D5144" w:rsidRPr="00DD19C5">
          <w:rPr>
            <w:rFonts w:eastAsiaTheme="minorHAnsi"/>
            <w:b/>
            <w:bCs/>
            <w:color w:val="000000"/>
            <w:lang w:eastAsia="en-US"/>
          </w:rPr>
          <w:t>dentified</w:t>
        </w:r>
      </w:ins>
      <w:ins w:id="2674" w:author="W" w:date="2014-06-15T21:13:00Z">
        <w:r w:rsidRPr="00E7789B">
          <w:rPr>
            <w:rFonts w:eastAsiaTheme="minorHAnsi"/>
            <w:b/>
            <w:bCs/>
            <w:color w:val="000000"/>
            <w:lang w:eastAsia="en-US"/>
            <w:rPrChange w:id="2675" w:author="W" w:date="2014-06-16T03:20:00Z">
              <w:rPr>
                <w:rFonts w:eastAsiaTheme="minorHAnsi"/>
                <w:b/>
                <w:bCs/>
                <w:color w:val="000000"/>
                <w:sz w:val="23"/>
                <w:szCs w:val="23"/>
                <w:lang w:val="en-US" w:eastAsia="en-US"/>
              </w:rPr>
            </w:rPrChange>
          </w:rPr>
          <w:t xml:space="preserve"> </w:t>
        </w:r>
      </w:ins>
      <w:ins w:id="2676" w:author="W" w:date="2014-06-16T00:09:00Z">
        <w:r w:rsidR="009E7D58" w:rsidRPr="00E7789B">
          <w:rPr>
            <w:rFonts w:eastAsiaTheme="minorHAnsi"/>
            <w:bCs/>
            <w:color w:val="000000"/>
            <w:highlight w:val="yellow"/>
            <w:lang w:eastAsia="en-US"/>
            <w:rPrChange w:id="2677" w:author="W" w:date="2014-06-16T03:20:00Z">
              <w:rPr>
                <w:rFonts w:eastAsiaTheme="minorHAnsi"/>
                <w:b/>
                <w:bCs/>
                <w:color w:val="000000"/>
                <w:lang w:eastAsia="en-US"/>
              </w:rPr>
            </w:rPrChange>
          </w:rPr>
          <w:t>(Fig.)</w:t>
        </w:r>
      </w:ins>
    </w:p>
    <w:p w14:paraId="38B838B4" w14:textId="7E08A4DA" w:rsidR="009E7D58" w:rsidRPr="005B36B7" w:rsidRDefault="009E7D58" w:rsidP="00E7789B">
      <w:pPr>
        <w:spacing w:before="0" w:after="0" w:line="480" w:lineRule="auto"/>
        <w:jc w:val="both"/>
        <w:rPr>
          <w:ins w:id="2678" w:author="W" w:date="2014-06-16T00:10:00Z"/>
          <w:lang w:val="en-US"/>
        </w:rPr>
      </w:pPr>
      <w:ins w:id="2679" w:author="W" w:date="2014-06-16T00:10:00Z">
        <w:r w:rsidRPr="00E7789B">
          <w:rPr>
            <w:lang w:val="en-US"/>
          </w:rPr>
          <w:t>Polarized, arboriform, lob</w:t>
        </w:r>
        <w:r w:rsidRPr="00DD19C5">
          <w:rPr>
            <w:lang w:val="en-US"/>
          </w:rPr>
          <w:t>e</w:t>
        </w:r>
      </w:ins>
      <w:ins w:id="2680" w:author="W" w:date="2014-06-16T00:11:00Z">
        <w:r w:rsidRPr="00DD19C5">
          <w:rPr>
            <w:lang w:val="en-US"/>
          </w:rPr>
          <w:t>d</w:t>
        </w:r>
      </w:ins>
      <w:ins w:id="2681" w:author="W" w:date="2014-06-16T00:10:00Z">
        <w:r w:rsidRPr="00DD19C5">
          <w:rPr>
            <w:lang w:val="en-US"/>
          </w:rPr>
          <w:t>, rounded</w:t>
        </w:r>
        <w:r w:rsidR="0041643D" w:rsidRPr="00DD19C5">
          <w:rPr>
            <w:lang w:val="en-US"/>
          </w:rPr>
          <w:t xml:space="preserve"> to irreg</w:t>
        </w:r>
        <w:r w:rsidR="0041643D" w:rsidRPr="005F3331">
          <w:rPr>
            <w:lang w:val="en-US"/>
          </w:rPr>
          <w:t xml:space="preserve">ular colonies, </w:t>
        </w:r>
      </w:ins>
      <w:ins w:id="2682" w:author="W" w:date="2014-06-16T00:39:00Z">
        <w:r w:rsidR="0041643D" w:rsidRPr="005F3331">
          <w:rPr>
            <w:lang w:val="en-US"/>
          </w:rPr>
          <w:t>43</w:t>
        </w:r>
      </w:ins>
      <w:ins w:id="2683" w:author="W" w:date="2014-06-16T00:10:00Z">
        <w:r w:rsidRPr="005F3331">
          <w:rPr>
            <w:lang w:val="en-US"/>
          </w:rPr>
          <w:t>.</w:t>
        </w:r>
      </w:ins>
      <w:ins w:id="2684" w:author="W" w:date="2014-06-16T00:39:00Z">
        <w:r w:rsidR="0041643D" w:rsidRPr="00B0101C">
          <w:rPr>
            <w:lang w:val="en-US"/>
          </w:rPr>
          <w:t>4</w:t>
        </w:r>
      </w:ins>
      <w:ins w:id="2685" w:author="W" w:date="2014-06-16T00:10:00Z">
        <w:r w:rsidRPr="00B0101C">
          <w:rPr>
            <w:lang w:val="en-US"/>
          </w:rPr>
          <w:t>–</w:t>
        </w:r>
      </w:ins>
      <w:ins w:id="2686" w:author="W" w:date="2014-06-16T00:39:00Z">
        <w:r w:rsidR="0041643D" w:rsidRPr="00B0101C">
          <w:rPr>
            <w:lang w:val="en-US"/>
          </w:rPr>
          <w:t>277</w:t>
        </w:r>
      </w:ins>
      <w:ins w:id="2687" w:author="W" w:date="2014-06-16T00:10:00Z">
        <w:r w:rsidRPr="00B0101C">
          <w:rPr>
            <w:lang w:val="en-US"/>
          </w:rPr>
          <w:t xml:space="preserve"> µm length</w:t>
        </w:r>
      </w:ins>
      <w:ins w:id="2688" w:author="W" w:date="2014-06-16T00:39:00Z">
        <w:r w:rsidR="00FD1FD9" w:rsidRPr="00B0101C">
          <w:rPr>
            <w:lang w:val="en-US"/>
          </w:rPr>
          <w:t>, with cells agglomerated in the periphery (lobes) and sparse in the inner</w:t>
        </w:r>
      </w:ins>
      <w:ins w:id="2689" w:author="W" w:date="2014-06-16T00:10:00Z">
        <w:r w:rsidRPr="007425AE">
          <w:rPr>
            <w:lang w:val="en-US"/>
          </w:rPr>
          <w:t>. Sheath firm, hyaline</w:t>
        </w:r>
      </w:ins>
      <w:ins w:id="2690" w:author="W" w:date="2014-06-16T00:40:00Z">
        <w:r w:rsidR="00FD1FD9" w:rsidRPr="007425AE">
          <w:rPr>
            <w:lang w:val="en-US"/>
          </w:rPr>
          <w:t xml:space="preserve"> in </w:t>
        </w:r>
      </w:ins>
      <w:ins w:id="2691" w:author="osxadmin" w:date="2014-06-22T08:02:00Z">
        <w:r w:rsidR="0020207F" w:rsidRPr="007425AE">
          <w:rPr>
            <w:lang w:val="en-US"/>
          </w:rPr>
          <w:t xml:space="preserve">inner </w:t>
        </w:r>
      </w:ins>
      <w:ins w:id="2692" w:author="W" w:date="2014-06-16T00:40:00Z">
        <w:r w:rsidR="00FD1FD9" w:rsidRPr="007425AE">
          <w:rPr>
            <w:lang w:val="en-US"/>
          </w:rPr>
          <w:t xml:space="preserve">colonies </w:t>
        </w:r>
        <w:del w:id="2693" w:author="osxadmin" w:date="2014-06-22T08:02:00Z">
          <w:r w:rsidR="00FD1FD9" w:rsidRPr="007425AE" w:rsidDel="0020207F">
            <w:rPr>
              <w:lang w:val="en-US"/>
            </w:rPr>
            <w:delText>inner</w:delText>
          </w:r>
        </w:del>
      </w:ins>
      <w:ins w:id="2694" w:author="W" w:date="2014-06-16T00:10:00Z">
        <w:del w:id="2695" w:author="osxadmin" w:date="2014-06-22T08:02:00Z">
          <w:r w:rsidRPr="007425AE" w:rsidDel="0020207F">
            <w:rPr>
              <w:lang w:val="en-US"/>
            </w:rPr>
            <w:delText xml:space="preserve"> </w:delText>
          </w:r>
        </w:del>
        <w:r w:rsidRPr="007425AE">
          <w:rPr>
            <w:lang w:val="en-US"/>
          </w:rPr>
          <w:t xml:space="preserve">to </w:t>
        </w:r>
      </w:ins>
      <w:ins w:id="2696" w:author="W" w:date="2014-06-16T00:40:00Z">
        <w:r w:rsidR="00FD1FD9" w:rsidRPr="007425AE">
          <w:rPr>
            <w:lang w:val="en-US"/>
          </w:rPr>
          <w:t xml:space="preserve">intensely </w:t>
        </w:r>
      </w:ins>
      <w:ins w:id="2697" w:author="W" w:date="2014-06-16T00:41:00Z">
        <w:r w:rsidR="00FD1FD9" w:rsidRPr="00316929">
          <w:rPr>
            <w:lang w:val="en-US"/>
          </w:rPr>
          <w:t xml:space="preserve">violet to orange brown in colonies </w:t>
        </w:r>
      </w:ins>
      <w:ins w:id="2698" w:author="osxadmin" w:date="2014-06-22T08:02:00Z">
        <w:r w:rsidR="0020207F">
          <w:rPr>
            <w:lang w:val="en-US"/>
          </w:rPr>
          <w:t xml:space="preserve">at the </w:t>
        </w:r>
      </w:ins>
      <w:ins w:id="2699" w:author="W" w:date="2014-06-16T00:41:00Z">
        <w:r w:rsidR="00FD1FD9" w:rsidRPr="00316929">
          <w:rPr>
            <w:lang w:val="en-US"/>
          </w:rPr>
          <w:t>edge</w:t>
        </w:r>
      </w:ins>
      <w:ins w:id="2700" w:author="W" w:date="2014-06-16T00:10:00Z">
        <w:r w:rsidRPr="00316929">
          <w:rPr>
            <w:lang w:val="en-US"/>
          </w:rPr>
          <w:t>, conspicuous</w:t>
        </w:r>
        <w:r w:rsidRPr="00D87149">
          <w:rPr>
            <w:lang w:val="en-US"/>
          </w:rPr>
          <w:t>, lamellate, smooth to finely granulated</w:t>
        </w:r>
      </w:ins>
      <w:ins w:id="2701" w:author="W" w:date="2014-06-16T00:41:00Z">
        <w:r w:rsidR="00FD1FD9" w:rsidRPr="00F7051B">
          <w:rPr>
            <w:lang w:val="en-US"/>
          </w:rPr>
          <w:t xml:space="preserve">, </w:t>
        </w:r>
      </w:ins>
      <w:ins w:id="2702" w:author="osxadmin" w:date="2014-06-22T08:04:00Z">
        <w:r w:rsidR="0020207F">
          <w:rPr>
            <w:lang w:val="en-US"/>
          </w:rPr>
          <w:t xml:space="preserve">with </w:t>
        </w:r>
        <w:r w:rsidR="0020207F" w:rsidRPr="00316929">
          <w:rPr>
            <w:lang w:val="en-US"/>
          </w:rPr>
          <w:t>hole</w:t>
        </w:r>
        <w:r w:rsidR="0020207F">
          <w:rPr>
            <w:lang w:val="en-US"/>
          </w:rPr>
          <w:t>s</w:t>
        </w:r>
      </w:ins>
      <w:ins w:id="2703" w:author="W" w:date="2014-06-16T00:41:00Z">
        <w:del w:id="2704" w:author="osxadmin" w:date="2014-06-22T08:04:00Z">
          <w:r w:rsidR="00FD1FD9" w:rsidRPr="00F7051B" w:rsidDel="0020207F">
            <w:rPr>
              <w:lang w:val="en-US"/>
            </w:rPr>
            <w:delText>holed</w:delText>
          </w:r>
        </w:del>
      </w:ins>
      <w:ins w:id="2705" w:author="W" w:date="2014-06-16T00:10:00Z">
        <w:r w:rsidRPr="00F7051B">
          <w:rPr>
            <w:lang w:val="en-US"/>
          </w:rPr>
          <w:t>. Cells spherical,</w:t>
        </w:r>
        <w:r w:rsidR="00FD1FD9" w:rsidRPr="00781BA6">
          <w:rPr>
            <w:lang w:val="en-US"/>
          </w:rPr>
          <w:t xml:space="preserve"> hemispherical to ellipsoidal, </w:t>
        </w:r>
      </w:ins>
      <w:ins w:id="2706" w:author="W" w:date="2014-06-16T00:42:00Z">
        <w:r w:rsidR="00FD1FD9" w:rsidRPr="00781BA6">
          <w:rPr>
            <w:lang w:val="en-US"/>
          </w:rPr>
          <w:t>3</w:t>
        </w:r>
      </w:ins>
      <w:ins w:id="2707" w:author="W" w:date="2014-06-16T00:10:00Z">
        <w:r w:rsidRPr="00A84FF0">
          <w:rPr>
            <w:lang w:val="en-US"/>
          </w:rPr>
          <w:t>.</w:t>
        </w:r>
      </w:ins>
      <w:ins w:id="2708" w:author="W" w:date="2014-06-16T00:42:00Z">
        <w:r w:rsidR="00FD1FD9" w:rsidRPr="00A84FF0">
          <w:rPr>
            <w:lang w:val="en-US"/>
          </w:rPr>
          <w:t>4</w:t>
        </w:r>
      </w:ins>
      <w:ins w:id="2709" w:author="W" w:date="2014-06-16T00:10:00Z">
        <w:r w:rsidRPr="00A84FF0">
          <w:rPr>
            <w:lang w:val="en-US"/>
          </w:rPr>
          <w:t>–</w:t>
        </w:r>
      </w:ins>
      <w:ins w:id="2710" w:author="W" w:date="2014-06-16T00:42:00Z">
        <w:r w:rsidR="00FD1FD9" w:rsidRPr="00A84FF0">
          <w:rPr>
            <w:lang w:val="en-US"/>
          </w:rPr>
          <w:t>6</w:t>
        </w:r>
      </w:ins>
      <w:ins w:id="2711" w:author="W" w:date="2014-06-16T00:10:00Z">
        <w:r w:rsidRPr="00A84FF0">
          <w:rPr>
            <w:lang w:val="en-US"/>
          </w:rPr>
          <w:t>.</w:t>
        </w:r>
      </w:ins>
      <w:ins w:id="2712" w:author="W" w:date="2014-06-16T00:42:00Z">
        <w:r w:rsidR="00FD1FD9" w:rsidRPr="00A84FF0">
          <w:rPr>
            <w:lang w:val="en-US"/>
          </w:rPr>
          <w:t>1</w:t>
        </w:r>
      </w:ins>
      <w:ins w:id="2713" w:author="W" w:date="2014-06-16T00:10:00Z">
        <w:r w:rsidRPr="00A84FF0">
          <w:rPr>
            <w:lang w:val="en-US"/>
          </w:rPr>
          <w:t xml:space="preserve"> µm diam. Cell content granulated, </w:t>
        </w:r>
      </w:ins>
      <w:ins w:id="2714" w:author="W" w:date="2014-06-16T00:42:00Z">
        <w:r w:rsidR="00FD1FD9" w:rsidRPr="005B36B7">
          <w:rPr>
            <w:lang w:val="en-US"/>
          </w:rPr>
          <w:t xml:space="preserve">vacuole-like, </w:t>
        </w:r>
        <w:proofErr w:type="gramStart"/>
        <w:r w:rsidR="00FD1FD9" w:rsidRPr="005B36B7">
          <w:rPr>
            <w:lang w:val="en-US"/>
          </w:rPr>
          <w:t>green</w:t>
        </w:r>
        <w:proofErr w:type="gramEnd"/>
        <w:r w:rsidR="00FD1FD9" w:rsidRPr="005B36B7">
          <w:rPr>
            <w:lang w:val="en-US"/>
          </w:rPr>
          <w:t xml:space="preserve"> to </w:t>
        </w:r>
      </w:ins>
      <w:ins w:id="2715" w:author="W" w:date="2014-06-16T00:10:00Z">
        <w:r w:rsidRPr="005B36B7">
          <w:rPr>
            <w:lang w:val="en-US"/>
          </w:rPr>
          <w:t xml:space="preserve">blue-green.  </w:t>
        </w:r>
      </w:ins>
    </w:p>
    <w:p w14:paraId="0E64326D" w14:textId="77777777" w:rsidR="009E7D58" w:rsidRPr="00A026B4" w:rsidRDefault="009E7D58" w:rsidP="007425AE">
      <w:pPr>
        <w:spacing w:before="0" w:after="0" w:line="480" w:lineRule="auto"/>
        <w:jc w:val="both"/>
        <w:rPr>
          <w:ins w:id="2716" w:author="W" w:date="2014-06-16T00:10:00Z"/>
          <w:b/>
          <w:lang w:val="en-US"/>
        </w:rPr>
      </w:pPr>
      <w:ins w:id="2717" w:author="W" w:date="2014-06-16T00:10:00Z">
        <w:r w:rsidRPr="00A026B4">
          <w:rPr>
            <w:b/>
            <w:lang w:val="en-US"/>
          </w:rPr>
          <w:t>Habitat:</w:t>
        </w:r>
        <w:r w:rsidRPr="00A026B4">
          <w:rPr>
            <w:lang w:val="en-US"/>
          </w:rPr>
          <w:t>—</w:t>
        </w:r>
      </w:ins>
      <w:ins w:id="2718" w:author="W" w:date="2014-06-16T00:42:00Z">
        <w:r w:rsidR="00FD1FD9" w:rsidRPr="00A026B4">
          <w:rPr>
            <w:lang w:val="en-US"/>
          </w:rPr>
          <w:t>Wet rocks.</w:t>
        </w:r>
      </w:ins>
    </w:p>
    <w:p w14:paraId="34EF3BB1" w14:textId="3F10058F" w:rsidR="00FD1FD9" w:rsidRPr="00E7789B" w:rsidRDefault="00FD1FD9">
      <w:pPr>
        <w:autoSpaceDE w:val="0"/>
        <w:autoSpaceDN w:val="0"/>
        <w:adjustRightInd w:val="0"/>
        <w:spacing w:after="0" w:line="480" w:lineRule="auto"/>
        <w:jc w:val="both"/>
        <w:rPr>
          <w:ins w:id="2719" w:author="W" w:date="2014-06-16T00:46:00Z"/>
          <w:lang w:val="en-US"/>
          <w:rPrChange w:id="2720" w:author="W" w:date="2014-06-16T03:20:00Z">
            <w:rPr>
              <w:ins w:id="2721" w:author="W" w:date="2014-06-16T00:46:00Z"/>
              <w:b/>
              <w:lang w:val="en-US"/>
            </w:rPr>
          </w:rPrChange>
        </w:rPr>
        <w:pPrChange w:id="2722" w:author="W" w:date="2014-06-16T14:23:00Z">
          <w:pPr>
            <w:autoSpaceDE w:val="0"/>
            <w:autoSpaceDN w:val="0"/>
            <w:adjustRightInd w:val="0"/>
            <w:spacing w:before="0" w:after="0" w:line="240" w:lineRule="auto"/>
          </w:pPr>
        </w:pPrChange>
      </w:pPr>
      <w:ins w:id="2723" w:author="W" w:date="2014-06-16T00:43:00Z">
        <w:r w:rsidRPr="00FA5BA7">
          <w:rPr>
            <w:b/>
            <w:lang w:val="en-US"/>
          </w:rPr>
          <w:t>Notes</w:t>
        </w:r>
        <w:proofErr w:type="gramStart"/>
        <w:r w:rsidRPr="00FA5BA7">
          <w:rPr>
            <w:b/>
            <w:lang w:val="en-US"/>
          </w:rPr>
          <w:t>:</w:t>
        </w:r>
        <w:r w:rsidRPr="00FA5BA7">
          <w:rPr>
            <w:rFonts w:eastAsiaTheme="minorHAnsi"/>
            <w:lang w:val="en-US" w:eastAsia="en-US"/>
          </w:rPr>
          <w:t>—</w:t>
        </w:r>
      </w:ins>
      <w:proofErr w:type="gramEnd"/>
      <w:ins w:id="2724" w:author="W" w:date="2014-06-16T00:44:00Z">
        <w:r w:rsidRPr="00FA5BA7">
          <w:rPr>
            <w:rFonts w:eastAsiaTheme="minorHAnsi"/>
            <w:lang w:val="en-US" w:eastAsia="en-US"/>
          </w:rPr>
          <w:t xml:space="preserve">The </w:t>
        </w:r>
      </w:ins>
      <w:ins w:id="2725" w:author="osxadmin" w:date="2014-06-22T08:06:00Z">
        <w:r w:rsidR="0020207F" w:rsidRPr="0075724A">
          <w:rPr>
            <w:rFonts w:eastAsiaTheme="minorHAnsi"/>
            <w:lang w:val="en-US" w:eastAsia="en-US"/>
          </w:rPr>
          <w:t>morphotype</w:t>
        </w:r>
        <w:r w:rsidR="0020207F">
          <w:rPr>
            <w:rFonts w:eastAsiaTheme="minorHAnsi"/>
            <w:lang w:val="en-US" w:eastAsia="en-US"/>
          </w:rPr>
          <w:t xml:space="preserve"> </w:t>
        </w:r>
      </w:ins>
      <w:ins w:id="2726" w:author="W" w:date="2014-06-16T00:44:00Z">
        <w:r w:rsidRPr="00FA5BA7">
          <w:rPr>
            <w:rFonts w:eastAsiaTheme="minorHAnsi"/>
            <w:lang w:val="en-US" w:eastAsia="en-US"/>
          </w:rPr>
          <w:t xml:space="preserve">found </w:t>
        </w:r>
      </w:ins>
      <w:ins w:id="2727" w:author="W" w:date="2014-06-16T00:52:00Z">
        <w:del w:id="2728" w:author="osxadmin" w:date="2014-06-22T08:06:00Z">
          <w:r w:rsidR="00F45455" w:rsidRPr="0075724A" w:rsidDel="0020207F">
            <w:rPr>
              <w:rFonts w:eastAsiaTheme="minorHAnsi"/>
              <w:lang w:val="en-US" w:eastAsia="en-US"/>
            </w:rPr>
            <w:delText>morphotypes</w:delText>
          </w:r>
        </w:del>
      </w:ins>
      <w:ins w:id="2729" w:author="W" w:date="2014-06-16T00:44:00Z">
        <w:del w:id="2730" w:author="osxadmin" w:date="2014-06-22T08:06:00Z">
          <w:r w:rsidR="00F45455" w:rsidRPr="0075724A" w:rsidDel="0020207F">
            <w:rPr>
              <w:rFonts w:eastAsiaTheme="minorHAnsi"/>
              <w:lang w:val="en-US" w:eastAsia="en-US"/>
            </w:rPr>
            <w:delText xml:space="preserve"> </w:delText>
          </w:r>
        </w:del>
      </w:ins>
      <w:ins w:id="2731" w:author="W" w:date="2014-06-16T00:52:00Z">
        <w:r w:rsidR="00F45455" w:rsidRPr="0075724A">
          <w:rPr>
            <w:rFonts w:eastAsiaTheme="minorHAnsi"/>
            <w:lang w:val="en-US" w:eastAsia="en-US"/>
          </w:rPr>
          <w:t>ha</w:t>
        </w:r>
        <w:del w:id="2732" w:author="osxadmin" w:date="2014-06-22T08:06:00Z">
          <w:r w:rsidR="00F45455" w:rsidRPr="0075724A" w:rsidDel="0020207F">
            <w:rPr>
              <w:rFonts w:eastAsiaTheme="minorHAnsi"/>
              <w:lang w:val="en-US" w:eastAsia="en-US"/>
            </w:rPr>
            <w:delText>ve</w:delText>
          </w:r>
        </w:del>
      </w:ins>
      <w:ins w:id="2733" w:author="osxadmin" w:date="2014-06-22T08:06:00Z">
        <w:r w:rsidR="0020207F">
          <w:rPr>
            <w:rFonts w:eastAsiaTheme="minorHAnsi"/>
            <w:lang w:val="en-US" w:eastAsia="en-US"/>
          </w:rPr>
          <w:t>s</w:t>
        </w:r>
      </w:ins>
      <w:ins w:id="2734" w:author="W" w:date="2014-06-16T00:52:00Z">
        <w:r w:rsidR="00F45455" w:rsidRPr="0075724A">
          <w:rPr>
            <w:rFonts w:eastAsiaTheme="minorHAnsi"/>
            <w:lang w:val="en-US" w:eastAsia="en-US"/>
          </w:rPr>
          <w:t xml:space="preserve"> </w:t>
        </w:r>
        <w:del w:id="2735" w:author="osxadmin" w:date="2014-06-22T08:06:00Z">
          <w:r w:rsidR="00F45455" w:rsidRPr="0075724A" w:rsidDel="0020207F">
            <w:rPr>
              <w:rFonts w:eastAsiaTheme="minorHAnsi"/>
              <w:lang w:val="en-US" w:eastAsia="en-US"/>
            </w:rPr>
            <w:delText>the</w:delText>
          </w:r>
        </w:del>
      </w:ins>
      <w:ins w:id="2736" w:author="osxadmin" w:date="2014-06-22T08:06:00Z">
        <w:r w:rsidR="0020207F">
          <w:rPr>
            <w:rFonts w:eastAsiaTheme="minorHAnsi"/>
            <w:lang w:val="en-US" w:eastAsia="en-US"/>
          </w:rPr>
          <w:t>a</w:t>
        </w:r>
      </w:ins>
      <w:ins w:id="2737" w:author="W" w:date="2014-06-16T00:52:00Z">
        <w:r w:rsidR="00F45455" w:rsidRPr="0075724A">
          <w:rPr>
            <w:rFonts w:eastAsiaTheme="minorHAnsi"/>
            <w:lang w:val="en-US" w:eastAsia="en-US"/>
          </w:rPr>
          <w:t xml:space="preserve"> colon</w:t>
        </w:r>
      </w:ins>
      <w:ins w:id="2738" w:author="osxadmin" w:date="2014-06-22T08:06:00Z">
        <w:r w:rsidR="0020207F">
          <w:rPr>
            <w:rFonts w:eastAsiaTheme="minorHAnsi"/>
            <w:lang w:val="en-US" w:eastAsia="en-US"/>
          </w:rPr>
          <w:t>ial</w:t>
        </w:r>
      </w:ins>
      <w:ins w:id="2739" w:author="W" w:date="2014-06-16T00:52:00Z">
        <w:del w:id="2740" w:author="osxadmin" w:date="2014-06-22T08:06:00Z">
          <w:r w:rsidR="00F45455" w:rsidRPr="0075724A" w:rsidDel="0020207F">
            <w:rPr>
              <w:rFonts w:eastAsiaTheme="minorHAnsi"/>
              <w:lang w:val="en-US" w:eastAsia="en-US"/>
            </w:rPr>
            <w:delText>y</w:delText>
          </w:r>
        </w:del>
        <w:r w:rsidR="00F45455" w:rsidRPr="0075724A">
          <w:rPr>
            <w:rFonts w:eastAsiaTheme="minorHAnsi"/>
            <w:lang w:val="en-US" w:eastAsia="en-US"/>
          </w:rPr>
          <w:t xml:space="preserve"> structure very</w:t>
        </w:r>
      </w:ins>
      <w:ins w:id="2741" w:author="W" w:date="2014-06-16T00:44:00Z">
        <w:r w:rsidRPr="0075724A">
          <w:rPr>
            <w:rFonts w:eastAsiaTheme="minorHAnsi"/>
            <w:lang w:val="en-US" w:eastAsia="en-US"/>
          </w:rPr>
          <w:t xml:space="preserve"> similar to</w:t>
        </w:r>
      </w:ins>
      <w:ins w:id="2742" w:author="W" w:date="2014-06-16T00:52:00Z">
        <w:r w:rsidR="00F45455" w:rsidRPr="0075724A">
          <w:rPr>
            <w:rFonts w:eastAsiaTheme="minorHAnsi"/>
            <w:lang w:val="en-US" w:eastAsia="en-US"/>
          </w:rPr>
          <w:t xml:space="preserve"> that found in</w:t>
        </w:r>
      </w:ins>
      <w:ins w:id="2743" w:author="W" w:date="2014-06-16T00:43:00Z">
        <w:r w:rsidRPr="000514B6">
          <w:rPr>
            <w:rFonts w:eastAsiaTheme="minorHAnsi"/>
            <w:color w:val="000000"/>
            <w:lang w:val="en-US" w:eastAsia="en-US"/>
          </w:rPr>
          <w:t xml:space="preserve"> </w:t>
        </w:r>
      </w:ins>
      <w:ins w:id="2744" w:author="W" w:date="2014-06-16T00:44:00Z">
        <w:r w:rsidRPr="0075724A">
          <w:rPr>
            <w:rFonts w:eastAsiaTheme="minorHAnsi"/>
            <w:i/>
            <w:iCs/>
            <w:color w:val="000000"/>
            <w:lang w:val="en-US" w:eastAsia="en-US"/>
            <w:rPrChange w:id="2745" w:author="W" w:date="2014-06-16T14:24:00Z">
              <w:rPr>
                <w:rFonts w:eastAsiaTheme="minorHAnsi"/>
                <w:i/>
                <w:iCs/>
                <w:color w:val="000000"/>
                <w:lang w:eastAsia="en-US"/>
              </w:rPr>
            </w:rPrChange>
          </w:rPr>
          <w:t xml:space="preserve">Placoma regulare </w:t>
        </w:r>
        <w:r w:rsidRPr="0075724A">
          <w:rPr>
            <w:rFonts w:eastAsiaTheme="minorHAnsi"/>
            <w:color w:val="000000"/>
            <w:lang w:val="en-US" w:eastAsia="en-US"/>
            <w:rPrChange w:id="2746" w:author="W" w:date="2014-06-16T14:24:00Z">
              <w:rPr>
                <w:rFonts w:eastAsiaTheme="minorHAnsi"/>
                <w:color w:val="000000"/>
                <w:lang w:eastAsia="en-US"/>
              </w:rPr>
            </w:rPrChange>
          </w:rPr>
          <w:t>Broady &amp; Ingerfeld</w:t>
        </w:r>
      </w:ins>
      <w:ins w:id="2747" w:author="W" w:date="2014-06-16T01:01:00Z">
        <w:r w:rsidR="0035706F" w:rsidRPr="0075724A">
          <w:rPr>
            <w:rFonts w:eastAsiaTheme="minorHAnsi"/>
            <w:color w:val="000000"/>
            <w:lang w:val="en-US" w:eastAsia="en-US"/>
          </w:rPr>
          <w:t xml:space="preserve"> (</w:t>
        </w:r>
      </w:ins>
      <w:ins w:id="2748" w:author="W" w:date="2014-06-16T14:24:00Z">
        <w:r w:rsidR="0075724A" w:rsidRPr="0075724A">
          <w:rPr>
            <w:rFonts w:eastAsiaTheme="minorHAnsi"/>
            <w:color w:val="000000"/>
            <w:lang w:val="en-US" w:eastAsia="en-US"/>
            <w:rPrChange w:id="2749" w:author="W" w:date="2014-06-16T14:24:00Z">
              <w:rPr>
                <w:rFonts w:eastAsiaTheme="minorHAnsi"/>
                <w:color w:val="000000"/>
                <w:highlight w:val="yellow"/>
                <w:lang w:val="en-US" w:eastAsia="en-US"/>
              </w:rPr>
            </w:rPrChange>
          </w:rPr>
          <w:t>1991: 548</w:t>
        </w:r>
      </w:ins>
      <w:ins w:id="2750" w:author="W" w:date="2014-06-16T01:01:00Z">
        <w:r w:rsidR="0035706F" w:rsidRPr="0075724A">
          <w:rPr>
            <w:rFonts w:eastAsiaTheme="minorHAnsi"/>
            <w:color w:val="000000"/>
            <w:lang w:val="en-US" w:eastAsia="en-US"/>
          </w:rPr>
          <w:t>)</w:t>
        </w:r>
      </w:ins>
      <w:ins w:id="2751" w:author="W" w:date="2014-06-16T00:44:00Z">
        <w:r w:rsidRPr="0075724A">
          <w:rPr>
            <w:rFonts w:eastAsiaTheme="minorHAnsi"/>
            <w:color w:val="000000"/>
            <w:lang w:val="en-US" w:eastAsia="en-US"/>
          </w:rPr>
          <w:t xml:space="preserve">. </w:t>
        </w:r>
      </w:ins>
      <w:ins w:id="2752" w:author="W" w:date="2014-06-16T00:56:00Z">
        <w:del w:id="2753" w:author="osxadmin" w:date="2014-06-22T08:07:00Z">
          <w:r w:rsidR="00F45455" w:rsidRPr="0075724A" w:rsidDel="0020207F">
            <w:rPr>
              <w:rFonts w:eastAsiaTheme="minorHAnsi"/>
              <w:color w:val="000000"/>
              <w:lang w:val="en-US" w:eastAsia="en-US"/>
            </w:rPr>
            <w:delText>T</w:delText>
          </w:r>
        </w:del>
      </w:ins>
      <w:ins w:id="2754" w:author="W" w:date="2014-06-16T00:45:00Z">
        <w:del w:id="2755" w:author="osxadmin" w:date="2014-06-22T08:07:00Z">
          <w:r w:rsidRPr="0075724A" w:rsidDel="0020207F">
            <w:rPr>
              <w:rFonts w:eastAsiaTheme="minorHAnsi"/>
              <w:color w:val="000000"/>
              <w:lang w:val="en-US" w:eastAsia="en-US"/>
            </w:rPr>
            <w:delText xml:space="preserve">his </w:delText>
          </w:r>
        </w:del>
      </w:ins>
      <w:ins w:id="2756" w:author="osxadmin" w:date="2014-06-22T08:07:00Z">
        <w:r w:rsidR="0020207F">
          <w:rPr>
            <w:rFonts w:eastAsiaTheme="minorHAnsi"/>
            <w:color w:val="000000"/>
            <w:lang w:val="en-US" w:eastAsia="en-US"/>
          </w:rPr>
          <w:t xml:space="preserve">This </w:t>
        </w:r>
      </w:ins>
      <w:ins w:id="2757" w:author="W" w:date="2014-06-16T00:45:00Z">
        <w:r w:rsidRPr="0075724A">
          <w:rPr>
            <w:rFonts w:eastAsiaTheme="minorHAnsi"/>
            <w:color w:val="000000"/>
            <w:lang w:val="en-US" w:eastAsia="en-US"/>
          </w:rPr>
          <w:t>species</w:t>
        </w:r>
      </w:ins>
      <w:ins w:id="2758" w:author="W" w:date="2014-06-16T00:56:00Z">
        <w:r w:rsidR="00F45455" w:rsidRPr="0075724A">
          <w:rPr>
            <w:rFonts w:eastAsiaTheme="minorHAnsi"/>
            <w:color w:val="000000"/>
            <w:lang w:val="en-US" w:eastAsia="en-US"/>
          </w:rPr>
          <w:t xml:space="preserve"> was described </w:t>
        </w:r>
        <w:del w:id="2759" w:author="osxadmin" w:date="2014-06-22T08:07:00Z">
          <w:r w:rsidR="00F45455" w:rsidRPr="0075724A" w:rsidDel="0020207F">
            <w:rPr>
              <w:rFonts w:eastAsiaTheme="minorHAnsi"/>
              <w:color w:val="000000"/>
              <w:lang w:val="en-US" w:eastAsia="en-US"/>
            </w:rPr>
            <w:delText>to</w:delText>
          </w:r>
        </w:del>
      </w:ins>
      <w:ins w:id="2760" w:author="osxadmin" w:date="2014-06-22T08:08:00Z">
        <w:r w:rsidR="0020207F">
          <w:rPr>
            <w:rFonts w:eastAsiaTheme="minorHAnsi"/>
            <w:color w:val="000000"/>
            <w:lang w:val="en-US" w:eastAsia="en-US"/>
          </w:rPr>
          <w:t>for</w:t>
        </w:r>
      </w:ins>
      <w:ins w:id="2761" w:author="W" w:date="2014-06-16T00:56:00Z">
        <w:r w:rsidR="00F45455" w:rsidRPr="0075724A">
          <w:rPr>
            <w:rFonts w:eastAsiaTheme="minorHAnsi"/>
            <w:color w:val="000000"/>
            <w:lang w:val="en-US" w:eastAsia="en-US"/>
          </w:rPr>
          <w:t xml:space="preserve"> New Zealand</w:t>
        </w:r>
        <w:del w:id="2762" w:author="osxadmin" w:date="2014-06-22T08:08:00Z">
          <w:r w:rsidR="00F45455" w:rsidRPr="0075724A" w:rsidDel="0020207F">
            <w:rPr>
              <w:rFonts w:eastAsiaTheme="minorHAnsi"/>
              <w:color w:val="000000"/>
              <w:lang w:val="en-US" w:eastAsia="en-US"/>
            </w:rPr>
            <w:delText>,</w:delText>
          </w:r>
        </w:del>
        <w:r w:rsidR="00F45455" w:rsidRPr="0075724A">
          <w:rPr>
            <w:rFonts w:eastAsiaTheme="minorHAnsi"/>
            <w:color w:val="000000"/>
            <w:lang w:val="en-US" w:eastAsia="en-US"/>
          </w:rPr>
          <w:t xml:space="preserve"> and </w:t>
        </w:r>
        <w:del w:id="2763" w:author="osxadmin" w:date="2014-06-22T08:08:00Z">
          <w:r w:rsidR="00F45455" w:rsidRPr="0075724A" w:rsidDel="0020207F">
            <w:rPr>
              <w:rFonts w:eastAsiaTheme="minorHAnsi"/>
              <w:color w:val="000000"/>
              <w:lang w:val="en-US" w:eastAsia="en-US"/>
            </w:rPr>
            <w:delText>in spite of</w:delText>
          </w:r>
        </w:del>
      </w:ins>
      <w:ins w:id="2764" w:author="osxadmin" w:date="2014-06-22T08:08:00Z">
        <w:r w:rsidR="0020207F">
          <w:rPr>
            <w:rFonts w:eastAsiaTheme="minorHAnsi"/>
            <w:color w:val="000000"/>
            <w:lang w:val="en-US" w:eastAsia="en-US"/>
          </w:rPr>
          <w:t>despite</w:t>
        </w:r>
      </w:ins>
      <w:ins w:id="2765" w:author="W" w:date="2014-06-16T00:56:00Z">
        <w:r w:rsidR="00F45455" w:rsidRPr="0075724A">
          <w:rPr>
            <w:rFonts w:eastAsiaTheme="minorHAnsi"/>
            <w:color w:val="000000"/>
            <w:lang w:val="en-US" w:eastAsia="en-US"/>
          </w:rPr>
          <w:t xml:space="preserve"> being in the genus </w:t>
        </w:r>
        <w:r w:rsidR="00F45455" w:rsidRPr="000514B6">
          <w:rPr>
            <w:rFonts w:eastAsiaTheme="minorHAnsi"/>
            <w:i/>
            <w:color w:val="000000"/>
            <w:lang w:val="en-US" w:eastAsia="en-US"/>
          </w:rPr>
          <w:t>Placoma</w:t>
        </w:r>
      </w:ins>
      <w:ins w:id="2766" w:author="W" w:date="2014-06-16T01:01:00Z">
        <w:r w:rsidR="0035706F" w:rsidRPr="000514B6">
          <w:rPr>
            <w:rFonts w:eastAsiaTheme="minorHAnsi"/>
            <w:i/>
            <w:color w:val="000000"/>
            <w:lang w:val="en-US" w:eastAsia="en-US"/>
          </w:rPr>
          <w:t xml:space="preserve"> </w:t>
        </w:r>
      </w:ins>
      <w:ins w:id="2767" w:author="W" w:date="2014-06-16T14:23:00Z">
        <w:r w:rsidR="0075724A" w:rsidRPr="0075724A">
          <w:rPr>
            <w:rFonts w:eastAsiaTheme="minorHAnsi"/>
            <w:lang w:val="en-US" w:eastAsia="en-US"/>
            <w:rPrChange w:id="2768" w:author="W" w:date="2014-06-16T14:24:00Z">
              <w:rPr>
                <w:rFonts w:eastAsiaTheme="minorHAnsi"/>
                <w:i/>
                <w:lang w:val="en-US" w:eastAsia="en-US"/>
              </w:rPr>
            </w:rPrChange>
          </w:rPr>
          <w:t>Schousboe ex Bornet &amp; </w:t>
        </w:r>
        <w:r w:rsidR="0075724A" w:rsidRPr="0075724A">
          <w:rPr>
            <w:rFonts w:eastAsiaTheme="minorHAnsi"/>
            <w:lang w:val="en-US" w:eastAsia="en-US"/>
          </w:rPr>
          <w:t>Thuret</w:t>
        </w:r>
        <w:r w:rsidR="0075724A" w:rsidRPr="0075724A">
          <w:rPr>
            <w:rFonts w:eastAsiaTheme="minorHAnsi"/>
            <w:lang w:val="en-US" w:eastAsia="en-US"/>
            <w:rPrChange w:id="2769" w:author="W" w:date="2014-06-16T14:24:00Z">
              <w:rPr>
                <w:rFonts w:eastAsiaTheme="minorHAnsi"/>
                <w:i/>
                <w:lang w:val="en-US" w:eastAsia="en-US"/>
              </w:rPr>
            </w:rPrChange>
          </w:rPr>
          <w:t xml:space="preserve"> </w:t>
        </w:r>
        <w:r w:rsidR="0075724A" w:rsidRPr="0075724A">
          <w:rPr>
            <w:rFonts w:eastAsiaTheme="minorHAnsi"/>
            <w:lang w:val="en-US" w:eastAsia="en-US"/>
          </w:rPr>
          <w:t>(</w:t>
        </w:r>
        <w:r w:rsidR="0075724A" w:rsidRPr="0075724A">
          <w:rPr>
            <w:rFonts w:eastAsiaTheme="minorHAnsi"/>
            <w:lang w:val="en-US" w:eastAsia="en-US"/>
            <w:rPrChange w:id="2770" w:author="W" w:date="2014-06-16T14:24:00Z">
              <w:rPr>
                <w:rFonts w:eastAsiaTheme="minorHAnsi"/>
                <w:i/>
                <w:lang w:val="en-US" w:eastAsia="en-US"/>
              </w:rPr>
            </w:rPrChange>
          </w:rPr>
          <w:t>1876: 4</w:t>
        </w:r>
        <w:r w:rsidR="0075724A" w:rsidRPr="0075724A">
          <w:rPr>
            <w:rFonts w:eastAsiaTheme="minorHAnsi"/>
            <w:lang w:val="en-US" w:eastAsia="en-US"/>
          </w:rPr>
          <w:t>)</w:t>
        </w:r>
      </w:ins>
      <w:ins w:id="2771" w:author="W" w:date="2014-06-16T00:56:00Z">
        <w:r w:rsidR="00F45455" w:rsidRPr="0075724A">
          <w:rPr>
            <w:rFonts w:eastAsiaTheme="minorHAnsi"/>
            <w:color w:val="000000"/>
            <w:lang w:val="en-US" w:eastAsia="en-US"/>
          </w:rPr>
          <w:t>, it</w:t>
        </w:r>
      </w:ins>
      <w:ins w:id="2772" w:author="W" w:date="2014-06-16T00:45:00Z">
        <w:r w:rsidRPr="0075724A">
          <w:rPr>
            <w:rFonts w:eastAsiaTheme="minorHAnsi"/>
            <w:color w:val="000000"/>
            <w:lang w:val="en-US" w:eastAsia="en-US"/>
          </w:rPr>
          <w:t xml:space="preserve"> differ</w:t>
        </w:r>
      </w:ins>
      <w:ins w:id="2773" w:author="osxadmin" w:date="2014-06-22T08:08:00Z">
        <w:r w:rsidR="0020207F">
          <w:rPr>
            <w:rFonts w:eastAsiaTheme="minorHAnsi"/>
            <w:color w:val="000000"/>
            <w:lang w:val="en-US" w:eastAsia="en-US"/>
          </w:rPr>
          <w:t>s</w:t>
        </w:r>
      </w:ins>
      <w:ins w:id="2774" w:author="W" w:date="2014-06-16T00:45:00Z">
        <w:r w:rsidRPr="0075724A">
          <w:rPr>
            <w:rFonts w:eastAsiaTheme="minorHAnsi"/>
            <w:color w:val="000000"/>
            <w:lang w:val="en-US" w:eastAsia="en-US"/>
          </w:rPr>
          <w:t xml:space="preserve"> </w:t>
        </w:r>
      </w:ins>
      <w:ins w:id="2775" w:author="W" w:date="2014-06-16T00:46:00Z">
        <w:del w:id="2776" w:author="osxadmin" w:date="2014-06-22T08:08:00Z">
          <w:r w:rsidRPr="0075724A" w:rsidDel="0020207F">
            <w:rPr>
              <w:rFonts w:eastAsiaTheme="minorHAnsi"/>
              <w:color w:val="000000"/>
              <w:lang w:val="en-US" w:eastAsia="en-US"/>
            </w:rPr>
            <w:delText>circumstanti</w:delText>
          </w:r>
        </w:del>
      </w:ins>
      <w:ins w:id="2777" w:author="osxadmin" w:date="2014-06-22T08:08:00Z">
        <w:r w:rsidR="0020207F">
          <w:rPr>
            <w:rFonts w:eastAsiaTheme="minorHAnsi"/>
            <w:color w:val="000000"/>
            <w:lang w:val="en-US" w:eastAsia="en-US"/>
          </w:rPr>
          <w:t>substanti</w:t>
        </w:r>
      </w:ins>
      <w:ins w:id="2778" w:author="W" w:date="2014-06-16T00:46:00Z">
        <w:r w:rsidRPr="0075724A">
          <w:rPr>
            <w:rFonts w:eastAsiaTheme="minorHAnsi"/>
            <w:color w:val="000000"/>
            <w:lang w:val="en-US" w:eastAsia="en-US"/>
          </w:rPr>
          <w:t>ally</w:t>
        </w:r>
      </w:ins>
      <w:ins w:id="2779" w:author="W" w:date="2014-06-16T00:45:00Z">
        <w:r w:rsidRPr="0075724A">
          <w:rPr>
            <w:rFonts w:eastAsiaTheme="minorHAnsi"/>
            <w:color w:val="000000"/>
            <w:lang w:val="en-US" w:eastAsia="en-US"/>
          </w:rPr>
          <w:t xml:space="preserve"> from </w:t>
        </w:r>
      </w:ins>
      <w:ins w:id="2780" w:author="W" w:date="2014-06-16T00:46:00Z">
        <w:r w:rsidRPr="0075724A">
          <w:rPr>
            <w:rFonts w:eastAsiaTheme="minorHAnsi"/>
            <w:i/>
            <w:iCs/>
            <w:color w:val="000000"/>
            <w:lang w:val="en-US" w:eastAsia="en-US"/>
            <w:rPrChange w:id="2781" w:author="W" w:date="2014-06-16T14:24:00Z">
              <w:rPr>
                <w:rFonts w:eastAsiaTheme="minorHAnsi"/>
                <w:i/>
                <w:iCs/>
                <w:color w:val="000000"/>
                <w:lang w:eastAsia="en-US"/>
              </w:rPr>
            </w:rPrChange>
          </w:rPr>
          <w:t xml:space="preserve">P. vesiculosum </w:t>
        </w:r>
        <w:r w:rsidRPr="0075724A">
          <w:rPr>
            <w:rFonts w:eastAsiaTheme="minorHAnsi"/>
            <w:color w:val="000000"/>
            <w:lang w:val="en-US" w:eastAsia="en-US"/>
            <w:rPrChange w:id="2782" w:author="W" w:date="2014-06-16T14:24:00Z">
              <w:rPr>
                <w:rFonts w:eastAsiaTheme="minorHAnsi"/>
                <w:color w:val="000000"/>
                <w:lang w:eastAsia="en-US"/>
              </w:rPr>
            </w:rPrChange>
          </w:rPr>
          <w:t>Schousboe in Bornet &amp; Thuret</w:t>
        </w:r>
      </w:ins>
      <w:ins w:id="2783" w:author="W" w:date="2014-06-16T01:01:00Z">
        <w:r w:rsidR="0035706F" w:rsidRPr="0075724A">
          <w:rPr>
            <w:rFonts w:eastAsiaTheme="minorHAnsi"/>
            <w:color w:val="000000"/>
            <w:lang w:val="en-US" w:eastAsia="en-US"/>
          </w:rPr>
          <w:t xml:space="preserve"> (</w:t>
        </w:r>
      </w:ins>
      <w:ins w:id="2784" w:author="W" w:date="2014-06-16T14:24:00Z">
        <w:r w:rsidR="0075724A" w:rsidRPr="0075724A">
          <w:rPr>
            <w:rFonts w:eastAsiaTheme="minorHAnsi"/>
            <w:color w:val="000000"/>
            <w:lang w:val="en-US" w:eastAsia="en-US"/>
            <w:rPrChange w:id="2785" w:author="W" w:date="2014-06-16T14:24:00Z">
              <w:rPr>
                <w:rFonts w:eastAsiaTheme="minorHAnsi"/>
                <w:color w:val="000000"/>
                <w:highlight w:val="yellow"/>
                <w:lang w:val="en-US" w:eastAsia="en-US"/>
              </w:rPr>
            </w:rPrChange>
          </w:rPr>
          <w:t>1876: 4</w:t>
        </w:r>
      </w:ins>
      <w:ins w:id="2786" w:author="W" w:date="2014-06-16T01:01:00Z">
        <w:r w:rsidR="0035706F" w:rsidRPr="0075724A">
          <w:rPr>
            <w:rFonts w:eastAsiaTheme="minorHAnsi"/>
            <w:color w:val="000000"/>
            <w:lang w:val="en-US" w:eastAsia="en-US"/>
          </w:rPr>
          <w:t>)</w:t>
        </w:r>
      </w:ins>
      <w:ins w:id="2787" w:author="W" w:date="2014-06-16T00:51:00Z">
        <w:r w:rsidR="00F45455" w:rsidRPr="0075724A">
          <w:rPr>
            <w:rFonts w:eastAsiaTheme="minorHAnsi"/>
            <w:color w:val="000000"/>
            <w:lang w:val="en-US" w:eastAsia="en-US"/>
          </w:rPr>
          <w:t xml:space="preserve">, </w:t>
        </w:r>
      </w:ins>
      <w:ins w:id="2788" w:author="osxadmin" w:date="2014-06-22T08:08:00Z">
        <w:r w:rsidR="0020207F">
          <w:rPr>
            <w:rFonts w:eastAsiaTheme="minorHAnsi"/>
            <w:color w:val="000000"/>
            <w:lang w:val="en-US" w:eastAsia="en-US"/>
          </w:rPr>
          <w:t xml:space="preserve">the </w:t>
        </w:r>
      </w:ins>
      <w:ins w:id="2789" w:author="W" w:date="2014-06-16T00:51:00Z">
        <w:r w:rsidR="00F45455" w:rsidRPr="0075724A">
          <w:rPr>
            <w:rFonts w:eastAsiaTheme="minorHAnsi"/>
            <w:color w:val="000000"/>
            <w:lang w:val="en-US" w:eastAsia="en-US"/>
          </w:rPr>
          <w:t>type</w:t>
        </w:r>
      </w:ins>
      <w:ins w:id="2790" w:author="osxadmin" w:date="2014-06-22T08:08:00Z">
        <w:r w:rsidR="0020207F">
          <w:rPr>
            <w:rFonts w:eastAsiaTheme="minorHAnsi"/>
            <w:color w:val="000000"/>
            <w:lang w:val="en-US" w:eastAsia="en-US"/>
          </w:rPr>
          <w:t>-</w:t>
        </w:r>
      </w:ins>
      <w:ins w:id="2791" w:author="W" w:date="2014-06-16T00:51:00Z">
        <w:del w:id="2792" w:author="osxadmin" w:date="2014-06-22T08:08:00Z">
          <w:r w:rsidR="00F45455" w:rsidRPr="00E7789B" w:rsidDel="0020207F">
            <w:rPr>
              <w:rFonts w:eastAsiaTheme="minorHAnsi"/>
              <w:color w:val="000000"/>
              <w:lang w:val="en-US" w:eastAsia="en-US"/>
            </w:rPr>
            <w:delText xml:space="preserve"> </w:delText>
          </w:r>
        </w:del>
        <w:r w:rsidR="00F45455" w:rsidRPr="00E7789B">
          <w:rPr>
            <w:rFonts w:eastAsiaTheme="minorHAnsi"/>
            <w:color w:val="000000"/>
            <w:lang w:val="en-US" w:eastAsia="en-US"/>
          </w:rPr>
          <w:t xml:space="preserve">species of </w:t>
        </w:r>
      </w:ins>
      <w:ins w:id="2793" w:author="W" w:date="2014-06-16T01:02:00Z">
        <w:r w:rsidR="0035706F" w:rsidRPr="00E7789B">
          <w:rPr>
            <w:rFonts w:eastAsiaTheme="minorHAnsi"/>
            <w:color w:val="000000"/>
            <w:lang w:val="en-US" w:eastAsia="en-US"/>
            <w:rPrChange w:id="2794" w:author="W" w:date="2014-06-16T03:20:00Z">
              <w:rPr>
                <w:rFonts w:eastAsiaTheme="minorHAnsi"/>
                <w:i/>
                <w:color w:val="000000"/>
                <w:lang w:val="en-US" w:eastAsia="en-US"/>
              </w:rPr>
            </w:rPrChange>
          </w:rPr>
          <w:t>the genus</w:t>
        </w:r>
      </w:ins>
      <w:ins w:id="2795" w:author="W" w:date="2014-06-16T00:51:00Z">
        <w:r w:rsidR="00F45455" w:rsidRPr="00E7789B">
          <w:rPr>
            <w:rFonts w:eastAsiaTheme="minorHAnsi"/>
            <w:color w:val="000000"/>
            <w:lang w:val="en-US" w:eastAsia="en-US"/>
          </w:rPr>
          <w:t xml:space="preserve">. </w:t>
        </w:r>
        <w:del w:id="2796" w:author="osxadmin" w:date="2014-06-22T08:08:00Z">
          <w:r w:rsidR="00F45455" w:rsidRPr="00E7789B" w:rsidDel="0020207F">
            <w:rPr>
              <w:rFonts w:eastAsiaTheme="minorHAnsi"/>
              <w:color w:val="000000"/>
              <w:lang w:val="en-US" w:eastAsia="en-US"/>
            </w:rPr>
            <w:delText>In this</w:delText>
          </w:r>
        </w:del>
      </w:ins>
      <w:ins w:id="2797" w:author="W" w:date="2014-06-16T00:46:00Z">
        <w:del w:id="2798" w:author="osxadmin" w:date="2014-06-22T08:08:00Z">
          <w:r w:rsidRPr="00DD19C5" w:rsidDel="0020207F">
            <w:rPr>
              <w:b/>
              <w:lang w:val="en-US"/>
            </w:rPr>
            <w:delText xml:space="preserve"> </w:delText>
          </w:r>
        </w:del>
      </w:ins>
      <w:ins w:id="2799" w:author="W" w:date="2014-06-16T00:56:00Z">
        <w:del w:id="2800" w:author="osxadmin" w:date="2014-06-22T08:08:00Z">
          <w:r w:rsidR="00F45455" w:rsidRPr="00DD19C5" w:rsidDel="0020207F">
            <w:rPr>
              <w:lang w:val="en-US"/>
            </w:rPr>
            <w:delText>way, probably</w:delText>
          </w:r>
        </w:del>
      </w:ins>
      <w:ins w:id="2801" w:author="osxadmin" w:date="2014-06-22T08:08:00Z">
        <w:r w:rsidR="0020207F">
          <w:rPr>
            <w:rFonts w:eastAsiaTheme="minorHAnsi"/>
            <w:color w:val="000000"/>
            <w:lang w:val="en-US" w:eastAsia="en-US"/>
          </w:rPr>
          <w:t>We believe</w:t>
        </w:r>
        <w:r w:rsidR="0020207F">
          <w:rPr>
            <w:lang w:val="en-US"/>
          </w:rPr>
          <w:t xml:space="preserve"> </w:t>
        </w:r>
        <w:r w:rsidR="0020207F">
          <w:rPr>
            <w:lang w:val="en-US"/>
          </w:rPr>
          <w:lastRenderedPageBreak/>
          <w:t>that</w:t>
        </w:r>
      </w:ins>
      <w:ins w:id="2802" w:author="W" w:date="2014-06-16T01:02:00Z">
        <w:del w:id="2803" w:author="osxadmin" w:date="2014-06-22T08:08:00Z">
          <w:r w:rsidR="0035706F" w:rsidRPr="00DD19C5" w:rsidDel="0020207F">
            <w:rPr>
              <w:lang w:val="en-US"/>
            </w:rPr>
            <w:delText>,</w:delText>
          </w:r>
        </w:del>
      </w:ins>
      <w:ins w:id="2804" w:author="W" w:date="2014-06-16T00:56:00Z">
        <w:r w:rsidR="00F45455" w:rsidRPr="00DD19C5">
          <w:rPr>
            <w:lang w:val="en-US"/>
          </w:rPr>
          <w:t xml:space="preserve"> </w:t>
        </w:r>
      </w:ins>
      <w:ins w:id="2805" w:author="W" w:date="2014-06-16T00:57:00Z">
        <w:r w:rsidR="00F45455" w:rsidRPr="005F3331">
          <w:rPr>
            <w:i/>
            <w:lang w:val="en-US"/>
          </w:rPr>
          <w:t>P. regulare</w:t>
        </w:r>
        <w:r w:rsidR="00F45455" w:rsidRPr="005F3331">
          <w:rPr>
            <w:lang w:val="en-US"/>
          </w:rPr>
          <w:t xml:space="preserve"> and the Atlantic Rainforest population </w:t>
        </w:r>
        <w:del w:id="2806" w:author="osxadmin" w:date="2014-06-22T08:09:00Z">
          <w:r w:rsidR="00F45455" w:rsidRPr="005F3331" w:rsidDel="0020207F">
            <w:rPr>
              <w:lang w:val="en-US"/>
            </w:rPr>
            <w:delText>belong to</w:delText>
          </w:r>
        </w:del>
      </w:ins>
      <w:ins w:id="2807" w:author="osxadmin" w:date="2014-06-22T08:09:00Z">
        <w:r w:rsidR="0020207F">
          <w:rPr>
            <w:lang w:val="en-US"/>
          </w:rPr>
          <w:t>are a putative</w:t>
        </w:r>
      </w:ins>
      <w:ins w:id="2808" w:author="W" w:date="2014-06-16T00:57:00Z">
        <w:del w:id="2809" w:author="osxadmin" w:date="2014-06-22T08:09:00Z">
          <w:r w:rsidR="00F45455" w:rsidRPr="005F3331" w:rsidDel="0020207F">
            <w:rPr>
              <w:lang w:val="en-US"/>
            </w:rPr>
            <w:delText xml:space="preserve"> a</w:delText>
          </w:r>
        </w:del>
        <w:r w:rsidR="00F45455" w:rsidRPr="005F3331">
          <w:rPr>
            <w:lang w:val="en-US"/>
          </w:rPr>
          <w:t xml:space="preserve"> new genus, characterized b</w:t>
        </w:r>
        <w:del w:id="2810" w:author="osxadmin" w:date="2014-06-22T08:09:00Z">
          <w:r w:rsidR="00F45455" w:rsidRPr="005F3331" w:rsidDel="0020207F">
            <w:rPr>
              <w:lang w:val="en-US"/>
            </w:rPr>
            <w:delText>u</w:delText>
          </w:r>
        </w:del>
      </w:ins>
      <w:ins w:id="2811" w:author="osxadmin" w:date="2014-06-22T08:09:00Z">
        <w:r w:rsidR="0020207F">
          <w:rPr>
            <w:lang w:val="en-US"/>
          </w:rPr>
          <w:t>y</w:t>
        </w:r>
      </w:ins>
      <w:ins w:id="2812" w:author="W" w:date="2014-06-16T00:57:00Z">
        <w:del w:id="2813" w:author="osxadmin" w:date="2014-06-22T08:09:00Z">
          <w:r w:rsidR="00F45455" w:rsidRPr="005F3331" w:rsidDel="0020207F">
            <w:rPr>
              <w:lang w:val="en-US"/>
            </w:rPr>
            <w:delText>t</w:delText>
          </w:r>
        </w:del>
        <w:r w:rsidR="00F45455" w:rsidRPr="005F3331">
          <w:rPr>
            <w:lang w:val="en-US"/>
          </w:rPr>
          <w:t xml:space="preserve"> the </w:t>
        </w:r>
      </w:ins>
      <w:ins w:id="2814" w:author="W" w:date="2014-06-16T00:58:00Z">
        <w:r w:rsidR="00F45455" w:rsidRPr="007425AE">
          <w:rPr>
            <w:lang w:val="en-US"/>
          </w:rPr>
          <w:t xml:space="preserve">lobed </w:t>
        </w:r>
      </w:ins>
      <w:ins w:id="2815" w:author="W" w:date="2014-06-16T00:57:00Z">
        <w:r w:rsidR="00F45455" w:rsidRPr="007425AE">
          <w:rPr>
            <w:lang w:val="en-US"/>
          </w:rPr>
          <w:t xml:space="preserve">colonies </w:t>
        </w:r>
      </w:ins>
      <w:ins w:id="2816" w:author="W" w:date="2014-06-16T00:58:00Z">
        <w:r w:rsidR="00F45455" w:rsidRPr="007425AE">
          <w:rPr>
            <w:lang w:val="en-US"/>
          </w:rPr>
          <w:t>with cells disposed mainly in the periphery, being surr</w:t>
        </w:r>
      </w:ins>
      <w:ins w:id="2817" w:author="W" w:date="2014-06-16T00:59:00Z">
        <w:r w:rsidR="00F45455" w:rsidRPr="007425AE">
          <w:rPr>
            <w:lang w:val="en-US"/>
          </w:rPr>
          <w:t>ou</w:t>
        </w:r>
      </w:ins>
      <w:ins w:id="2818" w:author="W" w:date="2014-06-16T00:58:00Z">
        <w:r w:rsidR="00F45455" w:rsidRPr="00316929">
          <w:rPr>
            <w:lang w:val="en-US"/>
          </w:rPr>
          <w:t>nd</w:t>
        </w:r>
      </w:ins>
      <w:ins w:id="2819" w:author="W" w:date="2014-06-16T00:59:00Z">
        <w:r w:rsidR="00F45455" w:rsidRPr="00316929">
          <w:rPr>
            <w:lang w:val="en-US"/>
          </w:rPr>
          <w:t>ed</w:t>
        </w:r>
      </w:ins>
      <w:ins w:id="2820" w:author="W" w:date="2014-06-16T00:58:00Z">
        <w:r w:rsidR="00F45455" w:rsidRPr="00D87149">
          <w:rPr>
            <w:lang w:val="en-US"/>
          </w:rPr>
          <w:t xml:space="preserve"> </w:t>
        </w:r>
      </w:ins>
      <w:ins w:id="2821" w:author="W" w:date="2014-06-16T00:59:00Z">
        <w:r w:rsidR="00F45455" w:rsidRPr="00D87149">
          <w:rPr>
            <w:lang w:val="en-US"/>
          </w:rPr>
          <w:t xml:space="preserve">by firm and </w:t>
        </w:r>
        <w:commentRangeStart w:id="2822"/>
        <w:r w:rsidR="00F45455" w:rsidRPr="00D87149">
          <w:rPr>
            <w:lang w:val="en-US"/>
          </w:rPr>
          <w:t>holed</w:t>
        </w:r>
      </w:ins>
      <w:commentRangeEnd w:id="2822"/>
      <w:r w:rsidR="00BE2C79">
        <w:rPr>
          <w:rStyle w:val="CommentReference"/>
          <w:rFonts w:ascii="Calibri" w:hAnsi="Calibri"/>
          <w:szCs w:val="20"/>
          <w:lang w:eastAsia="en-US"/>
        </w:rPr>
        <w:commentReference w:id="2822"/>
      </w:r>
      <w:ins w:id="2823" w:author="W" w:date="2014-06-16T00:58:00Z">
        <w:r w:rsidR="00F45455" w:rsidRPr="00F7051B">
          <w:rPr>
            <w:lang w:val="en-US"/>
          </w:rPr>
          <w:t xml:space="preserve"> sheaths</w:t>
        </w:r>
      </w:ins>
      <w:ins w:id="2824" w:author="W" w:date="2014-06-16T00:59:00Z">
        <w:r w:rsidR="00F45455" w:rsidRPr="00F7051B">
          <w:rPr>
            <w:lang w:val="en-US"/>
          </w:rPr>
          <w:t>.</w:t>
        </w:r>
      </w:ins>
      <w:ins w:id="2825" w:author="W" w:date="2014-06-16T01:03:00Z">
        <w:r w:rsidR="0035706F" w:rsidRPr="00781BA6">
          <w:rPr>
            <w:lang w:val="en-US"/>
          </w:rPr>
          <w:t xml:space="preserve"> According to the </w:t>
        </w:r>
      </w:ins>
      <w:ins w:id="2826" w:author="W" w:date="2014-06-16T01:05:00Z">
        <w:r w:rsidR="0035706F" w:rsidRPr="00781BA6">
          <w:rPr>
            <w:lang w:val="en-US"/>
          </w:rPr>
          <w:t xml:space="preserve">erect </w:t>
        </w:r>
      </w:ins>
      <w:ins w:id="2827" w:author="W" w:date="2014-06-16T01:03:00Z">
        <w:del w:id="2828" w:author="osxadmin" w:date="2014-06-22T08:10:00Z">
          <w:r w:rsidR="0035706F" w:rsidRPr="00A84FF0" w:rsidDel="00BE2C79">
            <w:rPr>
              <w:lang w:val="en-US"/>
            </w:rPr>
            <w:delText xml:space="preserve">orientation of the </w:delText>
          </w:r>
        </w:del>
        <w:r w:rsidR="0035706F" w:rsidRPr="00A84FF0">
          <w:rPr>
            <w:lang w:val="en-US"/>
          </w:rPr>
          <w:t>thall</w:t>
        </w:r>
      </w:ins>
      <w:ins w:id="2829" w:author="osxadmin" w:date="2014-06-22T08:10:00Z">
        <w:r w:rsidR="00BE2C79">
          <w:rPr>
            <w:lang w:val="en-US"/>
          </w:rPr>
          <w:t>i</w:t>
        </w:r>
      </w:ins>
      <w:ins w:id="2830" w:author="W" w:date="2014-06-16T01:03:00Z">
        <w:del w:id="2831" w:author="osxadmin" w:date="2014-06-22T08:10:00Z">
          <w:r w:rsidR="0035706F" w:rsidRPr="00A84FF0" w:rsidDel="00BE2C79">
            <w:rPr>
              <w:lang w:val="en-US"/>
            </w:rPr>
            <w:delText>us</w:delText>
          </w:r>
        </w:del>
        <w:r w:rsidR="0035706F" w:rsidRPr="00A84FF0">
          <w:rPr>
            <w:lang w:val="en-US"/>
          </w:rPr>
          <w:t>,</w:t>
        </w:r>
      </w:ins>
      <w:ins w:id="2832" w:author="W" w:date="2014-06-16T01:04:00Z">
        <w:r w:rsidR="0035706F" w:rsidRPr="00A84FF0">
          <w:rPr>
            <w:lang w:val="en-US"/>
          </w:rPr>
          <w:t xml:space="preserve"> this new genus should belong to the family Entophysalidaceae</w:t>
        </w:r>
      </w:ins>
      <w:ins w:id="2833" w:author="W" w:date="2014-06-16T01:05:00Z">
        <w:r w:rsidR="0035706F" w:rsidRPr="00A84FF0">
          <w:rPr>
            <w:lang w:val="en-US"/>
          </w:rPr>
          <w:t>.</w:t>
        </w:r>
      </w:ins>
      <w:ins w:id="2834" w:author="W" w:date="2014-06-16T01:03:00Z">
        <w:r w:rsidR="0035706F" w:rsidRPr="00A84FF0">
          <w:rPr>
            <w:lang w:val="en-US"/>
          </w:rPr>
          <w:t xml:space="preserve"> </w:t>
        </w:r>
      </w:ins>
      <w:ins w:id="2835" w:author="W" w:date="2014-06-16T00:58:00Z">
        <w:r w:rsidR="00F45455" w:rsidRPr="00A84FF0">
          <w:rPr>
            <w:lang w:val="en-US"/>
          </w:rPr>
          <w:t xml:space="preserve"> </w:t>
        </w:r>
      </w:ins>
      <w:ins w:id="2836" w:author="W" w:date="2014-06-16T00:57:00Z">
        <w:r w:rsidR="00F45455" w:rsidRPr="00A84FF0">
          <w:rPr>
            <w:lang w:val="en-US"/>
          </w:rPr>
          <w:t xml:space="preserve"> </w:t>
        </w:r>
      </w:ins>
    </w:p>
    <w:p w14:paraId="58D1C2B3" w14:textId="77777777" w:rsidR="002C349E" w:rsidRPr="007A19F3" w:rsidRDefault="00FD1FD9">
      <w:pPr>
        <w:autoSpaceDE w:val="0"/>
        <w:autoSpaceDN w:val="0"/>
        <w:adjustRightInd w:val="0"/>
        <w:spacing w:before="0" w:after="0" w:line="480" w:lineRule="auto"/>
        <w:jc w:val="both"/>
        <w:rPr>
          <w:ins w:id="2837" w:author="W" w:date="2014-06-15T21:13:00Z"/>
          <w:rFonts w:eastAsiaTheme="minorHAnsi"/>
          <w:color w:val="000000"/>
          <w:highlight w:val="yellow"/>
          <w:lang w:val="en-US" w:eastAsia="en-US"/>
          <w:rPrChange w:id="2838" w:author="W" w:date="2014-06-16T14:30:00Z">
            <w:rPr>
              <w:ins w:id="2839" w:author="W" w:date="2014-06-15T21:13:00Z"/>
              <w:rFonts w:eastAsiaTheme="minorHAnsi"/>
              <w:color w:val="000000"/>
              <w:sz w:val="23"/>
              <w:szCs w:val="23"/>
              <w:lang w:val="en-US" w:eastAsia="en-US"/>
            </w:rPr>
          </w:rPrChange>
        </w:rPr>
        <w:pPrChange w:id="2840" w:author="W" w:date="2014-06-16T03:20:00Z">
          <w:pPr>
            <w:autoSpaceDE w:val="0"/>
            <w:autoSpaceDN w:val="0"/>
            <w:adjustRightInd w:val="0"/>
            <w:spacing w:before="0" w:after="0" w:line="240" w:lineRule="auto"/>
          </w:pPr>
        </w:pPrChange>
      </w:pPr>
      <w:ins w:id="2841" w:author="W" w:date="2014-06-16T00:43:00Z">
        <w:r w:rsidRPr="00E7789B">
          <w:rPr>
            <w:b/>
            <w:lang w:val="en-US"/>
            <w:rPrChange w:id="2842" w:author="W" w:date="2014-06-16T03:20:00Z">
              <w:rPr>
                <w:b/>
              </w:rPr>
            </w:rPrChange>
          </w:rPr>
          <w:t>Studied material</w:t>
        </w:r>
        <w:r w:rsidRPr="007A19F3">
          <w:rPr>
            <w:b/>
            <w:lang w:val="en-US"/>
            <w:rPrChange w:id="2843" w:author="W" w:date="2014-06-16T14:30:00Z">
              <w:rPr>
                <w:b/>
              </w:rPr>
            </w:rPrChange>
          </w:rPr>
          <w:t>:</w:t>
        </w:r>
      </w:ins>
      <w:ins w:id="2844" w:author="W" w:date="2014-06-16T14:30:00Z">
        <w:r w:rsidR="007A19F3" w:rsidRPr="007A19F3">
          <w:rPr>
            <w:rFonts w:eastAsiaTheme="minorHAnsi"/>
            <w:color w:val="000000"/>
            <w:lang w:eastAsia="en-US"/>
            <w:rPrChange w:id="2845" w:author="W" w:date="2014-06-16T14:30:00Z">
              <w:rPr>
                <w:rFonts w:eastAsiaTheme="minorHAnsi"/>
                <w:color w:val="000000"/>
                <w:highlight w:val="yellow"/>
                <w:lang w:eastAsia="en-US"/>
              </w:rPr>
            </w:rPrChange>
          </w:rPr>
          <w:t xml:space="preserve">—BRAZIL. São Paulo: São Luís do Paraitinga, State Park of “Serra do Mar” (Santa Virgínia), 23º20'35''S, 45º08'17''W, 24 February 2010, </w:t>
        </w:r>
        <w:r w:rsidR="007A19F3" w:rsidRPr="007A19F3">
          <w:rPr>
            <w:rFonts w:eastAsiaTheme="minorHAnsi"/>
            <w:i/>
            <w:color w:val="000000"/>
            <w:lang w:eastAsia="en-US"/>
            <w:rPrChange w:id="2846" w:author="W" w:date="2014-06-16T14:30:00Z">
              <w:rPr>
                <w:rFonts w:eastAsiaTheme="minorHAnsi"/>
                <w:i/>
                <w:color w:val="000000"/>
                <w:highlight w:val="yellow"/>
                <w:lang w:eastAsia="en-US"/>
              </w:rPr>
            </w:rPrChange>
          </w:rPr>
          <w:t>W.A. Gama-Jr.</w:t>
        </w:r>
        <w:r w:rsidR="007A19F3" w:rsidRPr="007A19F3">
          <w:rPr>
            <w:rFonts w:eastAsiaTheme="minorHAnsi"/>
            <w:color w:val="000000"/>
            <w:lang w:eastAsia="en-US"/>
            <w:rPrChange w:id="2847" w:author="W" w:date="2014-06-16T14:30:00Z">
              <w:rPr>
                <w:rFonts w:eastAsiaTheme="minorHAnsi"/>
                <w:color w:val="000000"/>
                <w:highlight w:val="yellow"/>
                <w:lang w:eastAsia="en-US"/>
              </w:rPr>
            </w:rPrChange>
          </w:rPr>
          <w:t xml:space="preserve"> </w:t>
        </w:r>
        <w:r w:rsidR="007A19F3" w:rsidRPr="007A19F3">
          <w:rPr>
            <w:rFonts w:eastAsiaTheme="minorHAnsi"/>
            <w:color w:val="000000"/>
            <w:lang w:val="en-US" w:eastAsia="en-US"/>
            <w:rPrChange w:id="2848" w:author="W" w:date="2014-06-16T14:30:00Z">
              <w:rPr>
                <w:rFonts w:eastAsiaTheme="minorHAnsi"/>
                <w:color w:val="000000"/>
                <w:highlight w:val="yellow"/>
                <w:lang w:eastAsia="en-US"/>
              </w:rPr>
            </w:rPrChange>
          </w:rPr>
          <w:t>(SP 401431)</w:t>
        </w:r>
        <w:proofErr w:type="gramStart"/>
        <w:r w:rsidR="007A19F3" w:rsidRPr="007A19F3">
          <w:rPr>
            <w:rFonts w:eastAsiaTheme="minorHAnsi"/>
            <w:color w:val="000000"/>
            <w:lang w:val="en-US" w:eastAsia="en-US"/>
          </w:rPr>
          <w:t xml:space="preserve">, </w:t>
        </w:r>
      </w:ins>
      <w:ins w:id="2849" w:author="W" w:date="2014-06-16T00:44:00Z">
        <w:r w:rsidRPr="007A19F3">
          <w:rPr>
            <w:lang w:val="en-US"/>
          </w:rPr>
          <w:t xml:space="preserve">Peruíbe, Ecological Station “Juréia-Itatins”, 24° 22.783'S, 47°01.287'W, 16 August 2011, </w:t>
        </w:r>
        <w:r w:rsidRPr="007A19F3">
          <w:rPr>
            <w:i/>
            <w:iCs/>
            <w:lang w:val="en-US"/>
          </w:rPr>
          <w:t>W.A. Gama-Jr.</w:t>
        </w:r>
        <w:r w:rsidRPr="007A19F3">
          <w:rPr>
            <w:lang w:val="en-US"/>
          </w:rPr>
          <w:t xml:space="preserve">, </w:t>
        </w:r>
        <w:r w:rsidRPr="007A19F3">
          <w:rPr>
            <w:i/>
            <w:iCs/>
            <w:lang w:val="en-US"/>
          </w:rPr>
          <w:t>G.S. Hentschke</w:t>
        </w:r>
        <w:r w:rsidRPr="007A19F3">
          <w:rPr>
            <w:lang w:val="en-US"/>
          </w:rPr>
          <w:t xml:space="preserve">, </w:t>
        </w:r>
        <w:r w:rsidRPr="007A19F3">
          <w:rPr>
            <w:i/>
            <w:iCs/>
            <w:lang w:val="en-US"/>
          </w:rPr>
          <w:t xml:space="preserve">C.F.S. Malone &amp; </w:t>
        </w:r>
        <w:r w:rsidRPr="007A19F3">
          <w:rPr>
            <w:lang w:val="en-US"/>
          </w:rPr>
          <w:t>C</w:t>
        </w:r>
        <w:r w:rsidRPr="007A19F3">
          <w:rPr>
            <w:i/>
            <w:iCs/>
            <w:lang w:val="en-US"/>
          </w:rPr>
          <w:t>.L. Sant’Anna</w:t>
        </w:r>
        <w:r w:rsidRPr="007A19F3">
          <w:rPr>
            <w:lang w:val="en-US"/>
          </w:rPr>
          <w:t xml:space="preserve"> (</w:t>
        </w:r>
        <w:r w:rsidRPr="007A19F3">
          <w:rPr>
            <w:bCs/>
            <w:lang w:val="en-US"/>
          </w:rPr>
          <w:t>SP 427312).</w:t>
        </w:r>
      </w:ins>
      <w:proofErr w:type="gramEnd"/>
    </w:p>
    <w:p w14:paraId="02273F39" w14:textId="77777777" w:rsidR="002C349E" w:rsidDel="009C554C" w:rsidRDefault="002C349E" w:rsidP="00DD19C5">
      <w:pPr>
        <w:spacing w:before="0" w:after="0" w:line="480" w:lineRule="auto"/>
        <w:jc w:val="both"/>
        <w:rPr>
          <w:del w:id="2850" w:author="W" w:date="2014-06-16T01:03:00Z"/>
        </w:rPr>
      </w:pPr>
    </w:p>
    <w:p w14:paraId="543A71E7" w14:textId="77777777" w:rsidR="009C554C" w:rsidRPr="00E7789B" w:rsidRDefault="009C554C" w:rsidP="00E7789B">
      <w:pPr>
        <w:spacing w:before="0" w:after="0" w:line="480" w:lineRule="auto"/>
        <w:jc w:val="both"/>
        <w:rPr>
          <w:ins w:id="2851" w:author="osxadmin" w:date="2014-06-22T08:10:00Z"/>
        </w:rPr>
      </w:pPr>
    </w:p>
    <w:p w14:paraId="36B11A4A" w14:textId="77777777" w:rsidR="00001987" w:rsidRPr="00DD19C5" w:rsidRDefault="00CB6CC6" w:rsidP="00DD19C5">
      <w:pPr>
        <w:spacing w:before="0" w:after="0" w:line="480" w:lineRule="auto"/>
        <w:jc w:val="both"/>
        <w:rPr>
          <w:b/>
          <w:bCs/>
        </w:rPr>
      </w:pPr>
      <w:r w:rsidRPr="00E7789B">
        <w:rPr>
          <w:b/>
          <w:bCs/>
        </w:rPr>
        <w:t>Family Chamaesiphonaceae Bo</w:t>
      </w:r>
      <w:r w:rsidRPr="00DD19C5">
        <w:rPr>
          <w:b/>
          <w:bCs/>
        </w:rPr>
        <w:t>rzì (1878: 238).</w:t>
      </w:r>
    </w:p>
    <w:p w14:paraId="434A65A6" w14:textId="77777777" w:rsidR="00001987" w:rsidRPr="00E7789B" w:rsidRDefault="00001987" w:rsidP="00DD19C5">
      <w:pPr>
        <w:spacing w:before="0" w:after="0" w:line="480" w:lineRule="auto"/>
        <w:jc w:val="both"/>
        <w:rPr>
          <w:b/>
          <w:bCs/>
          <w:rPrChange w:id="2852" w:author="W" w:date="2014-06-16T03:20:00Z">
            <w:rPr>
              <w:b/>
              <w:bCs/>
              <w:lang w:val="en-US"/>
            </w:rPr>
          </w:rPrChange>
        </w:rPr>
      </w:pPr>
    </w:p>
    <w:p w14:paraId="182A56D7" w14:textId="77777777" w:rsidR="00001987" w:rsidRPr="00DD19C5" w:rsidRDefault="00CB6CC6" w:rsidP="00DD19C5">
      <w:pPr>
        <w:pStyle w:val="NoSpacing"/>
        <w:spacing w:line="480" w:lineRule="auto"/>
        <w:jc w:val="both"/>
        <w:rPr>
          <w:rFonts w:ascii="Times New Roman" w:hAnsi="Times New Roman"/>
          <w:sz w:val="24"/>
          <w:szCs w:val="24"/>
          <w:lang w:val="en-US"/>
        </w:rPr>
      </w:pPr>
      <w:r w:rsidRPr="00E7789B">
        <w:rPr>
          <w:rFonts w:ascii="Times New Roman" w:hAnsi="Times New Roman"/>
          <w:b/>
          <w:i/>
          <w:iCs/>
          <w:sz w:val="24"/>
          <w:szCs w:val="24"/>
        </w:rPr>
        <w:t>Chamaesiphon</w:t>
      </w:r>
      <w:r w:rsidRPr="00E7789B">
        <w:rPr>
          <w:rFonts w:ascii="Times New Roman" w:hAnsi="Times New Roman"/>
          <w:b/>
          <w:sz w:val="24"/>
          <w:szCs w:val="24"/>
        </w:rPr>
        <w:t xml:space="preserve"> </w:t>
      </w:r>
      <w:r w:rsidRPr="00DD19C5">
        <w:rPr>
          <w:rFonts w:ascii="Times New Roman" w:hAnsi="Times New Roman"/>
          <w:b/>
          <w:i/>
          <w:sz w:val="24"/>
          <w:szCs w:val="24"/>
        </w:rPr>
        <w:t>stratosus</w:t>
      </w:r>
      <w:r w:rsidRPr="00DD19C5">
        <w:rPr>
          <w:rFonts w:ascii="Times New Roman" w:hAnsi="Times New Roman"/>
          <w:b/>
          <w:sz w:val="24"/>
          <w:szCs w:val="24"/>
        </w:rPr>
        <w:t xml:space="preserve"> </w:t>
      </w:r>
      <w:r w:rsidRPr="00DD19C5">
        <w:rPr>
          <w:rFonts w:ascii="Times New Roman" w:hAnsi="Times New Roman"/>
          <w:sz w:val="24"/>
          <w:szCs w:val="24"/>
        </w:rPr>
        <w:t>Sant’Anna, Gama-Jr., Azevedo &amp; Komárek</w:t>
      </w:r>
      <w:r w:rsidRPr="00E7789B">
        <w:rPr>
          <w:rFonts w:ascii="Times New Roman" w:hAnsi="Times New Roman"/>
          <w:sz w:val="24"/>
          <w:szCs w:val="24"/>
          <w:lang w:val="en-US"/>
        </w:rPr>
        <w:fldChar w:fldCharType="begin"/>
      </w:r>
      <w:r w:rsidRPr="00E7789B">
        <w:rPr>
          <w:rFonts w:ascii="Times New Roman" w:hAnsi="Times New Roman"/>
          <w:sz w:val="24"/>
          <w:szCs w:val="24"/>
        </w:rPr>
        <w:instrText xml:space="preserve"> XE "</w:instrText>
      </w:r>
      <w:r w:rsidRPr="00DD19C5">
        <w:rPr>
          <w:rFonts w:ascii="Times New Roman" w:hAnsi="Times New Roman"/>
          <w:b/>
          <w:i/>
          <w:iCs/>
          <w:sz w:val="24"/>
          <w:szCs w:val="24"/>
        </w:rPr>
        <w:instrText>Chamaesiphon</w:instrText>
      </w:r>
      <w:r w:rsidRPr="00DD19C5">
        <w:rPr>
          <w:rFonts w:ascii="Times New Roman" w:hAnsi="Times New Roman"/>
          <w:b/>
          <w:sz w:val="24"/>
          <w:szCs w:val="24"/>
        </w:rPr>
        <w:instrText xml:space="preserve"> </w:instrText>
      </w:r>
      <w:r w:rsidRPr="00DD19C5">
        <w:rPr>
          <w:rFonts w:ascii="Times New Roman" w:hAnsi="Times New Roman"/>
          <w:b/>
          <w:i/>
          <w:sz w:val="24"/>
          <w:szCs w:val="24"/>
        </w:rPr>
        <w:instrText>stratosus</w:instrText>
      </w:r>
      <w:r w:rsidRPr="00DD19C5">
        <w:rPr>
          <w:rFonts w:ascii="Times New Roman" w:hAnsi="Times New Roman"/>
          <w:b/>
          <w:sz w:val="24"/>
          <w:szCs w:val="24"/>
        </w:rPr>
        <w:instrText xml:space="preserve"> </w:instrText>
      </w:r>
      <w:r w:rsidRPr="005F3331">
        <w:rPr>
          <w:rFonts w:ascii="Times New Roman" w:hAnsi="Times New Roman"/>
          <w:sz w:val="24"/>
          <w:szCs w:val="24"/>
        </w:rPr>
        <w:instrText xml:space="preserve">Sant’Anna, Gama-Jr., Azevedo &amp; Komárek" </w:instrText>
      </w:r>
      <w:r w:rsidRPr="00E7789B">
        <w:rPr>
          <w:rFonts w:ascii="Times New Roman" w:hAnsi="Times New Roman"/>
          <w:sz w:val="24"/>
          <w:szCs w:val="24"/>
          <w:lang w:val="en-US"/>
        </w:rPr>
        <w:fldChar w:fldCharType="end"/>
      </w:r>
      <w:r w:rsidRPr="00E7789B">
        <w:rPr>
          <w:rFonts w:ascii="Times New Roman" w:hAnsi="Times New Roman"/>
          <w:sz w:val="24"/>
          <w:szCs w:val="24"/>
        </w:rPr>
        <w:t xml:space="preserve"> (2011: 26). </w:t>
      </w:r>
      <w:r w:rsidRPr="00DD19C5">
        <w:rPr>
          <w:rFonts w:ascii="Times New Roman" w:hAnsi="Times New Roman"/>
          <w:bCs/>
          <w:sz w:val="24"/>
          <w:szCs w:val="24"/>
          <w:lang w:val="en-US"/>
        </w:rPr>
        <w:t>(Fig. 10D–E)</w:t>
      </w:r>
    </w:p>
    <w:p w14:paraId="2B523F2A" w14:textId="77777777" w:rsidR="00001987" w:rsidRPr="007425AE" w:rsidRDefault="00CB6CC6" w:rsidP="00527857">
      <w:pPr>
        <w:spacing w:before="0" w:after="0" w:line="480" w:lineRule="auto"/>
        <w:jc w:val="both"/>
        <w:rPr>
          <w:lang w:val="en-US"/>
        </w:rPr>
      </w:pPr>
      <w:proofErr w:type="gramStart"/>
      <w:r w:rsidRPr="00527857">
        <w:rPr>
          <w:lang w:val="en-US"/>
        </w:rPr>
        <w:t>Colonies shrub–like, fan–shaped.</w:t>
      </w:r>
      <w:proofErr w:type="gramEnd"/>
      <w:r w:rsidRPr="00527857">
        <w:rPr>
          <w:lang w:val="en-US"/>
        </w:rPr>
        <w:t xml:space="preserve"> Cells club–shaped, rounded at both ends, organiz</w:t>
      </w:r>
      <w:r w:rsidRPr="0037257F">
        <w:rPr>
          <w:lang w:val="en-US"/>
        </w:rPr>
        <w:t>ed in one layer or at most two, 9.3–20.6(26.8) × 2.3–4(6.5) μm. Sheath U-shaped, distinct, colorless to intensely yellowish-green or brownish, slightly lamellate and frayed when old. Exocytes 1.5–2.6 μm diam., singularly liberated or forming variable numbe</w:t>
      </w:r>
      <w:r w:rsidRPr="007425AE">
        <w:rPr>
          <w:lang w:val="en-US"/>
        </w:rPr>
        <w:t>r of rows and layers. Cell content brownish or olive-green, slightly granular.</w:t>
      </w:r>
    </w:p>
    <w:p w14:paraId="0D4DE58F" w14:textId="77777777" w:rsidR="00001987" w:rsidRPr="00316929" w:rsidRDefault="00CB6CC6" w:rsidP="007425AE">
      <w:pPr>
        <w:spacing w:before="0" w:after="0" w:line="480" w:lineRule="auto"/>
        <w:ind w:left="720" w:hanging="720"/>
        <w:jc w:val="both"/>
        <w:rPr>
          <w:lang w:val="en-US"/>
        </w:rPr>
      </w:pPr>
      <w:r w:rsidRPr="007425AE">
        <w:rPr>
          <w:b/>
          <w:lang w:val="en-US"/>
        </w:rPr>
        <w:t>Habitat:</w:t>
      </w:r>
      <w:r w:rsidRPr="00316929">
        <w:rPr>
          <w:lang w:val="en-US"/>
        </w:rPr>
        <w:t>—Rocks near a river splash zone.</w:t>
      </w:r>
    </w:p>
    <w:p w14:paraId="006C5461" w14:textId="77777777" w:rsidR="00001987" w:rsidRPr="00E7789B" w:rsidRDefault="00CB6CC6" w:rsidP="007425AE">
      <w:pPr>
        <w:spacing w:before="0" w:after="0" w:line="480" w:lineRule="auto"/>
        <w:jc w:val="both"/>
      </w:pPr>
      <w:r w:rsidRPr="00F7051B">
        <w:rPr>
          <w:b/>
        </w:rPr>
        <w:t>Studied material:</w:t>
      </w:r>
      <w:r w:rsidRPr="00F7051B">
        <w:t xml:space="preserve">—BRAZIL. São Paulo: Campos do Jordão, Horto Florestal, 22°41'26.3''S, 45°28'51.4''W, 8 November 2002, </w:t>
      </w:r>
      <w:r w:rsidRPr="00E7789B">
        <w:rPr>
          <w:i/>
          <w:rPrChange w:id="2853" w:author="W" w:date="2014-06-16T03:20:00Z">
            <w:rPr>
              <w:lang w:val="en-US"/>
            </w:rPr>
          </w:rPrChange>
        </w:rPr>
        <w:t>C.L. Sant’Anna, M.T.P. Azevedo &amp; J. Komárek</w:t>
      </w:r>
      <w:r w:rsidRPr="00E7789B">
        <w:t xml:space="preserve"> (SP 400963).</w:t>
      </w:r>
    </w:p>
    <w:p w14:paraId="56EDADE8" w14:textId="77777777" w:rsidR="00001987" w:rsidRPr="007425AE" w:rsidRDefault="00001987" w:rsidP="007425AE">
      <w:pPr>
        <w:spacing w:before="0" w:after="0" w:line="480" w:lineRule="auto"/>
        <w:jc w:val="both"/>
        <w:rPr>
          <w:b/>
          <w:bCs/>
          <w:i/>
        </w:rPr>
      </w:pPr>
    </w:p>
    <w:p w14:paraId="77357E9C" w14:textId="77777777" w:rsidR="00001987" w:rsidRPr="007425AE" w:rsidRDefault="00CB6CC6" w:rsidP="00F7051B">
      <w:pPr>
        <w:spacing w:before="0" w:after="0" w:line="480" w:lineRule="auto"/>
        <w:jc w:val="both"/>
        <w:rPr>
          <w:b/>
          <w:bCs/>
        </w:rPr>
      </w:pPr>
      <w:r w:rsidRPr="007425AE">
        <w:rPr>
          <w:b/>
          <w:bCs/>
        </w:rPr>
        <w:t>Family Hyellaceae Borzì (1914: 359).</w:t>
      </w:r>
    </w:p>
    <w:p w14:paraId="5A473077" w14:textId="77777777" w:rsidR="00001987" w:rsidRPr="007425AE" w:rsidRDefault="00001987" w:rsidP="00F7051B">
      <w:pPr>
        <w:spacing w:before="0" w:after="0" w:line="480" w:lineRule="auto"/>
        <w:jc w:val="both"/>
        <w:rPr>
          <w:b/>
          <w:bCs/>
        </w:rPr>
      </w:pPr>
    </w:p>
    <w:p w14:paraId="781B2091" w14:textId="77777777" w:rsidR="00773F65" w:rsidRPr="00DD19C5" w:rsidRDefault="00CB6CC6" w:rsidP="00781BA6">
      <w:pPr>
        <w:spacing w:before="0" w:after="0" w:line="480" w:lineRule="auto"/>
        <w:jc w:val="both"/>
        <w:rPr>
          <w:bCs/>
          <w:lang w:val="en-US"/>
        </w:rPr>
      </w:pPr>
      <w:r w:rsidRPr="00F7051B">
        <w:rPr>
          <w:b/>
          <w:bCs/>
          <w:i/>
        </w:rPr>
        <w:t xml:space="preserve">Hyella </w:t>
      </w:r>
      <w:r w:rsidRPr="00F7051B">
        <w:rPr>
          <w:b/>
          <w:bCs/>
        </w:rPr>
        <w:t xml:space="preserve">cf. </w:t>
      </w:r>
      <w:r w:rsidRPr="00781BA6">
        <w:rPr>
          <w:b/>
          <w:bCs/>
          <w:i/>
        </w:rPr>
        <w:t xml:space="preserve">caespitosa </w:t>
      </w:r>
      <w:r w:rsidRPr="00A84FF0">
        <w:rPr>
          <w:b/>
          <w:bCs/>
        </w:rPr>
        <w:t>var.</w:t>
      </w:r>
      <w:r w:rsidRPr="00A84FF0">
        <w:rPr>
          <w:b/>
          <w:bCs/>
          <w:i/>
        </w:rPr>
        <w:t xml:space="preserve"> arbuscula </w:t>
      </w:r>
      <w:r w:rsidRPr="00A84FF0">
        <w:rPr>
          <w:bCs/>
        </w:rPr>
        <w:t>Al-Thukair &amp; Golubić (1996: 84)</w:t>
      </w:r>
      <w:r w:rsidRPr="00E7789B">
        <w:rPr>
          <w:lang w:val="en-US"/>
        </w:rPr>
        <w:fldChar w:fldCharType="begin"/>
      </w:r>
      <w:r w:rsidRPr="00E7789B">
        <w:instrText xml:space="preserve"> XE "</w:instrText>
      </w:r>
      <w:r w:rsidRPr="00E7789B">
        <w:rPr>
          <w:b/>
          <w:bCs/>
          <w:i/>
        </w:rPr>
        <w:instrText xml:space="preserve">Hyella </w:instrText>
      </w:r>
      <w:r w:rsidRPr="00DD19C5">
        <w:rPr>
          <w:b/>
          <w:bCs/>
        </w:rPr>
        <w:instrText xml:space="preserve">cf. </w:instrText>
      </w:r>
      <w:r w:rsidRPr="00DD19C5">
        <w:rPr>
          <w:b/>
          <w:bCs/>
          <w:i/>
        </w:rPr>
        <w:instrText xml:space="preserve">caespitosa </w:instrText>
      </w:r>
      <w:r w:rsidRPr="00DD19C5">
        <w:rPr>
          <w:b/>
          <w:bCs/>
        </w:rPr>
        <w:instrText>var.</w:instrText>
      </w:r>
      <w:r w:rsidRPr="00DD19C5">
        <w:rPr>
          <w:b/>
          <w:bCs/>
          <w:i/>
        </w:rPr>
        <w:instrText xml:space="preserve"> arbuscula </w:instrText>
      </w:r>
      <w:r w:rsidRPr="005F3331">
        <w:rPr>
          <w:bCs/>
        </w:rPr>
        <w:instrText>Al-Thukair &amp; Golubić</w:instrText>
      </w:r>
      <w:r w:rsidRPr="005F3331">
        <w:instrText xml:space="preserve">" </w:instrText>
      </w:r>
      <w:r w:rsidRPr="00E7789B">
        <w:rPr>
          <w:lang w:val="en-US"/>
        </w:rPr>
        <w:fldChar w:fldCharType="end"/>
      </w:r>
      <w:r w:rsidRPr="00E7789B">
        <w:rPr>
          <w:bCs/>
        </w:rPr>
        <w:t xml:space="preserve">. </w:t>
      </w:r>
      <w:r w:rsidRPr="00E7789B">
        <w:rPr>
          <w:bCs/>
          <w:lang w:val="en-US"/>
        </w:rPr>
        <w:t>(Fig. 10F–G)</w:t>
      </w:r>
    </w:p>
    <w:p w14:paraId="43BD44A0" w14:textId="77777777" w:rsidR="00773F65" w:rsidRPr="00316929" w:rsidRDefault="00CB6CC6" w:rsidP="00A84FF0">
      <w:pPr>
        <w:spacing w:before="0" w:after="0" w:line="480" w:lineRule="auto"/>
        <w:jc w:val="both"/>
        <w:rPr>
          <w:lang w:val="en-US"/>
        </w:rPr>
      </w:pPr>
      <w:r w:rsidRPr="007425AE">
        <w:rPr>
          <w:lang w:val="en-US"/>
        </w:rPr>
        <w:lastRenderedPageBreak/>
        <w:t xml:space="preserve">Main thallus with polygonal cells, 4.4–5.2 µm diam. Pseudofilaments radiating into substrate, 30.8–78.0 µm length, branched, uniseriate. Sheath firm, hyaline, conspicuous, non-lamellate, </w:t>
      </w:r>
      <w:proofErr w:type="gramStart"/>
      <w:r w:rsidRPr="007425AE">
        <w:rPr>
          <w:lang w:val="en-US"/>
        </w:rPr>
        <w:t>smooth</w:t>
      </w:r>
      <w:proofErr w:type="gramEnd"/>
      <w:r w:rsidRPr="007425AE">
        <w:rPr>
          <w:lang w:val="en-US"/>
        </w:rPr>
        <w:t xml:space="preserve">. Middle cells of pseudofilaments quadratic to rectangular, 1.9–3.6 × 3.3–9.0 µm. Apical cells of pseudofilaments tortuous, rounded ends, 1.9–2.8 × 10.6–17.0 µm. Baeocytes produced by the main thallus, more than 20 per cell, 1.2–1.6 µm diam. Cell content homogenous, rosy to purple-brown.  </w:t>
      </w:r>
    </w:p>
    <w:p w14:paraId="4EFE81F8" w14:textId="77777777" w:rsidR="00001987" w:rsidRPr="00781BA6" w:rsidRDefault="00CB6CC6" w:rsidP="00A84FF0">
      <w:pPr>
        <w:spacing w:before="0" w:after="0" w:line="480" w:lineRule="auto"/>
        <w:jc w:val="both"/>
        <w:rPr>
          <w:b/>
          <w:lang w:val="en-US"/>
        </w:rPr>
      </w:pPr>
      <w:r w:rsidRPr="00F7051B">
        <w:rPr>
          <w:b/>
          <w:lang w:val="en-US"/>
        </w:rPr>
        <w:t>Habitat:</w:t>
      </w:r>
      <w:r w:rsidRPr="00F7051B">
        <w:rPr>
          <w:lang w:val="en-US"/>
        </w:rPr>
        <w:t>—Rocks in tidal zone.</w:t>
      </w:r>
    </w:p>
    <w:p w14:paraId="14CCEAC0" w14:textId="77777777" w:rsidR="00001987" w:rsidRPr="00E7789B" w:rsidRDefault="00CB6CC6" w:rsidP="00A84FF0">
      <w:pPr>
        <w:spacing w:before="0" w:after="0" w:line="480" w:lineRule="auto"/>
        <w:jc w:val="both"/>
        <w:rPr>
          <w:lang w:val="en-US"/>
        </w:rPr>
      </w:pPr>
      <w:r w:rsidRPr="00A84FF0">
        <w:rPr>
          <w:b/>
          <w:lang w:val="en-US"/>
        </w:rPr>
        <w:t>Notes</w:t>
      </w:r>
      <w:proofErr w:type="gramStart"/>
      <w:r w:rsidRPr="00A84FF0">
        <w:rPr>
          <w:b/>
          <w:lang w:val="en-US"/>
        </w:rPr>
        <w:t>:</w:t>
      </w:r>
      <w:r w:rsidRPr="00E7789B">
        <w:rPr>
          <w:rFonts w:eastAsiaTheme="minorHAnsi"/>
          <w:lang w:val="en-US" w:eastAsia="en-US"/>
          <w:rPrChange w:id="2854" w:author="W" w:date="2014-06-16T03:20:00Z">
            <w:rPr>
              <w:rFonts w:eastAsiaTheme="minorHAnsi"/>
              <w:sz w:val="20"/>
              <w:szCs w:val="20"/>
              <w:lang w:val="en-US" w:eastAsia="en-US"/>
            </w:rPr>
          </w:rPrChange>
        </w:rPr>
        <w:t>—</w:t>
      </w:r>
      <w:proofErr w:type="gramEnd"/>
      <w:r w:rsidRPr="00E7789B">
        <w:rPr>
          <w:lang w:val="en-US"/>
        </w:rPr>
        <w:t xml:space="preserve">The habitat and morphology of the colonies and cells of the Brazilian population are similar to those described for </w:t>
      </w:r>
      <w:r w:rsidRPr="00E7789B">
        <w:rPr>
          <w:i/>
          <w:lang w:val="en-US"/>
        </w:rPr>
        <w:t>Hyella caespitosa</w:t>
      </w:r>
      <w:r w:rsidRPr="00DD19C5">
        <w:rPr>
          <w:lang w:val="en-US"/>
        </w:rPr>
        <w:t xml:space="preserve"> var. </w:t>
      </w:r>
      <w:r w:rsidRPr="00DD19C5">
        <w:rPr>
          <w:i/>
          <w:lang w:val="en-US"/>
        </w:rPr>
        <w:t>arbuscula</w:t>
      </w:r>
      <w:r w:rsidRPr="00DD19C5">
        <w:rPr>
          <w:lang w:val="en-US"/>
        </w:rPr>
        <w:t xml:space="preserve"> Al-Thukair &amp; Golubić </w:t>
      </w:r>
      <w:r w:rsidRPr="005F3331">
        <w:rPr>
          <w:bCs/>
          <w:lang w:val="en-US"/>
        </w:rPr>
        <w:t>(1996: 84)</w:t>
      </w:r>
      <w:r w:rsidRPr="00E7789B">
        <w:rPr>
          <w:lang w:val="en-US"/>
        </w:rPr>
        <w:fldChar w:fldCharType="begin"/>
      </w:r>
      <w:r w:rsidRPr="00E7789B">
        <w:rPr>
          <w:lang w:val="en-US"/>
        </w:rPr>
        <w:instrText xml:space="preserve"> XE "</w:instrText>
      </w:r>
      <w:r w:rsidRPr="00E7789B">
        <w:rPr>
          <w:b/>
          <w:bCs/>
          <w:i/>
          <w:lang w:val="en-US"/>
        </w:rPr>
        <w:instrText xml:space="preserve">Hyella </w:instrText>
      </w:r>
      <w:r w:rsidRPr="00DD19C5">
        <w:rPr>
          <w:b/>
          <w:bCs/>
          <w:lang w:val="en-US"/>
        </w:rPr>
        <w:instrText xml:space="preserve">cf. </w:instrText>
      </w:r>
      <w:r w:rsidRPr="00DD19C5">
        <w:rPr>
          <w:b/>
          <w:bCs/>
          <w:i/>
          <w:lang w:val="en-US"/>
        </w:rPr>
        <w:instrText xml:space="preserve">caespitosa </w:instrText>
      </w:r>
      <w:r w:rsidRPr="00DD19C5">
        <w:rPr>
          <w:b/>
          <w:bCs/>
          <w:lang w:val="en-US"/>
        </w:rPr>
        <w:instrText>var.</w:instrText>
      </w:r>
      <w:r w:rsidRPr="00DD19C5">
        <w:rPr>
          <w:b/>
          <w:bCs/>
          <w:i/>
          <w:lang w:val="en-US"/>
        </w:rPr>
        <w:instrText xml:space="preserve"> arbuscula </w:instrText>
      </w:r>
      <w:r w:rsidRPr="005F3331">
        <w:rPr>
          <w:bCs/>
          <w:lang w:val="en-US"/>
        </w:rPr>
        <w:instrText>Al-Thukair &amp; Golubić</w:instrText>
      </w:r>
      <w:r w:rsidRPr="005F3331">
        <w:rPr>
          <w:lang w:val="en-US"/>
        </w:rPr>
        <w:instrText xml:space="preserve">" </w:instrText>
      </w:r>
      <w:r w:rsidRPr="00E7789B">
        <w:rPr>
          <w:lang w:val="en-US"/>
        </w:rPr>
        <w:fldChar w:fldCharType="end"/>
      </w:r>
      <w:r w:rsidRPr="00E7789B">
        <w:rPr>
          <w:lang w:val="en-US"/>
        </w:rPr>
        <w:t>. However, the dimensions of all structures were smaller.</w:t>
      </w:r>
    </w:p>
    <w:p w14:paraId="1456918F" w14:textId="77777777" w:rsidR="00773F65" w:rsidRPr="005B36B7" w:rsidRDefault="00CB6CC6" w:rsidP="005B36B7">
      <w:pPr>
        <w:spacing w:before="0" w:after="0" w:line="480" w:lineRule="auto"/>
        <w:jc w:val="both"/>
        <w:rPr>
          <w:lang w:val="en-US"/>
        </w:rPr>
      </w:pPr>
      <w:r w:rsidRPr="007425AE">
        <w:rPr>
          <w:b/>
          <w:lang w:val="en-US"/>
        </w:rPr>
        <w:t>Studied material:</w:t>
      </w:r>
      <w:r w:rsidRPr="007425AE">
        <w:rPr>
          <w:bCs/>
          <w:lang w:val="en-US"/>
        </w:rPr>
        <w:t>—</w:t>
      </w:r>
      <w:r w:rsidRPr="007425AE">
        <w:rPr>
          <w:lang w:val="en-US"/>
        </w:rPr>
        <w:t xml:space="preserve">BRAZIL. São Paulo: Peruíbe, Ecological Station “Juréia-Itatins”, 24°23.368'S, 47°00.671'W, 16 August 2011, </w:t>
      </w:r>
      <w:r w:rsidRPr="00F7051B">
        <w:rPr>
          <w:i/>
          <w:iCs/>
          <w:lang w:val="en-US"/>
        </w:rPr>
        <w:t>W.A. Gama-Jr.</w:t>
      </w:r>
      <w:r w:rsidRPr="00F7051B">
        <w:rPr>
          <w:lang w:val="en-US"/>
        </w:rPr>
        <w:t xml:space="preserve">, </w:t>
      </w:r>
      <w:r w:rsidRPr="00781BA6">
        <w:rPr>
          <w:i/>
          <w:iCs/>
          <w:lang w:val="en-US"/>
        </w:rPr>
        <w:t>G.S. Hentschke</w:t>
      </w:r>
      <w:r w:rsidRPr="00A84FF0">
        <w:rPr>
          <w:lang w:val="en-US"/>
        </w:rPr>
        <w:t xml:space="preserve">, </w:t>
      </w:r>
      <w:r w:rsidRPr="00A84FF0">
        <w:rPr>
          <w:i/>
          <w:iCs/>
          <w:lang w:val="en-US"/>
        </w:rPr>
        <w:t xml:space="preserve">C.F.S. Malone &amp; </w:t>
      </w:r>
      <w:r w:rsidRPr="00A84FF0">
        <w:rPr>
          <w:lang w:val="en-US"/>
        </w:rPr>
        <w:t>C</w:t>
      </w:r>
      <w:r w:rsidRPr="00A84FF0">
        <w:rPr>
          <w:i/>
          <w:iCs/>
          <w:lang w:val="en-US"/>
        </w:rPr>
        <w:t>.L. Sant’Anna</w:t>
      </w:r>
      <w:r w:rsidRPr="00A84FF0">
        <w:rPr>
          <w:bCs/>
          <w:lang w:val="en-US"/>
        </w:rPr>
        <w:t xml:space="preserve"> (SP 427318). </w:t>
      </w:r>
    </w:p>
    <w:p w14:paraId="581ACB34" w14:textId="77777777" w:rsidR="00773F65" w:rsidRPr="005B36B7" w:rsidRDefault="00773F65" w:rsidP="005B36B7">
      <w:pPr>
        <w:spacing w:before="0" w:after="0" w:line="480" w:lineRule="auto"/>
        <w:jc w:val="both"/>
        <w:rPr>
          <w:lang w:val="en-US"/>
        </w:rPr>
      </w:pPr>
    </w:p>
    <w:p w14:paraId="16F262D5" w14:textId="77777777" w:rsidR="00773F65" w:rsidRPr="00E7789B" w:rsidRDefault="00CB6CC6" w:rsidP="00A026B4">
      <w:pPr>
        <w:spacing w:before="0" w:after="0" w:line="480" w:lineRule="auto"/>
        <w:jc w:val="both"/>
        <w:rPr>
          <w:bCs/>
        </w:rPr>
      </w:pPr>
      <w:r w:rsidRPr="00A026B4">
        <w:rPr>
          <w:b/>
          <w:bCs/>
          <w:i/>
        </w:rPr>
        <w:t xml:space="preserve">Pleurocapsa </w:t>
      </w:r>
      <w:r w:rsidRPr="00A026B4">
        <w:rPr>
          <w:b/>
          <w:bCs/>
        </w:rPr>
        <w:t xml:space="preserve">cf. </w:t>
      </w:r>
      <w:r w:rsidRPr="00A026B4">
        <w:rPr>
          <w:b/>
          <w:bCs/>
          <w:i/>
        </w:rPr>
        <w:t>aurantiaca</w:t>
      </w:r>
      <w:r w:rsidRPr="00A026B4">
        <w:rPr>
          <w:b/>
          <w:bCs/>
        </w:rPr>
        <w:t xml:space="preserve"> </w:t>
      </w:r>
      <w:r w:rsidRPr="00FA5BA7">
        <w:rPr>
          <w:bCs/>
        </w:rPr>
        <w:t>Geitler (1932: 354). (Fig. 10H–</w:t>
      </w:r>
      <w:r w:rsidR="00A57B86" w:rsidRPr="00FA5BA7">
        <w:rPr>
          <w:bCs/>
        </w:rPr>
        <w:t>J</w:t>
      </w:r>
      <w:r w:rsidRPr="00FA5BA7">
        <w:rPr>
          <w:bCs/>
        </w:rPr>
        <w:t>)</w:t>
      </w:r>
      <w:r w:rsidRPr="00E7789B">
        <w:rPr>
          <w:lang w:val="en-US"/>
        </w:rPr>
        <w:fldChar w:fldCharType="begin"/>
      </w:r>
      <w:r w:rsidRPr="00E7789B">
        <w:instrText xml:space="preserve"> XE "</w:instrText>
      </w:r>
      <w:r w:rsidRPr="00E7789B">
        <w:rPr>
          <w:b/>
          <w:bCs/>
          <w:i/>
        </w:rPr>
        <w:instrText xml:space="preserve">Pleurocapsa </w:instrText>
      </w:r>
      <w:r w:rsidRPr="00DD19C5">
        <w:rPr>
          <w:b/>
          <w:bCs/>
        </w:rPr>
        <w:instrText xml:space="preserve">cf. </w:instrText>
      </w:r>
      <w:r w:rsidRPr="00DD19C5">
        <w:rPr>
          <w:b/>
          <w:bCs/>
          <w:i/>
        </w:rPr>
        <w:instrText>aurantiaca</w:instrText>
      </w:r>
      <w:r w:rsidRPr="00DD19C5">
        <w:rPr>
          <w:b/>
          <w:bCs/>
        </w:rPr>
        <w:instrText xml:space="preserve"> </w:instrText>
      </w:r>
      <w:r w:rsidRPr="00DD19C5">
        <w:rPr>
          <w:bCs/>
        </w:rPr>
        <w:instrText>Geitler</w:instrText>
      </w:r>
      <w:r w:rsidRPr="005F3331">
        <w:instrText xml:space="preserve">" </w:instrText>
      </w:r>
      <w:r w:rsidRPr="00E7789B">
        <w:rPr>
          <w:lang w:val="en-US"/>
        </w:rPr>
        <w:fldChar w:fldCharType="end"/>
      </w:r>
    </w:p>
    <w:p w14:paraId="6BC65028" w14:textId="77777777" w:rsidR="00001987" w:rsidRPr="00F7051B" w:rsidRDefault="00CB6CC6" w:rsidP="00A026B4">
      <w:pPr>
        <w:spacing w:before="0" w:after="0" w:line="480" w:lineRule="auto"/>
        <w:jc w:val="both"/>
        <w:rPr>
          <w:lang w:val="en-US"/>
        </w:rPr>
      </w:pPr>
      <w:r w:rsidRPr="00E7789B">
        <w:rPr>
          <w:lang w:val="en-US"/>
        </w:rPr>
        <w:t xml:space="preserve">Polarized, fasciculate colonies, with cells densely packed. Cells hemispherical to elliptical 3.8–6.8 µm diam. Pseudofilaments dichotomous, biseriate, 5–17 celled, </w:t>
      </w:r>
      <w:r w:rsidR="002977B8" w:rsidRPr="007425AE">
        <w:rPr>
          <w:lang w:val="en-US"/>
        </w:rPr>
        <w:t xml:space="preserve">20.2–59.2 </w:t>
      </w:r>
      <w:r w:rsidRPr="007425AE">
        <w:rPr>
          <w:lang w:val="en-US"/>
        </w:rPr>
        <w:t xml:space="preserve">× </w:t>
      </w:r>
      <w:r w:rsidR="002977B8" w:rsidRPr="007425AE">
        <w:rPr>
          <w:lang w:val="en-US"/>
        </w:rPr>
        <w:t xml:space="preserve">8.4–13.4 </w:t>
      </w:r>
      <w:r w:rsidRPr="007425AE">
        <w:rPr>
          <w:lang w:val="en-US"/>
        </w:rPr>
        <w:t>µm. Sheath firm, yellow to dark brown, conspicuous, non-lamellate, smooth. Baeocytes not observed. Cell cont</w:t>
      </w:r>
      <w:r w:rsidRPr="00F7051B">
        <w:rPr>
          <w:lang w:val="en-US"/>
        </w:rPr>
        <w:t>ent homogenous, blue-green to green brownish.</w:t>
      </w:r>
    </w:p>
    <w:p w14:paraId="31FDF303" w14:textId="77777777" w:rsidR="00001987" w:rsidRPr="00A84FF0" w:rsidRDefault="00CB6CC6" w:rsidP="00A026B4">
      <w:pPr>
        <w:spacing w:before="0" w:after="0" w:line="480" w:lineRule="auto"/>
        <w:jc w:val="both"/>
        <w:rPr>
          <w:b/>
          <w:lang w:val="en-US"/>
        </w:rPr>
      </w:pPr>
      <w:r w:rsidRPr="00A84FF0">
        <w:rPr>
          <w:b/>
          <w:lang w:val="en-US"/>
        </w:rPr>
        <w:t>Habitat:</w:t>
      </w:r>
      <w:r w:rsidRPr="00A84FF0">
        <w:rPr>
          <w:lang w:val="en-US"/>
        </w:rPr>
        <w:t>—Rocks covered by a water slide.</w:t>
      </w:r>
    </w:p>
    <w:p w14:paraId="766083E4" w14:textId="77777777" w:rsidR="00001987" w:rsidRPr="00F7051B" w:rsidRDefault="00CB6CC6" w:rsidP="00FA5BA7">
      <w:pPr>
        <w:spacing w:before="0" w:after="0" w:line="480" w:lineRule="auto"/>
        <w:jc w:val="both"/>
        <w:rPr>
          <w:lang w:val="en-US"/>
        </w:rPr>
      </w:pPr>
      <w:r w:rsidRPr="00A84FF0">
        <w:rPr>
          <w:b/>
          <w:lang w:val="en-US"/>
        </w:rPr>
        <w:t>Notes</w:t>
      </w:r>
      <w:proofErr w:type="gramStart"/>
      <w:r w:rsidRPr="00A84FF0">
        <w:rPr>
          <w:b/>
          <w:lang w:val="en-US"/>
        </w:rPr>
        <w:t>:</w:t>
      </w:r>
      <w:r w:rsidRPr="00E7789B">
        <w:rPr>
          <w:rFonts w:eastAsiaTheme="minorHAnsi"/>
          <w:lang w:val="en-US" w:eastAsia="en-US"/>
          <w:rPrChange w:id="2855" w:author="W" w:date="2014-06-16T03:20:00Z">
            <w:rPr>
              <w:rFonts w:eastAsiaTheme="minorHAnsi"/>
              <w:sz w:val="20"/>
              <w:szCs w:val="20"/>
              <w:lang w:val="en-US" w:eastAsia="en-US"/>
            </w:rPr>
          </w:rPrChange>
        </w:rPr>
        <w:t>—</w:t>
      </w:r>
      <w:proofErr w:type="gramEnd"/>
      <w:r w:rsidRPr="00E7789B">
        <w:rPr>
          <w:lang w:val="en-US"/>
        </w:rPr>
        <w:t xml:space="preserve">Despite baeocytes not being found, colonial arrangement was typical of </w:t>
      </w:r>
      <w:r w:rsidRPr="00E7789B">
        <w:rPr>
          <w:i/>
          <w:lang w:val="en-US"/>
        </w:rPr>
        <w:t>Pleurocapsa.</w:t>
      </w:r>
      <w:r w:rsidRPr="006555D9">
        <w:rPr>
          <w:lang w:val="en-US"/>
        </w:rPr>
        <w:t xml:space="preserve"> The population described resembles </w:t>
      </w:r>
      <w:r w:rsidRPr="007425AE">
        <w:rPr>
          <w:i/>
          <w:lang w:val="en-US"/>
        </w:rPr>
        <w:t>Pleurocapsa aurantiaca</w:t>
      </w:r>
      <w:r w:rsidRPr="007425AE">
        <w:rPr>
          <w:lang w:val="en-US"/>
        </w:rPr>
        <w:t xml:space="preserve"> Geitler </w:t>
      </w:r>
      <w:r w:rsidRPr="007425AE">
        <w:rPr>
          <w:bCs/>
          <w:lang w:val="en-US"/>
        </w:rPr>
        <w:t xml:space="preserve">(1932: 354) </w:t>
      </w:r>
      <w:r w:rsidRPr="007425AE">
        <w:rPr>
          <w:lang w:val="en-US"/>
        </w:rPr>
        <w:t xml:space="preserve">in relation to habitat and colonial morphology. However, this species has larger cell diameter and orange/red sheaths. </w:t>
      </w:r>
    </w:p>
    <w:p w14:paraId="6FB0BECE" w14:textId="77777777" w:rsidR="00773F65" w:rsidRPr="00A026B4" w:rsidRDefault="00CB6CC6" w:rsidP="00FA5BA7">
      <w:pPr>
        <w:spacing w:before="0" w:after="0" w:line="480" w:lineRule="auto"/>
        <w:jc w:val="both"/>
        <w:rPr>
          <w:ins w:id="2856" w:author="W" w:date="2014-06-16T01:31:00Z"/>
          <w:bCs/>
          <w:lang w:val="en-US"/>
        </w:rPr>
      </w:pPr>
      <w:r w:rsidRPr="00F7051B">
        <w:rPr>
          <w:b/>
          <w:lang w:val="en-US"/>
        </w:rPr>
        <w:lastRenderedPageBreak/>
        <w:t>Studied material:</w:t>
      </w:r>
      <w:r w:rsidRPr="00781BA6">
        <w:rPr>
          <w:bCs/>
          <w:lang w:val="en-US"/>
        </w:rPr>
        <w:t>—</w:t>
      </w:r>
      <w:r w:rsidRPr="00A84FF0">
        <w:rPr>
          <w:lang w:val="en-US"/>
        </w:rPr>
        <w:t xml:space="preserve">BRAZIL. São Paulo: Peruíbe, Ecological Station “Juréia-Itatins”, 24° 22.783'S, 47°01.287'W, 16 August 2011, </w:t>
      </w:r>
      <w:r w:rsidRPr="00A84FF0">
        <w:rPr>
          <w:i/>
          <w:iCs/>
          <w:lang w:val="en-US"/>
        </w:rPr>
        <w:t>W.A. Gama-Jr.</w:t>
      </w:r>
      <w:r w:rsidRPr="00A84FF0">
        <w:rPr>
          <w:lang w:val="en-US"/>
        </w:rPr>
        <w:t xml:space="preserve">, </w:t>
      </w:r>
      <w:r w:rsidRPr="00A84FF0">
        <w:rPr>
          <w:i/>
          <w:iCs/>
          <w:lang w:val="en-US"/>
        </w:rPr>
        <w:t>G.S. Hentschke</w:t>
      </w:r>
      <w:r w:rsidRPr="00A84FF0">
        <w:rPr>
          <w:lang w:val="en-US"/>
        </w:rPr>
        <w:t xml:space="preserve">, </w:t>
      </w:r>
      <w:r w:rsidRPr="00A84FF0">
        <w:rPr>
          <w:i/>
          <w:iCs/>
          <w:lang w:val="en-US"/>
        </w:rPr>
        <w:t xml:space="preserve">C.F.S. Malone &amp; </w:t>
      </w:r>
      <w:r w:rsidRPr="005B36B7">
        <w:rPr>
          <w:lang w:val="en-US"/>
        </w:rPr>
        <w:t>C</w:t>
      </w:r>
      <w:r w:rsidRPr="005B36B7">
        <w:rPr>
          <w:i/>
          <w:iCs/>
          <w:lang w:val="en-US"/>
        </w:rPr>
        <w:t>.L. Sant’Anna</w:t>
      </w:r>
      <w:r w:rsidRPr="00A026B4">
        <w:rPr>
          <w:lang w:val="en-US"/>
        </w:rPr>
        <w:t xml:space="preserve"> (</w:t>
      </w:r>
      <w:r w:rsidRPr="00A026B4">
        <w:rPr>
          <w:bCs/>
          <w:lang w:val="en-US"/>
        </w:rPr>
        <w:t>SP 427312).</w:t>
      </w:r>
    </w:p>
    <w:p w14:paraId="6A94E423" w14:textId="77777777" w:rsidR="002977B8" w:rsidRPr="00A026B4" w:rsidRDefault="002977B8" w:rsidP="00FA5BA7">
      <w:pPr>
        <w:spacing w:before="0" w:after="0" w:line="480" w:lineRule="auto"/>
        <w:jc w:val="both"/>
        <w:rPr>
          <w:lang w:val="en-US"/>
        </w:rPr>
      </w:pPr>
    </w:p>
    <w:p w14:paraId="6D0103EE" w14:textId="77777777" w:rsidR="007139B3" w:rsidRPr="00E7789B" w:rsidRDefault="007139B3">
      <w:pPr>
        <w:autoSpaceDE w:val="0"/>
        <w:autoSpaceDN w:val="0"/>
        <w:adjustRightInd w:val="0"/>
        <w:spacing w:before="0" w:after="0" w:line="480" w:lineRule="auto"/>
        <w:jc w:val="both"/>
        <w:rPr>
          <w:ins w:id="2857" w:author="W" w:date="2014-06-16T01:28:00Z"/>
          <w:rFonts w:eastAsiaTheme="minorHAnsi"/>
          <w:color w:val="000000"/>
          <w:lang w:eastAsia="en-US"/>
          <w:rPrChange w:id="2858" w:author="W" w:date="2014-06-16T03:20:00Z">
            <w:rPr>
              <w:ins w:id="2859" w:author="W" w:date="2014-06-16T01:28:00Z"/>
              <w:rFonts w:eastAsiaTheme="minorHAnsi"/>
              <w:color w:val="000000"/>
              <w:sz w:val="23"/>
              <w:szCs w:val="23"/>
              <w:lang w:val="en-US" w:eastAsia="en-US"/>
            </w:rPr>
          </w:rPrChange>
        </w:rPr>
        <w:pPrChange w:id="2860" w:author="W" w:date="2014-06-16T03:20:00Z">
          <w:pPr>
            <w:autoSpaceDE w:val="0"/>
            <w:autoSpaceDN w:val="0"/>
            <w:adjustRightInd w:val="0"/>
            <w:spacing w:before="0" w:after="0" w:line="240" w:lineRule="auto"/>
          </w:pPr>
        </w:pPrChange>
      </w:pPr>
      <w:ins w:id="2861" w:author="W" w:date="2014-06-16T01:28:00Z">
        <w:r w:rsidRPr="00E7789B">
          <w:rPr>
            <w:rFonts w:eastAsiaTheme="minorHAnsi"/>
            <w:b/>
            <w:bCs/>
            <w:i/>
            <w:iCs/>
            <w:color w:val="000000"/>
            <w:lang w:val="en-US" w:eastAsia="en-US"/>
            <w:rPrChange w:id="2862" w:author="W" w:date="2014-06-16T03:20:00Z">
              <w:rPr>
                <w:rFonts w:eastAsiaTheme="minorHAnsi"/>
                <w:b/>
                <w:bCs/>
                <w:i/>
                <w:iCs/>
                <w:color w:val="000000"/>
                <w:sz w:val="23"/>
                <w:szCs w:val="23"/>
                <w:lang w:val="en-US" w:eastAsia="en-US"/>
              </w:rPr>
            </w:rPrChange>
          </w:rPr>
          <w:t xml:space="preserve">Pleurocapsa </w:t>
        </w:r>
        <w:r w:rsidRPr="00E7789B">
          <w:rPr>
            <w:rFonts w:eastAsiaTheme="minorHAnsi"/>
            <w:b/>
            <w:bCs/>
            <w:color w:val="000000"/>
            <w:lang w:val="en-US" w:eastAsia="en-US"/>
            <w:rPrChange w:id="2863" w:author="W" w:date="2014-06-16T03:20:00Z">
              <w:rPr>
                <w:rFonts w:eastAsiaTheme="minorHAnsi"/>
                <w:b/>
                <w:bCs/>
                <w:color w:val="000000"/>
                <w:sz w:val="23"/>
                <w:szCs w:val="23"/>
                <w:lang w:val="en-US" w:eastAsia="en-US"/>
              </w:rPr>
            </w:rPrChange>
          </w:rPr>
          <w:t xml:space="preserve">sp. </w:t>
        </w:r>
      </w:ins>
      <w:ins w:id="2864" w:author="W" w:date="2014-06-16T01:31:00Z">
        <w:r w:rsidR="002977B8" w:rsidRPr="007A19F3">
          <w:rPr>
            <w:bCs/>
            <w:rPrChange w:id="2865" w:author="W" w:date="2014-06-16T14:31:00Z">
              <w:rPr>
                <w:b/>
                <w:bCs/>
                <w:sz w:val="23"/>
                <w:szCs w:val="23"/>
              </w:rPr>
            </w:rPrChange>
          </w:rPr>
          <w:t xml:space="preserve">Thuret in Hauck </w:t>
        </w:r>
      </w:ins>
      <w:ins w:id="2866" w:author="W" w:date="2014-06-16T14:31:00Z">
        <w:r w:rsidR="007A19F3" w:rsidRPr="007A19F3">
          <w:rPr>
            <w:bCs/>
            <w:rPrChange w:id="2867" w:author="W" w:date="2014-06-16T14:31:00Z">
              <w:rPr>
                <w:bCs/>
                <w:highlight w:val="yellow"/>
              </w:rPr>
            </w:rPrChange>
          </w:rPr>
          <w:t>(</w:t>
        </w:r>
      </w:ins>
      <w:ins w:id="2868" w:author="W" w:date="2014-06-16T01:31:00Z">
        <w:r w:rsidR="002977B8" w:rsidRPr="007A19F3">
          <w:rPr>
            <w:bCs/>
            <w:rPrChange w:id="2869" w:author="W" w:date="2014-06-16T14:31:00Z">
              <w:rPr>
                <w:b/>
                <w:bCs/>
                <w:sz w:val="23"/>
                <w:szCs w:val="23"/>
              </w:rPr>
            </w:rPrChange>
          </w:rPr>
          <w:t>1885</w:t>
        </w:r>
      </w:ins>
      <w:ins w:id="2870" w:author="W" w:date="2014-06-16T14:31:00Z">
        <w:r w:rsidR="007A19F3" w:rsidRPr="007A19F3">
          <w:rPr>
            <w:bCs/>
            <w:rPrChange w:id="2871" w:author="W" w:date="2014-06-16T14:31:00Z">
              <w:rPr>
                <w:bCs/>
                <w:highlight w:val="yellow"/>
              </w:rPr>
            </w:rPrChange>
          </w:rPr>
          <w:t>: 555)</w:t>
        </w:r>
      </w:ins>
      <w:ins w:id="2872" w:author="W" w:date="2014-06-16T01:31:00Z">
        <w:r w:rsidR="002977B8" w:rsidRPr="007A19F3">
          <w:rPr>
            <w:bCs/>
            <w:rPrChange w:id="2873" w:author="W" w:date="2014-06-16T14:31:00Z">
              <w:rPr>
                <w:b/>
                <w:bCs/>
                <w:sz w:val="23"/>
                <w:szCs w:val="23"/>
              </w:rPr>
            </w:rPrChange>
          </w:rPr>
          <w:t xml:space="preserve">. </w:t>
        </w:r>
        <w:r w:rsidR="002977B8" w:rsidRPr="00E7789B">
          <w:rPr>
            <w:bCs/>
            <w:highlight w:val="yellow"/>
            <w:rPrChange w:id="2874" w:author="W" w:date="2014-06-16T03:20:00Z">
              <w:rPr>
                <w:bCs/>
                <w:sz w:val="23"/>
                <w:szCs w:val="23"/>
                <w:lang w:val="en-US"/>
              </w:rPr>
            </w:rPrChange>
          </w:rPr>
          <w:t>(Fig. ).</w:t>
        </w:r>
      </w:ins>
    </w:p>
    <w:p w14:paraId="5B00ACE8" w14:textId="77777777" w:rsidR="002977B8" w:rsidRPr="00E7789B" w:rsidRDefault="002977B8" w:rsidP="00E7789B">
      <w:pPr>
        <w:spacing w:before="0" w:after="0" w:line="480" w:lineRule="auto"/>
        <w:jc w:val="both"/>
        <w:rPr>
          <w:ins w:id="2875" w:author="W" w:date="2014-06-16T01:34:00Z"/>
          <w:lang w:val="en-US"/>
        </w:rPr>
      </w:pPr>
      <w:ins w:id="2876" w:author="W" w:date="2014-06-16T01:35:00Z">
        <w:r w:rsidRPr="00E7789B">
          <w:rPr>
            <w:lang w:val="en-US"/>
          </w:rPr>
          <w:t>Rounded, elliptical, club-shaped cells, 4.1</w:t>
        </w:r>
      </w:ins>
      <w:ins w:id="2877" w:author="W" w:date="2014-06-16T01:36:00Z">
        <w:r w:rsidRPr="00E7789B">
          <w:rPr>
            <w:lang w:val="en-US"/>
          </w:rPr>
          <w:t>–</w:t>
        </w:r>
      </w:ins>
      <w:ins w:id="2878" w:author="W" w:date="2014-06-16T01:35:00Z">
        <w:r w:rsidRPr="006555D9">
          <w:rPr>
            <w:lang w:val="en-US"/>
          </w:rPr>
          <w:t>22.4</w:t>
        </w:r>
      </w:ins>
      <w:ins w:id="2879" w:author="W" w:date="2014-06-16T01:36:00Z">
        <w:r w:rsidRPr="006555D9">
          <w:rPr>
            <w:lang w:val="en-US"/>
          </w:rPr>
          <w:t xml:space="preserve"> </w:t>
        </w:r>
        <w:r w:rsidRPr="00DD19C5">
          <w:rPr>
            <w:lang w:val="en-US"/>
          </w:rPr>
          <w:t>µm diam.</w:t>
        </w:r>
      </w:ins>
      <w:ins w:id="2880" w:author="W" w:date="2014-06-16T01:37:00Z">
        <w:r w:rsidRPr="00DD19C5">
          <w:rPr>
            <w:lang w:val="en-US"/>
          </w:rPr>
          <w:t xml:space="preserve">, isolated or forming dense colonies. </w:t>
        </w:r>
      </w:ins>
      <w:ins w:id="2881" w:author="W" w:date="2014-06-16T01:34:00Z">
        <w:r w:rsidRPr="007425AE">
          <w:rPr>
            <w:lang w:val="en-US"/>
          </w:rPr>
          <w:t>Pseudofilaments</w:t>
        </w:r>
      </w:ins>
      <w:ins w:id="2882" w:author="W" w:date="2014-06-16T01:38:00Z">
        <w:r w:rsidRPr="007425AE">
          <w:rPr>
            <w:lang w:val="en-US"/>
          </w:rPr>
          <w:t xml:space="preserve"> simple or</w:t>
        </w:r>
      </w:ins>
      <w:ins w:id="2883" w:author="W" w:date="2014-06-16T01:34:00Z">
        <w:r w:rsidRPr="007425AE">
          <w:rPr>
            <w:lang w:val="en-US"/>
          </w:rPr>
          <w:t xml:space="preserve"> dichotomous, </w:t>
        </w:r>
      </w:ins>
      <w:ins w:id="2884" w:author="W" w:date="2014-06-16T01:38:00Z">
        <w:r w:rsidRPr="007425AE">
          <w:rPr>
            <w:lang w:val="en-US"/>
          </w:rPr>
          <w:t>un</w:t>
        </w:r>
      </w:ins>
      <w:ins w:id="2885" w:author="W" w:date="2014-06-16T01:34:00Z">
        <w:r w:rsidRPr="00316929">
          <w:rPr>
            <w:lang w:val="en-US"/>
          </w:rPr>
          <w:t xml:space="preserve">iseriate, </w:t>
        </w:r>
      </w:ins>
      <w:ins w:id="2886" w:author="W" w:date="2014-06-16T01:38:00Z">
        <w:r w:rsidRPr="00D87149">
          <w:rPr>
            <w:lang w:val="en-US"/>
          </w:rPr>
          <w:t>3</w:t>
        </w:r>
      </w:ins>
      <w:ins w:id="2887" w:author="W" w:date="2014-06-16T01:34:00Z">
        <w:r w:rsidRPr="00D87149">
          <w:rPr>
            <w:lang w:val="en-US"/>
          </w:rPr>
          <w:t>–</w:t>
        </w:r>
      </w:ins>
      <w:ins w:id="2888" w:author="W" w:date="2014-06-16T01:38:00Z">
        <w:r w:rsidRPr="00D87149">
          <w:rPr>
            <w:lang w:val="en-US"/>
          </w:rPr>
          <w:t>8</w:t>
        </w:r>
      </w:ins>
      <w:ins w:id="2889" w:author="W" w:date="2014-06-16T01:34:00Z">
        <w:r w:rsidRPr="00F7051B">
          <w:rPr>
            <w:lang w:val="en-US"/>
          </w:rPr>
          <w:t xml:space="preserve"> celled, </w:t>
        </w:r>
      </w:ins>
      <w:ins w:id="2890" w:author="W" w:date="2014-06-16T01:38:00Z">
        <w:r w:rsidRPr="00F7051B">
          <w:rPr>
            <w:lang w:val="en-US"/>
          </w:rPr>
          <w:t xml:space="preserve">20.2–59.2 </w:t>
        </w:r>
      </w:ins>
      <w:ins w:id="2891" w:author="W" w:date="2014-06-16T01:34:00Z">
        <w:r w:rsidRPr="00F7051B">
          <w:rPr>
            <w:lang w:val="en-US"/>
          </w:rPr>
          <w:t xml:space="preserve">× </w:t>
        </w:r>
      </w:ins>
      <w:ins w:id="2892" w:author="W" w:date="2014-06-16T01:38:00Z">
        <w:r w:rsidRPr="00781BA6">
          <w:rPr>
            <w:lang w:val="en-US"/>
          </w:rPr>
          <w:t xml:space="preserve">6.4–8.7 </w:t>
        </w:r>
      </w:ins>
      <w:ins w:id="2893" w:author="W" w:date="2014-06-16T01:34:00Z">
        <w:r w:rsidRPr="00A84FF0">
          <w:rPr>
            <w:lang w:val="en-US"/>
          </w:rPr>
          <w:t xml:space="preserve">µm. Sheath firm, </w:t>
        </w:r>
      </w:ins>
      <w:ins w:id="2894" w:author="W" w:date="2014-06-16T01:41:00Z">
        <w:r w:rsidR="002578CF" w:rsidRPr="00A84FF0">
          <w:rPr>
            <w:lang w:val="en-US"/>
          </w:rPr>
          <w:t>hyaline</w:t>
        </w:r>
      </w:ins>
      <w:ins w:id="2895" w:author="W" w:date="2014-06-16T01:34:00Z">
        <w:r w:rsidRPr="00A84FF0">
          <w:rPr>
            <w:lang w:val="en-US"/>
          </w:rPr>
          <w:t xml:space="preserve"> to </w:t>
        </w:r>
      </w:ins>
      <w:ins w:id="2896" w:author="W" w:date="2014-06-16T01:41:00Z">
        <w:r w:rsidR="002578CF" w:rsidRPr="00A84FF0">
          <w:rPr>
            <w:lang w:val="en-US"/>
          </w:rPr>
          <w:t>blackish</w:t>
        </w:r>
      </w:ins>
      <w:ins w:id="2897" w:author="W" w:date="2014-06-16T01:34:00Z">
        <w:r w:rsidRPr="00A84FF0">
          <w:rPr>
            <w:lang w:val="en-US"/>
          </w:rPr>
          <w:t>, conspicuous, non-lamellate, smooth. Baeocytes</w:t>
        </w:r>
      </w:ins>
      <w:ins w:id="2898" w:author="W" w:date="2014-06-16T01:42:00Z">
        <w:r w:rsidR="002578CF" w:rsidRPr="00E7789B">
          <w:rPr>
            <w:lang w:val="en-US"/>
            <w:rPrChange w:id="2899" w:author="W" w:date="2014-06-16T03:20:00Z">
              <w:rPr/>
            </w:rPrChange>
          </w:rPr>
          <w:t xml:space="preserve"> (many, &gt;20 per cell)</w:t>
        </w:r>
      </w:ins>
      <w:ins w:id="2900" w:author="W" w:date="2014-06-16T01:41:00Z">
        <w:r w:rsidR="002578CF" w:rsidRPr="00E7789B">
          <w:rPr>
            <w:lang w:val="en-US"/>
          </w:rPr>
          <w:t xml:space="preserve"> </w:t>
        </w:r>
      </w:ins>
      <w:ins w:id="2901" w:author="W" w:date="2014-06-16T01:42:00Z">
        <w:r w:rsidR="002578CF" w:rsidRPr="00E7789B">
          <w:rPr>
            <w:lang w:val="en-US"/>
          </w:rPr>
          <w:t>spherical</w:t>
        </w:r>
      </w:ins>
      <w:ins w:id="2902" w:author="W" w:date="2014-06-16T01:41:00Z">
        <w:r w:rsidR="002578CF" w:rsidRPr="006555D9">
          <w:rPr>
            <w:lang w:val="en-US"/>
          </w:rPr>
          <w:t xml:space="preserve">, </w:t>
        </w:r>
      </w:ins>
      <w:ins w:id="2903" w:author="W" w:date="2014-06-16T01:42:00Z">
        <w:r w:rsidR="002578CF" w:rsidRPr="006555D9">
          <w:rPr>
            <w:lang w:val="en-US"/>
          </w:rPr>
          <w:t>2.4</w:t>
        </w:r>
        <w:r w:rsidR="002578CF" w:rsidRPr="00DD19C5">
          <w:rPr>
            <w:lang w:val="en-US"/>
          </w:rPr>
          <w:t>–2.8 µm diam.</w:t>
        </w:r>
      </w:ins>
      <w:ins w:id="2904" w:author="W" w:date="2014-06-16T01:34:00Z">
        <w:r w:rsidRPr="00DD19C5">
          <w:rPr>
            <w:lang w:val="en-US"/>
          </w:rPr>
          <w:t xml:space="preserve"> Cell content homogenous, green brownish</w:t>
        </w:r>
      </w:ins>
      <w:ins w:id="2905" w:author="W" w:date="2014-06-16T01:43:00Z">
        <w:r w:rsidR="002578CF" w:rsidRPr="00E7789B">
          <w:rPr>
            <w:lang w:val="en-US"/>
            <w:rPrChange w:id="2906" w:author="W" w:date="2014-06-16T03:20:00Z">
              <w:rPr/>
            </w:rPrChange>
          </w:rPr>
          <w:t xml:space="preserve"> to brown-purplish</w:t>
        </w:r>
      </w:ins>
      <w:ins w:id="2907" w:author="W" w:date="2014-06-16T01:34:00Z">
        <w:r w:rsidRPr="00E7789B">
          <w:rPr>
            <w:lang w:val="en-US"/>
          </w:rPr>
          <w:t>.</w:t>
        </w:r>
      </w:ins>
    </w:p>
    <w:p w14:paraId="43F62C67" w14:textId="77777777" w:rsidR="002578CF" w:rsidRPr="00316929" w:rsidRDefault="002578CF" w:rsidP="007425AE">
      <w:pPr>
        <w:spacing w:before="0" w:after="0" w:line="480" w:lineRule="auto"/>
        <w:jc w:val="both"/>
        <w:rPr>
          <w:ins w:id="2908" w:author="W" w:date="2014-06-16T01:43:00Z"/>
          <w:b/>
          <w:lang w:val="en-US"/>
        </w:rPr>
      </w:pPr>
      <w:ins w:id="2909" w:author="W" w:date="2014-06-16T01:43:00Z">
        <w:r w:rsidRPr="007425AE">
          <w:rPr>
            <w:b/>
            <w:lang w:val="en-US"/>
          </w:rPr>
          <w:t>Habitat:</w:t>
        </w:r>
        <w:r w:rsidRPr="007425AE">
          <w:rPr>
            <w:lang w:val="en-US"/>
          </w:rPr>
          <w:t>—Dry concrete</w:t>
        </w:r>
      </w:ins>
      <w:ins w:id="2910" w:author="W" w:date="2014-06-16T01:44:00Z">
        <w:r w:rsidRPr="007425AE">
          <w:rPr>
            <w:lang w:val="en-US"/>
          </w:rPr>
          <w:t xml:space="preserve"> covered by dry soil</w:t>
        </w:r>
      </w:ins>
      <w:ins w:id="2911" w:author="W" w:date="2014-06-16T01:43:00Z">
        <w:r w:rsidRPr="00316929">
          <w:rPr>
            <w:lang w:val="en-US"/>
          </w:rPr>
          <w:t>.</w:t>
        </w:r>
      </w:ins>
    </w:p>
    <w:p w14:paraId="56124961" w14:textId="71BB0043" w:rsidR="00955408" w:rsidRPr="00977C6E" w:rsidRDefault="002578CF" w:rsidP="007425AE">
      <w:pPr>
        <w:spacing w:after="0" w:line="480" w:lineRule="auto"/>
        <w:jc w:val="both"/>
        <w:rPr>
          <w:ins w:id="2912" w:author="W" w:date="2014-06-16T02:54:00Z"/>
          <w:rFonts w:eastAsiaTheme="minorHAnsi"/>
          <w:color w:val="000000"/>
          <w:lang w:val="en-US" w:eastAsia="en-US"/>
        </w:rPr>
      </w:pPr>
      <w:ins w:id="2913" w:author="W" w:date="2014-06-16T01:43:00Z">
        <w:r w:rsidRPr="00F7051B">
          <w:rPr>
            <w:b/>
            <w:lang w:val="en-US"/>
          </w:rPr>
          <w:t>Notes</w:t>
        </w:r>
        <w:proofErr w:type="gramStart"/>
        <w:r w:rsidRPr="00F7051B">
          <w:rPr>
            <w:b/>
            <w:lang w:val="en-US"/>
          </w:rPr>
          <w:t>:</w:t>
        </w:r>
        <w:r w:rsidRPr="00F7051B">
          <w:rPr>
            <w:rFonts w:eastAsiaTheme="minorHAnsi"/>
            <w:lang w:val="en-US" w:eastAsia="en-US"/>
          </w:rPr>
          <w:t>—</w:t>
        </w:r>
      </w:ins>
      <w:proofErr w:type="gramEnd"/>
      <w:ins w:id="2914" w:author="W" w:date="2014-06-16T02:36:00Z">
        <w:r w:rsidR="0096352C" w:rsidRPr="00781BA6">
          <w:rPr>
            <w:rFonts w:eastAsiaTheme="minorHAnsi"/>
            <w:lang w:val="en-US" w:eastAsia="en-US"/>
          </w:rPr>
          <w:t>The morpho</w:t>
        </w:r>
        <w:r w:rsidR="0096352C" w:rsidRPr="009D4F78">
          <w:rPr>
            <w:rFonts w:eastAsiaTheme="minorHAnsi"/>
            <w:lang w:val="en-US" w:eastAsia="en-US"/>
          </w:rPr>
          <w:t>logical</w:t>
        </w:r>
      </w:ins>
      <w:ins w:id="2915" w:author="W" w:date="2014-06-16T02:41:00Z">
        <w:r w:rsidR="0096352C" w:rsidRPr="009D4F78">
          <w:rPr>
            <w:rFonts w:eastAsiaTheme="minorHAnsi"/>
            <w:lang w:val="en-US" w:eastAsia="en-US"/>
          </w:rPr>
          <w:t xml:space="preserve"> analyses showed that this population has the same life cycle of </w:t>
        </w:r>
        <w:r w:rsidR="0096352C" w:rsidRPr="009D4F78">
          <w:rPr>
            <w:rFonts w:eastAsiaTheme="minorHAnsi"/>
            <w:i/>
            <w:lang w:val="en-US" w:eastAsia="en-US"/>
          </w:rPr>
          <w:t>Pleurocapsa</w:t>
        </w:r>
        <w:r w:rsidR="0096352C" w:rsidRPr="009D4F78">
          <w:rPr>
            <w:rFonts w:eastAsiaTheme="minorHAnsi"/>
            <w:lang w:val="en-US" w:eastAsia="en-US"/>
          </w:rPr>
          <w:t xml:space="preserve"> group I described by </w:t>
        </w:r>
      </w:ins>
      <w:ins w:id="2916" w:author="W" w:date="2014-06-16T02:42:00Z">
        <w:r w:rsidR="0096352C" w:rsidRPr="009D4F78">
          <w:rPr>
            <w:rFonts w:eastAsiaTheme="minorHAnsi"/>
            <w:color w:val="000000"/>
            <w:lang w:val="en-US" w:eastAsia="en-US"/>
            <w:rPrChange w:id="2917" w:author="W" w:date="2014-06-16T14:42:00Z">
              <w:rPr>
                <w:rFonts w:eastAsiaTheme="minorHAnsi"/>
                <w:color w:val="000000"/>
                <w:lang w:eastAsia="en-US"/>
              </w:rPr>
            </w:rPrChange>
          </w:rPr>
          <w:t xml:space="preserve">Waterbury &amp; Stanier (1978). </w:t>
        </w:r>
      </w:ins>
      <w:ins w:id="2918" w:author="W" w:date="2014-06-16T02:53:00Z">
        <w:r w:rsidR="001547F2" w:rsidRPr="009D4F78">
          <w:rPr>
            <w:rFonts w:eastAsiaTheme="minorHAnsi"/>
            <w:color w:val="000000"/>
            <w:lang w:val="en-US" w:eastAsia="en-US"/>
          </w:rPr>
          <w:t xml:space="preserve">In relation to species, most of </w:t>
        </w:r>
        <w:r w:rsidR="001547F2" w:rsidRPr="009D4F78">
          <w:rPr>
            <w:rFonts w:eastAsiaTheme="minorHAnsi"/>
            <w:i/>
            <w:color w:val="000000"/>
            <w:lang w:val="en-US" w:eastAsia="en-US"/>
          </w:rPr>
          <w:t>Pleurocapsa</w:t>
        </w:r>
        <w:r w:rsidR="001547F2" w:rsidRPr="009D4F78">
          <w:rPr>
            <w:rFonts w:eastAsiaTheme="minorHAnsi"/>
            <w:color w:val="000000"/>
            <w:lang w:val="en-US" w:eastAsia="en-US"/>
          </w:rPr>
          <w:t xml:space="preserve"> are originally described to marine environments, being </w:t>
        </w:r>
      </w:ins>
      <w:ins w:id="2919" w:author="W" w:date="2014-06-16T02:54:00Z">
        <w:r w:rsidR="00955408" w:rsidRPr="009D4F78">
          <w:rPr>
            <w:rFonts w:eastAsiaTheme="minorHAnsi"/>
            <w:i/>
            <w:iCs/>
            <w:color w:val="000000"/>
            <w:lang w:val="en-US" w:eastAsia="en-US"/>
            <w:rPrChange w:id="2920" w:author="W" w:date="2014-06-16T14:42:00Z">
              <w:rPr>
                <w:rFonts w:eastAsiaTheme="minorHAnsi"/>
                <w:i/>
                <w:iCs/>
                <w:color w:val="000000"/>
                <w:lang w:eastAsia="en-US"/>
              </w:rPr>
            </w:rPrChange>
          </w:rPr>
          <w:t xml:space="preserve">Pleurocapsa muralis </w:t>
        </w:r>
        <w:r w:rsidR="00955408" w:rsidRPr="009D4F78">
          <w:rPr>
            <w:rFonts w:eastAsiaTheme="minorHAnsi"/>
            <w:color w:val="000000"/>
            <w:lang w:val="en-US" w:eastAsia="en-US"/>
            <w:rPrChange w:id="2921" w:author="W" w:date="2014-06-16T14:42:00Z">
              <w:rPr>
                <w:rFonts w:eastAsiaTheme="minorHAnsi"/>
                <w:color w:val="000000"/>
                <w:lang w:eastAsia="en-US"/>
              </w:rPr>
            </w:rPrChange>
          </w:rPr>
          <w:t>Lagerheim</w:t>
        </w:r>
        <w:r w:rsidR="00955408" w:rsidRPr="009D4F78">
          <w:rPr>
            <w:rFonts w:eastAsiaTheme="minorHAnsi"/>
            <w:color w:val="000000"/>
            <w:lang w:val="en-US" w:eastAsia="en-US"/>
          </w:rPr>
          <w:t xml:space="preserve"> in </w:t>
        </w:r>
        <w:r w:rsidR="009D4F78" w:rsidRPr="009D4F78">
          <w:rPr>
            <w:rFonts w:eastAsiaTheme="minorHAnsi"/>
            <w:color w:val="000000"/>
            <w:lang w:val="en-US" w:eastAsia="en-US"/>
            <w:rPrChange w:id="2922" w:author="W" w:date="2014-06-16T14:42:00Z">
              <w:rPr>
                <w:rFonts w:eastAsiaTheme="minorHAnsi"/>
                <w:color w:val="000000"/>
                <w:highlight w:val="yellow"/>
                <w:lang w:val="en-US" w:eastAsia="en-US"/>
              </w:rPr>
            </w:rPrChange>
          </w:rPr>
          <w:t>Wittrock</w:t>
        </w:r>
      </w:ins>
      <w:ins w:id="2923" w:author="W" w:date="2014-06-16T14:41:00Z">
        <w:r w:rsidR="009D4F78" w:rsidRPr="009D4F78">
          <w:rPr>
            <w:rFonts w:eastAsiaTheme="minorHAnsi"/>
            <w:color w:val="000000"/>
            <w:lang w:val="en-US" w:eastAsia="en-US"/>
            <w:rPrChange w:id="2924" w:author="W" w:date="2014-06-16T14:42:00Z">
              <w:rPr>
                <w:rFonts w:eastAsiaTheme="minorHAnsi"/>
                <w:color w:val="000000"/>
                <w:highlight w:val="yellow"/>
                <w:lang w:val="en-US" w:eastAsia="en-US"/>
              </w:rPr>
            </w:rPrChange>
          </w:rPr>
          <w:t xml:space="preserve"> &amp;</w:t>
        </w:r>
      </w:ins>
      <w:ins w:id="2925" w:author="W" w:date="2014-06-16T02:54:00Z">
        <w:r w:rsidR="00955408" w:rsidRPr="009D4F78">
          <w:rPr>
            <w:rFonts w:eastAsiaTheme="minorHAnsi"/>
            <w:color w:val="000000"/>
            <w:lang w:val="en-US" w:eastAsia="en-US"/>
          </w:rPr>
          <w:t xml:space="preserve"> Nordstedt</w:t>
        </w:r>
      </w:ins>
      <w:ins w:id="2926" w:author="W" w:date="2014-06-16T14:39:00Z">
        <w:r w:rsidR="009D4F78" w:rsidRPr="009D4F78">
          <w:rPr>
            <w:rFonts w:eastAsiaTheme="minorHAnsi"/>
            <w:color w:val="000000"/>
            <w:lang w:val="en-US" w:eastAsia="en-US"/>
            <w:rPrChange w:id="2927" w:author="W" w:date="2014-06-16T14:42:00Z">
              <w:rPr>
                <w:rFonts w:eastAsiaTheme="minorHAnsi"/>
                <w:color w:val="000000"/>
                <w:highlight w:val="yellow"/>
                <w:lang w:val="en-US" w:eastAsia="en-US"/>
              </w:rPr>
            </w:rPrChange>
          </w:rPr>
          <w:t xml:space="preserve"> </w:t>
        </w:r>
      </w:ins>
      <w:ins w:id="2928" w:author="W" w:date="2014-06-16T02:54:00Z">
        <w:r w:rsidR="00955408" w:rsidRPr="009D4F78">
          <w:rPr>
            <w:rFonts w:eastAsiaTheme="minorHAnsi"/>
            <w:color w:val="000000"/>
            <w:lang w:val="en-US" w:eastAsia="en-US"/>
          </w:rPr>
          <w:t>(1893: 195)</w:t>
        </w:r>
      </w:ins>
      <w:ins w:id="2929" w:author="W" w:date="2014-06-16T02:56:00Z">
        <w:r w:rsidR="00291F01" w:rsidRPr="009D4F78">
          <w:rPr>
            <w:rFonts w:eastAsiaTheme="minorHAnsi"/>
            <w:color w:val="000000"/>
            <w:lang w:val="en-US" w:eastAsia="en-US"/>
          </w:rPr>
          <w:t xml:space="preserve"> the only</w:t>
        </w:r>
        <w:r w:rsidR="00291F01" w:rsidRPr="00E7789B">
          <w:rPr>
            <w:rFonts w:eastAsiaTheme="minorHAnsi"/>
            <w:color w:val="000000"/>
            <w:lang w:val="en-US" w:eastAsia="en-US"/>
          </w:rPr>
          <w:t xml:space="preserve"> </w:t>
        </w:r>
        <w:del w:id="2930" w:author="osxadmin" w:date="2014-06-22T08:29:00Z">
          <w:r w:rsidR="00291F01" w:rsidRPr="00E7789B" w:rsidDel="00B619E1">
            <w:rPr>
              <w:rFonts w:eastAsiaTheme="minorHAnsi"/>
              <w:color w:val="000000"/>
              <w:lang w:val="en-US" w:eastAsia="en-US"/>
            </w:rPr>
            <w:delText xml:space="preserve">found </w:delText>
          </w:r>
        </w:del>
        <w:r w:rsidR="00291F01" w:rsidRPr="00E7789B">
          <w:rPr>
            <w:rFonts w:eastAsiaTheme="minorHAnsi"/>
            <w:color w:val="000000"/>
            <w:lang w:val="en-US" w:eastAsia="en-US"/>
          </w:rPr>
          <w:t xml:space="preserve">species described to a terrestrial environment. However, we could not access the original description of </w:t>
        </w:r>
        <w:r w:rsidR="00291F01" w:rsidRPr="006555D9">
          <w:rPr>
            <w:rFonts w:eastAsiaTheme="minorHAnsi"/>
            <w:color w:val="000000"/>
            <w:lang w:val="en-US" w:eastAsia="en-US"/>
          </w:rPr>
          <w:t xml:space="preserve">this species to confirm </w:t>
        </w:r>
        <w:proofErr w:type="gramStart"/>
        <w:r w:rsidR="00291F01" w:rsidRPr="006555D9">
          <w:rPr>
            <w:rFonts w:eastAsiaTheme="minorHAnsi"/>
            <w:color w:val="000000"/>
            <w:lang w:val="en-US" w:eastAsia="en-US"/>
          </w:rPr>
          <w:t xml:space="preserve">the </w:t>
        </w:r>
      </w:ins>
      <w:ins w:id="2931" w:author="W" w:date="2014-06-16T02:57:00Z">
        <w:r w:rsidR="00291F01" w:rsidRPr="007425AE">
          <w:rPr>
            <w:rFonts w:eastAsiaTheme="minorHAnsi"/>
            <w:color w:val="000000"/>
            <w:lang w:val="en-US" w:eastAsia="en-US"/>
          </w:rPr>
          <w:t>res</w:t>
        </w:r>
        <w:r w:rsidR="00291F01" w:rsidRPr="009E4208">
          <w:rPr>
            <w:rFonts w:eastAsiaTheme="minorHAnsi"/>
            <w:color w:val="000000"/>
            <w:lang w:val="en-US" w:eastAsia="en-US"/>
          </w:rPr>
          <w:t>embles</w:t>
        </w:r>
      </w:ins>
      <w:proofErr w:type="gramEnd"/>
      <w:ins w:id="2932" w:author="W" w:date="2014-06-16T02:56:00Z">
        <w:r w:rsidR="00291F01" w:rsidRPr="00977C6E">
          <w:rPr>
            <w:rFonts w:eastAsiaTheme="minorHAnsi"/>
            <w:color w:val="000000"/>
            <w:lang w:val="en-US" w:eastAsia="en-US"/>
          </w:rPr>
          <w:t xml:space="preserve"> from it to the Atlantic Rainforest </w:t>
        </w:r>
      </w:ins>
      <w:ins w:id="2933" w:author="W" w:date="2014-06-16T02:57:00Z">
        <w:r w:rsidR="00291F01" w:rsidRPr="00977C6E">
          <w:rPr>
            <w:rFonts w:eastAsiaTheme="minorHAnsi"/>
            <w:color w:val="000000"/>
            <w:lang w:val="en-US" w:eastAsia="en-US"/>
          </w:rPr>
          <w:t>population</w:t>
        </w:r>
      </w:ins>
      <w:ins w:id="2934" w:author="W" w:date="2014-06-16T02:56:00Z">
        <w:r w:rsidR="00291F01" w:rsidRPr="00977C6E">
          <w:rPr>
            <w:rFonts w:eastAsiaTheme="minorHAnsi"/>
            <w:color w:val="000000"/>
            <w:lang w:val="en-US" w:eastAsia="en-US"/>
          </w:rPr>
          <w:t>.</w:t>
        </w:r>
      </w:ins>
    </w:p>
    <w:p w14:paraId="1695DF8A" w14:textId="77777777" w:rsidR="007139B3" w:rsidRPr="009E4208" w:rsidRDefault="002578CF">
      <w:pPr>
        <w:autoSpaceDE w:val="0"/>
        <w:autoSpaceDN w:val="0"/>
        <w:adjustRightInd w:val="0"/>
        <w:spacing w:before="0" w:after="0" w:line="480" w:lineRule="auto"/>
        <w:jc w:val="both"/>
        <w:rPr>
          <w:ins w:id="2935" w:author="W" w:date="2014-06-16T01:28:00Z"/>
          <w:rFonts w:eastAsiaTheme="minorHAnsi"/>
          <w:bCs/>
          <w:color w:val="000000"/>
          <w:lang w:val="en-US" w:eastAsia="en-US"/>
          <w:rPrChange w:id="2936" w:author="W" w:date="2014-06-16T15:09:00Z">
            <w:rPr>
              <w:ins w:id="2937" w:author="W" w:date="2014-06-16T01:28:00Z"/>
              <w:rFonts w:eastAsiaTheme="minorHAnsi"/>
              <w:color w:val="000000"/>
              <w:sz w:val="23"/>
              <w:szCs w:val="23"/>
              <w:lang w:val="en-US" w:eastAsia="en-US"/>
            </w:rPr>
          </w:rPrChange>
        </w:rPr>
        <w:pPrChange w:id="2938" w:author="W" w:date="2014-06-16T03:20:00Z">
          <w:pPr>
            <w:autoSpaceDE w:val="0"/>
            <w:autoSpaceDN w:val="0"/>
            <w:adjustRightInd w:val="0"/>
            <w:spacing w:before="0" w:after="0" w:line="240" w:lineRule="auto"/>
          </w:pPr>
        </w:pPrChange>
      </w:pPr>
      <w:ins w:id="2939" w:author="W" w:date="2014-06-16T01:43:00Z">
        <w:r w:rsidRPr="00977C6E">
          <w:rPr>
            <w:b/>
            <w:lang w:val="en-US"/>
          </w:rPr>
          <w:t>Studied material:</w:t>
        </w:r>
        <w:r w:rsidRPr="00977C6E">
          <w:rPr>
            <w:bCs/>
            <w:lang w:val="en-US"/>
          </w:rPr>
          <w:t>—</w:t>
        </w:r>
      </w:ins>
      <w:ins w:id="2940" w:author="W" w:date="2014-06-16T14:47:00Z">
        <w:r w:rsidR="009D4F78" w:rsidRPr="009E4208">
          <w:rPr>
            <w:rFonts w:eastAsiaTheme="minorHAnsi"/>
            <w:color w:val="000000"/>
            <w:lang w:eastAsia="en-US"/>
            <w:rPrChange w:id="2941" w:author="W" w:date="2014-06-16T15:09:00Z">
              <w:rPr>
                <w:rFonts w:eastAsiaTheme="minorHAnsi"/>
                <w:color w:val="000000"/>
                <w:highlight w:val="yellow"/>
                <w:lang w:eastAsia="en-US"/>
              </w:rPr>
            </w:rPrChange>
          </w:rPr>
          <w:t xml:space="preserve">BRAZIL. São Paulo: São Luís do Paraitinga, State Park of “Serra do Mar” (Santa Virgínia), 23º20'36''S, 45º07'44''W, 24 February 2010, </w:t>
        </w:r>
        <w:r w:rsidR="009D4F78" w:rsidRPr="009E4208">
          <w:rPr>
            <w:rFonts w:eastAsiaTheme="minorHAnsi"/>
            <w:i/>
            <w:iCs/>
            <w:color w:val="000000"/>
            <w:lang w:eastAsia="en-US"/>
            <w:rPrChange w:id="2942" w:author="W" w:date="2014-06-16T15:09:00Z">
              <w:rPr>
                <w:rFonts w:eastAsiaTheme="minorHAnsi"/>
                <w:i/>
                <w:iCs/>
                <w:color w:val="000000"/>
                <w:highlight w:val="yellow"/>
                <w:lang w:eastAsia="en-US"/>
              </w:rPr>
            </w:rPrChange>
          </w:rPr>
          <w:t>W.A. Gama-Jr.</w:t>
        </w:r>
        <w:r w:rsidR="009D4F78" w:rsidRPr="009E4208">
          <w:rPr>
            <w:rFonts w:eastAsiaTheme="minorHAnsi"/>
            <w:color w:val="000000"/>
            <w:lang w:eastAsia="en-US"/>
            <w:rPrChange w:id="2943" w:author="W" w:date="2014-06-16T15:09:00Z">
              <w:rPr>
                <w:rFonts w:eastAsiaTheme="minorHAnsi"/>
                <w:color w:val="000000"/>
                <w:highlight w:val="yellow"/>
                <w:lang w:eastAsia="en-US"/>
              </w:rPr>
            </w:rPrChange>
          </w:rPr>
          <w:t xml:space="preserve"> (</w:t>
        </w:r>
        <w:r w:rsidR="009D4F78" w:rsidRPr="009E4208">
          <w:rPr>
            <w:rFonts w:eastAsiaTheme="minorHAnsi"/>
            <w:bCs/>
            <w:color w:val="000000"/>
            <w:lang w:eastAsia="en-US"/>
            <w:rPrChange w:id="2944" w:author="W" w:date="2014-06-16T15:09:00Z">
              <w:rPr>
                <w:rFonts w:eastAsiaTheme="minorHAnsi"/>
                <w:bCs/>
                <w:color w:val="000000"/>
                <w:highlight w:val="yellow"/>
                <w:lang w:eastAsia="en-US"/>
              </w:rPr>
            </w:rPrChange>
          </w:rPr>
          <w:t xml:space="preserve">SP </w:t>
        </w:r>
        <w:r w:rsidR="009D4F78" w:rsidRPr="009E4208">
          <w:rPr>
            <w:rFonts w:eastAsiaTheme="minorHAnsi"/>
            <w:bCs/>
            <w:color w:val="000000"/>
            <w:lang w:val="en-US" w:eastAsia="en-US"/>
            <w:rPrChange w:id="2945" w:author="W" w:date="2014-06-16T15:09:00Z">
              <w:rPr>
                <w:rFonts w:eastAsiaTheme="minorHAnsi"/>
                <w:bCs/>
                <w:color w:val="000000"/>
                <w:highlight w:val="yellow"/>
                <w:lang w:val="en-US" w:eastAsia="en-US"/>
              </w:rPr>
            </w:rPrChange>
          </w:rPr>
          <w:t>427340</w:t>
        </w:r>
        <w:r w:rsidR="009D4F78" w:rsidRPr="009E4208">
          <w:rPr>
            <w:rFonts w:eastAsiaTheme="minorHAnsi"/>
            <w:bCs/>
            <w:color w:val="000000"/>
            <w:lang w:eastAsia="en-US"/>
            <w:rPrChange w:id="2946" w:author="W" w:date="2014-06-16T15:09:00Z">
              <w:rPr>
                <w:rFonts w:eastAsiaTheme="minorHAnsi"/>
                <w:bCs/>
                <w:color w:val="000000"/>
                <w:highlight w:val="yellow"/>
                <w:lang w:eastAsia="en-US"/>
              </w:rPr>
            </w:rPrChange>
          </w:rPr>
          <w:t xml:space="preserve">). </w:t>
        </w:r>
      </w:ins>
    </w:p>
    <w:p w14:paraId="0EAD67AF" w14:textId="77777777" w:rsidR="00291F01" w:rsidRPr="00E7789B" w:rsidRDefault="00291F01">
      <w:pPr>
        <w:autoSpaceDE w:val="0"/>
        <w:autoSpaceDN w:val="0"/>
        <w:adjustRightInd w:val="0"/>
        <w:spacing w:before="0" w:after="0" w:line="480" w:lineRule="auto"/>
        <w:jc w:val="both"/>
        <w:rPr>
          <w:ins w:id="2947" w:author="W" w:date="2014-06-16T02:59:00Z"/>
          <w:rFonts w:eastAsiaTheme="minorHAnsi"/>
          <w:b/>
          <w:bCs/>
          <w:color w:val="000000"/>
          <w:lang w:val="en-US" w:eastAsia="en-US"/>
        </w:rPr>
        <w:pPrChange w:id="2948" w:author="W" w:date="2014-06-16T03:20:00Z">
          <w:pPr>
            <w:autoSpaceDE w:val="0"/>
            <w:autoSpaceDN w:val="0"/>
            <w:adjustRightInd w:val="0"/>
            <w:spacing w:before="0" w:after="0" w:line="240" w:lineRule="auto"/>
          </w:pPr>
        </w:pPrChange>
      </w:pPr>
    </w:p>
    <w:p w14:paraId="2D6F610B" w14:textId="77777777" w:rsidR="007139B3" w:rsidRDefault="007139B3">
      <w:pPr>
        <w:autoSpaceDE w:val="0"/>
        <w:autoSpaceDN w:val="0"/>
        <w:adjustRightInd w:val="0"/>
        <w:spacing w:before="0" w:after="0" w:line="480" w:lineRule="auto"/>
        <w:jc w:val="both"/>
        <w:rPr>
          <w:ins w:id="2949" w:author="W" w:date="2014-06-16T15:58:00Z"/>
          <w:rFonts w:eastAsiaTheme="minorHAnsi"/>
          <w:b/>
          <w:bCs/>
          <w:color w:val="000000"/>
          <w:lang w:val="en-US" w:eastAsia="en-US"/>
        </w:rPr>
        <w:pPrChange w:id="2950" w:author="W" w:date="2014-06-16T03:20:00Z">
          <w:pPr>
            <w:autoSpaceDE w:val="0"/>
            <w:autoSpaceDN w:val="0"/>
            <w:adjustRightInd w:val="0"/>
            <w:spacing w:before="0" w:after="0" w:line="240" w:lineRule="auto"/>
          </w:pPr>
        </w:pPrChange>
      </w:pPr>
      <w:ins w:id="2951" w:author="W" w:date="2014-06-16T01:29:00Z">
        <w:r w:rsidRPr="00E7789B">
          <w:rPr>
            <w:rFonts w:eastAsiaTheme="minorHAnsi"/>
            <w:b/>
            <w:bCs/>
            <w:color w:val="000000"/>
            <w:lang w:val="en-US" w:eastAsia="en-US"/>
            <w:rPrChange w:id="2952" w:author="W" w:date="2014-06-16T03:20:00Z">
              <w:rPr>
                <w:rFonts w:eastAsiaTheme="minorHAnsi"/>
                <w:b/>
                <w:bCs/>
                <w:color w:val="000000"/>
                <w:sz w:val="23"/>
                <w:szCs w:val="23"/>
                <w:lang w:val="en-US" w:eastAsia="en-US"/>
              </w:rPr>
            </w:rPrChange>
          </w:rPr>
          <w:t xml:space="preserve">Família Xenococcaceae </w:t>
        </w:r>
        <w:r w:rsidRPr="00E7789B">
          <w:rPr>
            <w:rFonts w:eastAsiaTheme="minorHAnsi"/>
            <w:bCs/>
            <w:color w:val="000000"/>
            <w:highlight w:val="yellow"/>
            <w:lang w:val="en-US" w:eastAsia="en-US"/>
            <w:rPrChange w:id="2953" w:author="W" w:date="2014-06-16T03:20:00Z">
              <w:rPr>
                <w:rFonts w:eastAsiaTheme="minorHAnsi"/>
                <w:b/>
                <w:bCs/>
                <w:color w:val="000000"/>
                <w:sz w:val="23"/>
                <w:szCs w:val="23"/>
                <w:lang w:val="en-US" w:eastAsia="en-US"/>
              </w:rPr>
            </w:rPrChange>
          </w:rPr>
          <w:t xml:space="preserve">Ercegović </w:t>
        </w:r>
      </w:ins>
      <w:ins w:id="2954" w:author="W" w:date="2014-06-16T15:58:00Z">
        <w:r w:rsidR="00977C6E">
          <w:rPr>
            <w:rFonts w:eastAsiaTheme="minorHAnsi"/>
            <w:bCs/>
            <w:color w:val="000000"/>
            <w:highlight w:val="yellow"/>
            <w:lang w:val="en-US" w:eastAsia="en-US"/>
          </w:rPr>
          <w:t>(</w:t>
        </w:r>
      </w:ins>
      <w:commentRangeStart w:id="2955"/>
      <w:ins w:id="2956" w:author="W" w:date="2014-06-16T01:29:00Z">
        <w:r w:rsidRPr="00E7789B">
          <w:rPr>
            <w:rFonts w:eastAsiaTheme="minorHAnsi"/>
            <w:bCs/>
            <w:color w:val="000000"/>
            <w:highlight w:val="yellow"/>
            <w:lang w:val="en-US" w:eastAsia="en-US"/>
            <w:rPrChange w:id="2957" w:author="W" w:date="2014-06-16T03:20:00Z">
              <w:rPr>
                <w:rFonts w:eastAsiaTheme="minorHAnsi"/>
                <w:b/>
                <w:bCs/>
                <w:color w:val="000000"/>
                <w:sz w:val="23"/>
                <w:szCs w:val="23"/>
                <w:lang w:val="en-US" w:eastAsia="en-US"/>
              </w:rPr>
            </w:rPrChange>
          </w:rPr>
          <w:t>1932</w:t>
        </w:r>
      </w:ins>
      <w:ins w:id="2958" w:author="W" w:date="2014-06-16T15:58:00Z">
        <w:r w:rsidR="00977C6E">
          <w:rPr>
            <w:rFonts w:eastAsiaTheme="minorHAnsi"/>
            <w:bCs/>
            <w:color w:val="000000"/>
            <w:highlight w:val="yellow"/>
            <w:lang w:val="en-US" w:eastAsia="en-US"/>
          </w:rPr>
          <w:t>)</w:t>
        </w:r>
      </w:ins>
      <w:ins w:id="2959" w:author="W" w:date="2014-06-16T01:29:00Z">
        <w:r w:rsidRPr="00E7789B">
          <w:rPr>
            <w:rFonts w:eastAsiaTheme="minorHAnsi"/>
            <w:bCs/>
            <w:color w:val="000000"/>
            <w:highlight w:val="yellow"/>
            <w:lang w:val="en-US" w:eastAsia="en-US"/>
            <w:rPrChange w:id="2960" w:author="W" w:date="2014-06-16T03:20:00Z">
              <w:rPr>
                <w:rFonts w:eastAsiaTheme="minorHAnsi"/>
                <w:b/>
                <w:bCs/>
                <w:color w:val="000000"/>
                <w:sz w:val="23"/>
                <w:szCs w:val="23"/>
                <w:lang w:val="en-US" w:eastAsia="en-US"/>
              </w:rPr>
            </w:rPrChange>
          </w:rPr>
          <w:t>.</w:t>
        </w:r>
        <w:r w:rsidRPr="00E7789B">
          <w:rPr>
            <w:rFonts w:eastAsiaTheme="minorHAnsi"/>
            <w:b/>
            <w:bCs/>
            <w:color w:val="000000"/>
            <w:lang w:val="en-US" w:eastAsia="en-US"/>
            <w:rPrChange w:id="2961" w:author="W" w:date="2014-06-16T03:20:00Z">
              <w:rPr>
                <w:rFonts w:eastAsiaTheme="minorHAnsi"/>
                <w:b/>
                <w:bCs/>
                <w:color w:val="000000"/>
                <w:sz w:val="23"/>
                <w:szCs w:val="23"/>
                <w:lang w:val="en-US" w:eastAsia="en-US"/>
              </w:rPr>
            </w:rPrChange>
          </w:rPr>
          <w:t xml:space="preserve"> </w:t>
        </w:r>
      </w:ins>
      <w:commentRangeEnd w:id="2955"/>
      <w:ins w:id="2962" w:author="W" w:date="2014-06-16T16:16:00Z">
        <w:r w:rsidR="00222B41">
          <w:rPr>
            <w:rStyle w:val="CommentReference"/>
            <w:rFonts w:ascii="Calibri" w:hAnsi="Calibri"/>
            <w:szCs w:val="20"/>
            <w:lang w:eastAsia="en-US"/>
          </w:rPr>
          <w:commentReference w:id="2955"/>
        </w:r>
      </w:ins>
    </w:p>
    <w:p w14:paraId="24EAACE1" w14:textId="77777777" w:rsidR="00977C6E" w:rsidRPr="00E7789B" w:rsidRDefault="00977C6E">
      <w:pPr>
        <w:autoSpaceDE w:val="0"/>
        <w:autoSpaceDN w:val="0"/>
        <w:adjustRightInd w:val="0"/>
        <w:spacing w:before="0" w:after="0" w:line="480" w:lineRule="auto"/>
        <w:jc w:val="both"/>
        <w:rPr>
          <w:ins w:id="2963" w:author="W" w:date="2014-06-16T01:29:00Z"/>
          <w:rFonts w:eastAsiaTheme="minorHAnsi"/>
          <w:color w:val="000000"/>
          <w:lang w:val="en-US" w:eastAsia="en-US"/>
          <w:rPrChange w:id="2964" w:author="W" w:date="2014-06-16T03:20:00Z">
            <w:rPr>
              <w:ins w:id="2965" w:author="W" w:date="2014-06-16T01:29:00Z"/>
              <w:rFonts w:eastAsiaTheme="minorHAnsi"/>
              <w:color w:val="000000"/>
              <w:sz w:val="23"/>
              <w:szCs w:val="23"/>
              <w:lang w:val="en-US" w:eastAsia="en-US"/>
            </w:rPr>
          </w:rPrChange>
        </w:rPr>
        <w:pPrChange w:id="2966" w:author="W" w:date="2014-06-16T03:20:00Z">
          <w:pPr>
            <w:autoSpaceDE w:val="0"/>
            <w:autoSpaceDN w:val="0"/>
            <w:adjustRightInd w:val="0"/>
            <w:spacing w:before="0" w:after="0" w:line="240" w:lineRule="auto"/>
          </w:pPr>
        </w:pPrChange>
      </w:pPr>
    </w:p>
    <w:p w14:paraId="59F6EAF6" w14:textId="77777777" w:rsidR="007139B3" w:rsidRPr="00E7789B" w:rsidRDefault="007139B3">
      <w:pPr>
        <w:autoSpaceDE w:val="0"/>
        <w:autoSpaceDN w:val="0"/>
        <w:adjustRightInd w:val="0"/>
        <w:spacing w:before="0" w:after="0" w:line="480" w:lineRule="auto"/>
        <w:jc w:val="both"/>
        <w:rPr>
          <w:ins w:id="2967" w:author="W" w:date="2014-06-16T01:29:00Z"/>
          <w:rFonts w:eastAsiaTheme="minorHAnsi"/>
          <w:color w:val="000000"/>
          <w:lang w:val="en-US" w:eastAsia="en-US"/>
          <w:rPrChange w:id="2968" w:author="W" w:date="2014-06-16T03:20:00Z">
            <w:rPr>
              <w:ins w:id="2969" w:author="W" w:date="2014-06-16T01:29:00Z"/>
              <w:rFonts w:eastAsiaTheme="minorHAnsi"/>
              <w:color w:val="000000"/>
              <w:sz w:val="23"/>
              <w:szCs w:val="23"/>
              <w:lang w:val="en-US" w:eastAsia="en-US"/>
            </w:rPr>
          </w:rPrChange>
        </w:rPr>
        <w:pPrChange w:id="2970" w:author="W" w:date="2014-06-16T03:20:00Z">
          <w:pPr>
            <w:autoSpaceDE w:val="0"/>
            <w:autoSpaceDN w:val="0"/>
            <w:adjustRightInd w:val="0"/>
            <w:spacing w:before="0" w:after="0" w:line="240" w:lineRule="auto"/>
          </w:pPr>
        </w:pPrChange>
      </w:pPr>
      <w:ins w:id="2971" w:author="W" w:date="2014-06-16T01:29:00Z">
        <w:r w:rsidRPr="00E7789B">
          <w:rPr>
            <w:rFonts w:eastAsiaTheme="minorHAnsi"/>
            <w:b/>
            <w:bCs/>
            <w:i/>
            <w:iCs/>
            <w:color w:val="000000"/>
            <w:lang w:val="en-US" w:eastAsia="en-US"/>
            <w:rPrChange w:id="2972" w:author="W" w:date="2014-06-16T03:20:00Z">
              <w:rPr>
                <w:rFonts w:eastAsiaTheme="minorHAnsi"/>
                <w:b/>
                <w:bCs/>
                <w:i/>
                <w:iCs/>
                <w:color w:val="000000"/>
                <w:sz w:val="23"/>
                <w:szCs w:val="23"/>
                <w:lang w:val="en-US" w:eastAsia="en-US"/>
              </w:rPr>
            </w:rPrChange>
          </w:rPr>
          <w:t xml:space="preserve">Chroococcidiopsis </w:t>
        </w:r>
        <w:r w:rsidRPr="00E7789B">
          <w:rPr>
            <w:rFonts w:eastAsiaTheme="minorHAnsi"/>
            <w:b/>
            <w:bCs/>
            <w:color w:val="000000"/>
            <w:lang w:val="en-US" w:eastAsia="en-US"/>
            <w:rPrChange w:id="2973" w:author="W" w:date="2014-06-16T03:20:00Z">
              <w:rPr>
                <w:rFonts w:eastAsiaTheme="minorHAnsi"/>
                <w:b/>
                <w:bCs/>
                <w:color w:val="000000"/>
                <w:sz w:val="23"/>
                <w:szCs w:val="23"/>
                <w:lang w:val="en-US" w:eastAsia="en-US"/>
              </w:rPr>
            </w:rPrChange>
          </w:rPr>
          <w:t xml:space="preserve">sp. </w:t>
        </w:r>
      </w:ins>
      <w:ins w:id="2974" w:author="W" w:date="2014-06-16T02:59:00Z">
        <w:r w:rsidR="00291F01" w:rsidRPr="00E63FFF">
          <w:rPr>
            <w:rFonts w:eastAsiaTheme="minorHAnsi"/>
            <w:bCs/>
            <w:color w:val="000000"/>
            <w:lang w:eastAsia="en-US"/>
            <w:rPrChange w:id="2975" w:author="W" w:date="2014-06-16T14:49:00Z">
              <w:rPr>
                <w:rFonts w:eastAsiaTheme="minorHAnsi"/>
                <w:b/>
                <w:bCs/>
                <w:color w:val="000000"/>
                <w:lang w:val="en-US" w:eastAsia="en-US"/>
              </w:rPr>
            </w:rPrChange>
          </w:rPr>
          <w:t xml:space="preserve">Geitler </w:t>
        </w:r>
      </w:ins>
      <w:ins w:id="2976" w:author="W" w:date="2014-06-16T03:00:00Z">
        <w:r w:rsidR="00291F01" w:rsidRPr="00E63FFF">
          <w:rPr>
            <w:rFonts w:eastAsiaTheme="minorHAnsi"/>
            <w:bCs/>
            <w:color w:val="000000"/>
            <w:lang w:eastAsia="en-US"/>
            <w:rPrChange w:id="2977" w:author="W" w:date="2014-06-16T14:49:00Z">
              <w:rPr>
                <w:rFonts w:eastAsiaTheme="minorHAnsi"/>
                <w:b/>
                <w:bCs/>
                <w:color w:val="000000"/>
                <w:lang w:val="en-US" w:eastAsia="en-US"/>
              </w:rPr>
            </w:rPrChange>
          </w:rPr>
          <w:t>(</w:t>
        </w:r>
      </w:ins>
      <w:ins w:id="2978" w:author="W" w:date="2014-06-16T02:59:00Z">
        <w:r w:rsidR="00291F01" w:rsidRPr="00E63FFF">
          <w:rPr>
            <w:rFonts w:eastAsiaTheme="minorHAnsi"/>
            <w:bCs/>
            <w:color w:val="000000"/>
            <w:lang w:eastAsia="en-US"/>
            <w:rPrChange w:id="2979" w:author="W" w:date="2014-06-16T14:49:00Z">
              <w:rPr>
                <w:rFonts w:eastAsiaTheme="minorHAnsi"/>
                <w:b/>
                <w:bCs/>
                <w:color w:val="000000"/>
                <w:lang w:val="en-US" w:eastAsia="en-US"/>
              </w:rPr>
            </w:rPrChange>
          </w:rPr>
          <w:t>1933:</w:t>
        </w:r>
      </w:ins>
      <w:ins w:id="2980" w:author="W" w:date="2014-06-16T14:49:00Z">
        <w:r w:rsidR="00E63FFF" w:rsidRPr="00E63FFF">
          <w:rPr>
            <w:rFonts w:eastAsiaTheme="minorHAnsi"/>
            <w:bCs/>
            <w:color w:val="000000"/>
            <w:lang w:eastAsia="en-US"/>
            <w:rPrChange w:id="2981" w:author="W" w:date="2014-06-16T14:49:00Z">
              <w:rPr>
                <w:rFonts w:eastAsiaTheme="minorHAnsi"/>
                <w:bCs/>
                <w:color w:val="000000"/>
                <w:highlight w:val="yellow"/>
                <w:lang w:eastAsia="en-US"/>
              </w:rPr>
            </w:rPrChange>
          </w:rPr>
          <w:t xml:space="preserve"> 625</w:t>
        </w:r>
      </w:ins>
      <w:ins w:id="2982" w:author="W" w:date="2014-06-16T02:59:00Z">
        <w:r w:rsidR="00291F01" w:rsidRPr="00E63FFF">
          <w:rPr>
            <w:rFonts w:eastAsiaTheme="minorHAnsi"/>
            <w:bCs/>
            <w:color w:val="000000"/>
            <w:lang w:eastAsia="en-US"/>
            <w:rPrChange w:id="2983" w:author="W" w:date="2014-06-16T14:49:00Z">
              <w:rPr>
                <w:rFonts w:eastAsiaTheme="minorHAnsi"/>
                <w:b/>
                <w:bCs/>
                <w:color w:val="000000"/>
                <w:lang w:val="en-US" w:eastAsia="en-US"/>
              </w:rPr>
            </w:rPrChange>
          </w:rPr>
          <w:t>)</w:t>
        </w:r>
      </w:ins>
      <w:ins w:id="2984" w:author="W" w:date="2014-06-16T03:00:00Z">
        <w:r w:rsidR="00291F01" w:rsidRPr="00E63FFF">
          <w:rPr>
            <w:rFonts w:eastAsiaTheme="minorHAnsi"/>
            <w:bCs/>
            <w:color w:val="000000"/>
            <w:lang w:eastAsia="en-US"/>
            <w:rPrChange w:id="2985" w:author="W" w:date="2014-06-16T14:49:00Z">
              <w:rPr>
                <w:rFonts w:eastAsiaTheme="minorHAnsi"/>
                <w:b/>
                <w:bCs/>
                <w:color w:val="000000"/>
                <w:lang w:val="en-US" w:eastAsia="en-US"/>
              </w:rPr>
            </w:rPrChange>
          </w:rPr>
          <w:t xml:space="preserve">. </w:t>
        </w:r>
        <w:r w:rsidR="00291F01" w:rsidRPr="00E7789B">
          <w:rPr>
            <w:rFonts w:eastAsiaTheme="minorHAnsi"/>
            <w:bCs/>
            <w:color w:val="000000"/>
            <w:highlight w:val="yellow"/>
            <w:lang w:val="en-US" w:eastAsia="en-US"/>
            <w:rPrChange w:id="2986" w:author="W" w:date="2014-06-16T03:20:00Z">
              <w:rPr>
                <w:rFonts w:eastAsiaTheme="minorHAnsi"/>
                <w:b/>
                <w:bCs/>
                <w:color w:val="000000"/>
                <w:lang w:val="en-US" w:eastAsia="en-US"/>
              </w:rPr>
            </w:rPrChange>
          </w:rPr>
          <w:t>(Fig</w:t>
        </w:r>
        <w:proofErr w:type="gramStart"/>
        <w:r w:rsidR="00291F01" w:rsidRPr="00E7789B">
          <w:rPr>
            <w:rFonts w:eastAsiaTheme="minorHAnsi"/>
            <w:bCs/>
            <w:color w:val="000000"/>
            <w:highlight w:val="yellow"/>
            <w:lang w:val="en-US" w:eastAsia="en-US"/>
            <w:rPrChange w:id="2987" w:author="W" w:date="2014-06-16T03:20:00Z">
              <w:rPr>
                <w:rFonts w:eastAsiaTheme="minorHAnsi"/>
                <w:b/>
                <w:bCs/>
                <w:color w:val="000000"/>
                <w:lang w:val="en-US" w:eastAsia="en-US"/>
              </w:rPr>
            </w:rPrChange>
          </w:rPr>
          <w:t>. )</w:t>
        </w:r>
      </w:ins>
      <w:proofErr w:type="gramEnd"/>
    </w:p>
    <w:p w14:paraId="70A0B42F" w14:textId="77777777" w:rsidR="00291F01" w:rsidRPr="00A84FF0" w:rsidRDefault="00291F01" w:rsidP="00E7789B">
      <w:pPr>
        <w:spacing w:before="0" w:after="0" w:line="480" w:lineRule="auto"/>
        <w:jc w:val="both"/>
        <w:rPr>
          <w:ins w:id="2988" w:author="W" w:date="2014-06-16T03:02:00Z"/>
          <w:lang w:val="en-US"/>
        </w:rPr>
      </w:pPr>
      <w:ins w:id="2989" w:author="W" w:date="2014-06-16T03:02:00Z">
        <w:r w:rsidRPr="00E7789B">
          <w:rPr>
            <w:lang w:val="en-US"/>
          </w:rPr>
          <w:t xml:space="preserve">Rounded, elliptical, </w:t>
        </w:r>
      </w:ins>
      <w:ins w:id="2990" w:author="W" w:date="2014-06-16T03:04:00Z">
        <w:r w:rsidRPr="00E7789B">
          <w:rPr>
            <w:lang w:val="en-US"/>
          </w:rPr>
          <w:t>elongated</w:t>
        </w:r>
      </w:ins>
      <w:ins w:id="2991" w:author="W" w:date="2014-06-16T03:05:00Z">
        <w:r w:rsidR="0038690F" w:rsidRPr="00E7789B">
          <w:rPr>
            <w:lang w:val="en-US"/>
          </w:rPr>
          <w:t xml:space="preserve"> cells</w:t>
        </w:r>
      </w:ins>
      <w:ins w:id="2992" w:author="W" w:date="2014-06-16T03:02:00Z">
        <w:r w:rsidRPr="00E7789B">
          <w:rPr>
            <w:lang w:val="en-US"/>
          </w:rPr>
          <w:t xml:space="preserve">, </w:t>
        </w:r>
      </w:ins>
      <w:ins w:id="2993" w:author="W" w:date="2014-06-16T03:04:00Z">
        <w:r w:rsidRPr="00E7789B">
          <w:rPr>
            <w:lang w:val="en-US"/>
          </w:rPr>
          <w:t>(3.5)4</w:t>
        </w:r>
      </w:ins>
      <w:ins w:id="2994" w:author="W" w:date="2014-06-16T03:02:00Z">
        <w:r w:rsidRPr="00E7789B">
          <w:rPr>
            <w:lang w:val="en-US"/>
          </w:rPr>
          <w:t>.</w:t>
        </w:r>
      </w:ins>
      <w:ins w:id="2995" w:author="W" w:date="2014-06-16T03:04:00Z">
        <w:r w:rsidRPr="00E7789B">
          <w:rPr>
            <w:lang w:val="en-US"/>
          </w:rPr>
          <w:t>6</w:t>
        </w:r>
      </w:ins>
      <w:ins w:id="2996" w:author="W" w:date="2014-06-16T03:02:00Z">
        <w:r w:rsidRPr="00E7789B">
          <w:rPr>
            <w:lang w:val="en-US"/>
          </w:rPr>
          <w:t>–</w:t>
        </w:r>
      </w:ins>
      <w:ins w:id="2997" w:author="W" w:date="2014-06-16T03:04:00Z">
        <w:r w:rsidRPr="00E7789B">
          <w:rPr>
            <w:lang w:val="en-US"/>
          </w:rPr>
          <w:t>13</w:t>
        </w:r>
      </w:ins>
      <w:ins w:id="2998" w:author="W" w:date="2014-06-16T03:02:00Z">
        <w:r w:rsidRPr="00E7789B">
          <w:rPr>
            <w:lang w:val="en-US"/>
          </w:rPr>
          <w:t>.</w:t>
        </w:r>
      </w:ins>
      <w:ins w:id="2999" w:author="W" w:date="2014-06-16T03:04:00Z">
        <w:r w:rsidRPr="00E7789B">
          <w:rPr>
            <w:lang w:val="en-US"/>
          </w:rPr>
          <w:t>7</w:t>
        </w:r>
      </w:ins>
      <w:ins w:id="3000" w:author="W" w:date="2014-06-16T03:02:00Z">
        <w:r w:rsidRPr="00E7789B">
          <w:rPr>
            <w:lang w:val="en-US"/>
          </w:rPr>
          <w:t xml:space="preserve"> µm diam., isolated or forming colonies. Sheath firm, </w:t>
        </w:r>
        <w:r w:rsidRPr="007425AE">
          <w:rPr>
            <w:lang w:val="en-US"/>
          </w:rPr>
          <w:t xml:space="preserve">hyaline, conspicuous, non-lamellate, </w:t>
        </w:r>
        <w:proofErr w:type="gramStart"/>
        <w:r w:rsidRPr="007425AE">
          <w:rPr>
            <w:lang w:val="en-US"/>
          </w:rPr>
          <w:t>smooth</w:t>
        </w:r>
        <w:proofErr w:type="gramEnd"/>
        <w:r w:rsidRPr="007425AE">
          <w:rPr>
            <w:lang w:val="en-US"/>
          </w:rPr>
          <w:t>. Baeocytes (many, &gt;</w:t>
        </w:r>
      </w:ins>
      <w:ins w:id="3001" w:author="W" w:date="2014-06-16T03:05:00Z">
        <w:r w:rsidR="0038690F" w:rsidRPr="007425AE">
          <w:rPr>
            <w:lang w:val="en-US"/>
          </w:rPr>
          <w:t>15</w:t>
        </w:r>
      </w:ins>
      <w:ins w:id="3002" w:author="W" w:date="2014-06-16T03:02:00Z">
        <w:r w:rsidRPr="007425AE">
          <w:rPr>
            <w:lang w:val="en-US"/>
          </w:rPr>
          <w:t xml:space="preserve"> per cell) spherical</w:t>
        </w:r>
      </w:ins>
      <w:ins w:id="3003" w:author="W" w:date="2014-06-16T03:05:00Z">
        <w:r w:rsidR="0038690F" w:rsidRPr="00316929">
          <w:rPr>
            <w:lang w:val="en-US"/>
          </w:rPr>
          <w:t xml:space="preserve"> to irregular</w:t>
        </w:r>
      </w:ins>
      <w:ins w:id="3004" w:author="W" w:date="2014-06-16T03:02:00Z">
        <w:r w:rsidRPr="00F7051B">
          <w:rPr>
            <w:lang w:val="en-US"/>
          </w:rPr>
          <w:t>, 2.</w:t>
        </w:r>
      </w:ins>
      <w:ins w:id="3005" w:author="W" w:date="2014-06-16T03:05:00Z">
        <w:r w:rsidR="0038690F" w:rsidRPr="00F7051B">
          <w:rPr>
            <w:lang w:val="en-US"/>
          </w:rPr>
          <w:t>0</w:t>
        </w:r>
      </w:ins>
      <w:ins w:id="3006" w:author="W" w:date="2014-06-16T03:02:00Z">
        <w:r w:rsidRPr="00781BA6">
          <w:rPr>
            <w:lang w:val="en-US"/>
          </w:rPr>
          <w:t>–2.</w:t>
        </w:r>
      </w:ins>
      <w:ins w:id="3007" w:author="W" w:date="2014-06-16T03:05:00Z">
        <w:r w:rsidR="0038690F" w:rsidRPr="00781BA6">
          <w:rPr>
            <w:lang w:val="en-US"/>
          </w:rPr>
          <w:t>9</w:t>
        </w:r>
      </w:ins>
      <w:ins w:id="3008" w:author="W" w:date="2014-06-16T03:02:00Z">
        <w:r w:rsidRPr="00A84FF0">
          <w:rPr>
            <w:lang w:val="en-US"/>
          </w:rPr>
          <w:t xml:space="preserve"> µm diam. Cell content homogenous</w:t>
        </w:r>
      </w:ins>
      <w:ins w:id="3009" w:author="W" w:date="2014-06-16T03:16:00Z">
        <w:r w:rsidR="0090294D" w:rsidRPr="00A84FF0">
          <w:rPr>
            <w:lang w:val="en-US"/>
          </w:rPr>
          <w:t xml:space="preserve"> to slightly granulated</w:t>
        </w:r>
      </w:ins>
      <w:ins w:id="3010" w:author="W" w:date="2014-06-16T03:02:00Z">
        <w:r w:rsidRPr="00A84FF0">
          <w:rPr>
            <w:lang w:val="en-US"/>
          </w:rPr>
          <w:t>, green brownish to brown-purplish.</w:t>
        </w:r>
      </w:ins>
    </w:p>
    <w:p w14:paraId="602D6097" w14:textId="77777777" w:rsidR="00291F01" w:rsidRPr="00E7789B" w:rsidRDefault="00291F01" w:rsidP="00E7789B">
      <w:pPr>
        <w:spacing w:before="0" w:after="0" w:line="480" w:lineRule="auto"/>
        <w:jc w:val="both"/>
        <w:rPr>
          <w:ins w:id="3011" w:author="W" w:date="2014-06-16T03:06:00Z"/>
        </w:rPr>
      </w:pPr>
      <w:ins w:id="3012" w:author="W" w:date="2014-06-16T03:02:00Z">
        <w:r w:rsidRPr="00E7789B">
          <w:rPr>
            <w:b/>
            <w:rPrChange w:id="3013" w:author="W" w:date="2014-06-16T03:20:00Z">
              <w:rPr>
                <w:b/>
                <w:lang w:val="en-US"/>
              </w:rPr>
            </w:rPrChange>
          </w:rPr>
          <w:lastRenderedPageBreak/>
          <w:t>Habitat:</w:t>
        </w:r>
        <w:r w:rsidRPr="00E7789B">
          <w:rPr>
            <w:rPrChange w:id="3014" w:author="W" w:date="2014-06-16T03:20:00Z">
              <w:rPr>
                <w:lang w:val="en-US"/>
              </w:rPr>
            </w:rPrChange>
          </w:rPr>
          <w:t>—</w:t>
        </w:r>
      </w:ins>
      <w:ins w:id="3015" w:author="W" w:date="2014-06-16T03:06:00Z">
        <w:r w:rsidR="0038690F" w:rsidRPr="00E7789B">
          <w:rPr>
            <w:rPrChange w:id="3016" w:author="W" w:date="2014-06-16T03:20:00Z">
              <w:rPr>
                <w:lang w:val="en-US"/>
              </w:rPr>
            </w:rPrChange>
          </w:rPr>
          <w:t>Wet</w:t>
        </w:r>
      </w:ins>
      <w:ins w:id="3017" w:author="W" w:date="2014-06-16T03:02:00Z">
        <w:r w:rsidRPr="00E7789B">
          <w:rPr>
            <w:rPrChange w:id="3018" w:author="W" w:date="2014-06-16T03:20:00Z">
              <w:rPr>
                <w:lang w:val="en-US"/>
              </w:rPr>
            </w:rPrChange>
          </w:rPr>
          <w:t xml:space="preserve"> concrete.</w:t>
        </w:r>
      </w:ins>
    </w:p>
    <w:p w14:paraId="47DF61E3" w14:textId="03686682" w:rsidR="0038690F" w:rsidRPr="00F41070" w:rsidRDefault="0038690F" w:rsidP="00E7789B">
      <w:pPr>
        <w:spacing w:before="0" w:after="0" w:line="480" w:lineRule="auto"/>
        <w:jc w:val="both"/>
        <w:rPr>
          <w:ins w:id="3019" w:author="W" w:date="2014-06-16T03:06:00Z"/>
          <w:lang w:val="en-US"/>
          <w:rPrChange w:id="3020" w:author="W" w:date="2014-06-16T15:06:00Z">
            <w:rPr>
              <w:ins w:id="3021" w:author="W" w:date="2014-06-16T03:06:00Z"/>
            </w:rPr>
          </w:rPrChange>
        </w:rPr>
      </w:pPr>
      <w:ins w:id="3022" w:author="W" w:date="2014-06-16T03:07:00Z">
        <w:r w:rsidRPr="00E7789B">
          <w:rPr>
            <w:b/>
            <w:lang w:val="en-US"/>
          </w:rPr>
          <w:t>Notes</w:t>
        </w:r>
        <w:proofErr w:type="gramStart"/>
        <w:r w:rsidRPr="00E7789B">
          <w:rPr>
            <w:b/>
            <w:lang w:val="en-US"/>
          </w:rPr>
          <w:t>:</w:t>
        </w:r>
        <w:r w:rsidRPr="00E7789B">
          <w:rPr>
            <w:rFonts w:eastAsiaTheme="minorHAnsi"/>
            <w:lang w:val="en-US" w:eastAsia="en-US"/>
          </w:rPr>
          <w:t>—</w:t>
        </w:r>
      </w:ins>
      <w:proofErr w:type="gramEnd"/>
      <w:ins w:id="3023" w:author="W" w:date="2014-06-16T03:08:00Z">
        <w:del w:id="3024" w:author="osxadmin" w:date="2014-06-22T17:21:00Z">
          <w:r w:rsidRPr="00E7789B" w:rsidDel="00BF7865">
            <w:rPr>
              <w:rFonts w:eastAsiaTheme="minorHAnsi"/>
              <w:lang w:val="en-US" w:eastAsia="en-US"/>
            </w:rPr>
            <w:delText>The color of</w:delText>
          </w:r>
        </w:del>
        <w:r w:rsidRPr="00E7789B">
          <w:rPr>
            <w:rFonts w:eastAsiaTheme="minorHAnsi"/>
            <w:lang w:val="en-US" w:eastAsia="en-US"/>
          </w:rPr>
          <w:t xml:space="preserve"> </w:t>
        </w:r>
      </w:ins>
      <w:ins w:id="3025" w:author="osxadmin" w:date="2014-06-22T17:21:00Z">
        <w:r w:rsidR="00BF7865">
          <w:rPr>
            <w:rFonts w:eastAsiaTheme="minorHAnsi"/>
            <w:lang w:val="en-US" w:eastAsia="en-US"/>
          </w:rPr>
          <w:t>C</w:t>
        </w:r>
      </w:ins>
      <w:ins w:id="3026" w:author="W" w:date="2014-06-16T03:08:00Z">
        <w:del w:id="3027" w:author="osxadmin" w:date="2014-06-22T17:21:00Z">
          <w:r w:rsidRPr="00E7789B" w:rsidDel="00BF7865">
            <w:rPr>
              <w:rFonts w:eastAsiaTheme="minorHAnsi"/>
              <w:lang w:val="en-US" w:eastAsia="en-US"/>
            </w:rPr>
            <w:delText>c</w:delText>
          </w:r>
        </w:del>
        <w:r w:rsidRPr="00E7789B">
          <w:rPr>
            <w:rFonts w:eastAsiaTheme="minorHAnsi"/>
            <w:lang w:val="en-US" w:eastAsia="en-US"/>
          </w:rPr>
          <w:t>ell</w:t>
        </w:r>
        <w:del w:id="3028" w:author="osxadmin" w:date="2014-06-22T13:08:00Z">
          <w:r w:rsidRPr="00E7789B" w:rsidDel="003B40D6">
            <w:rPr>
              <w:rFonts w:eastAsiaTheme="minorHAnsi"/>
              <w:lang w:val="en-US" w:eastAsia="en-US"/>
            </w:rPr>
            <w:delText>s</w:delText>
          </w:r>
        </w:del>
        <w:r w:rsidRPr="00E7789B">
          <w:rPr>
            <w:rFonts w:eastAsiaTheme="minorHAnsi"/>
            <w:lang w:val="en-US" w:eastAsia="en-US"/>
          </w:rPr>
          <w:t xml:space="preserve"> content</w:t>
        </w:r>
      </w:ins>
      <w:ins w:id="3029" w:author="osxadmin" w:date="2014-06-22T17:21:00Z">
        <w:r w:rsidR="00BF7865">
          <w:rPr>
            <w:rFonts w:eastAsiaTheme="minorHAnsi"/>
            <w:lang w:val="en-US" w:eastAsia="en-US"/>
          </w:rPr>
          <w:t xml:space="preserve"> color</w:t>
        </w:r>
      </w:ins>
      <w:ins w:id="3030" w:author="osxadmin" w:date="2014-06-22T17:20:00Z">
        <w:r w:rsidR="00BF7865">
          <w:rPr>
            <w:rFonts w:eastAsiaTheme="minorHAnsi"/>
            <w:lang w:val="en-US" w:eastAsia="en-US"/>
          </w:rPr>
          <w:t xml:space="preserve">, </w:t>
        </w:r>
      </w:ins>
      <w:ins w:id="3031" w:author="W" w:date="2014-06-16T03:08:00Z">
        <w:del w:id="3032" w:author="osxadmin" w:date="2014-06-22T17:20:00Z">
          <w:r w:rsidRPr="00E7789B" w:rsidDel="00BF7865">
            <w:rPr>
              <w:rFonts w:eastAsiaTheme="minorHAnsi"/>
              <w:lang w:val="en-US" w:eastAsia="en-US"/>
            </w:rPr>
            <w:delText xml:space="preserve"> and </w:delText>
          </w:r>
        </w:del>
        <w:r w:rsidRPr="00E7789B">
          <w:rPr>
            <w:rFonts w:eastAsiaTheme="minorHAnsi"/>
            <w:lang w:val="en-US" w:eastAsia="en-US"/>
          </w:rPr>
          <w:t>cell</w:t>
        </w:r>
        <w:del w:id="3033" w:author="osxadmin" w:date="2014-06-22T17:20:00Z">
          <w:r w:rsidRPr="00E7789B" w:rsidDel="00BF7865">
            <w:rPr>
              <w:rFonts w:eastAsiaTheme="minorHAnsi"/>
              <w:lang w:val="en-US" w:eastAsia="en-US"/>
            </w:rPr>
            <w:delText>s</w:delText>
          </w:r>
        </w:del>
        <w:r w:rsidRPr="00E7789B">
          <w:rPr>
            <w:rFonts w:eastAsiaTheme="minorHAnsi"/>
            <w:lang w:val="en-US" w:eastAsia="en-US"/>
          </w:rPr>
          <w:t xml:space="preserve"> dimensions</w:t>
        </w:r>
      </w:ins>
      <w:ins w:id="3034" w:author="W" w:date="2014-06-16T03:09:00Z">
        <w:r w:rsidRPr="00E7789B">
          <w:rPr>
            <w:rFonts w:eastAsiaTheme="minorHAnsi"/>
            <w:lang w:val="en-US" w:eastAsia="en-US"/>
          </w:rPr>
          <w:t xml:space="preserve">, including baeocytes, and the habitat, </w:t>
        </w:r>
        <w:del w:id="3035" w:author="osxadmin" w:date="2014-06-22T17:21:00Z">
          <w:r w:rsidRPr="00E7789B" w:rsidDel="00BF7865">
            <w:rPr>
              <w:rFonts w:eastAsiaTheme="minorHAnsi"/>
              <w:lang w:val="en-US" w:eastAsia="en-US"/>
            </w:rPr>
            <w:delText>make</w:delText>
          </w:r>
        </w:del>
      </w:ins>
      <w:ins w:id="3036" w:author="osxadmin" w:date="2014-06-22T17:21:00Z">
        <w:r w:rsidR="00BF7865">
          <w:rPr>
            <w:rFonts w:eastAsiaTheme="minorHAnsi"/>
            <w:lang w:val="en-US" w:eastAsia="en-US"/>
          </w:rPr>
          <w:t>cause</w:t>
        </w:r>
      </w:ins>
      <w:ins w:id="3037" w:author="W" w:date="2014-06-16T03:09:00Z">
        <w:r w:rsidRPr="00E7789B">
          <w:rPr>
            <w:rFonts w:eastAsiaTheme="minorHAnsi"/>
            <w:lang w:val="en-US" w:eastAsia="en-US"/>
          </w:rPr>
          <w:t xml:space="preserve"> </w:t>
        </w:r>
        <w:r w:rsidRPr="00F41070">
          <w:rPr>
            <w:rFonts w:eastAsiaTheme="minorHAnsi"/>
            <w:lang w:val="en-US" w:eastAsia="en-US"/>
          </w:rPr>
          <w:t xml:space="preserve">this morphotype </w:t>
        </w:r>
        <w:del w:id="3038" w:author="osxadmin" w:date="2014-06-22T17:21:00Z">
          <w:r w:rsidRPr="00F41070" w:rsidDel="00BF7865">
            <w:rPr>
              <w:rFonts w:eastAsiaTheme="minorHAnsi"/>
              <w:lang w:val="en-US" w:eastAsia="en-US"/>
            </w:rPr>
            <w:delText>very</w:delText>
          </w:r>
        </w:del>
      </w:ins>
      <w:ins w:id="3039" w:author="osxadmin" w:date="2014-06-22T17:21:00Z">
        <w:r w:rsidR="00BF7865">
          <w:rPr>
            <w:rFonts w:eastAsiaTheme="minorHAnsi"/>
            <w:lang w:val="en-US" w:eastAsia="en-US"/>
          </w:rPr>
          <w:t>to be</w:t>
        </w:r>
      </w:ins>
      <w:ins w:id="3040" w:author="W" w:date="2014-06-16T03:09:00Z">
        <w:r w:rsidRPr="00F41070">
          <w:rPr>
            <w:rFonts w:eastAsiaTheme="minorHAnsi"/>
            <w:lang w:val="en-US" w:eastAsia="en-US"/>
          </w:rPr>
          <w:t xml:space="preserve"> different from other </w:t>
        </w:r>
        <w:r w:rsidRPr="00F41070">
          <w:rPr>
            <w:rFonts w:eastAsiaTheme="minorHAnsi"/>
            <w:i/>
            <w:lang w:val="en-US" w:eastAsia="en-US"/>
          </w:rPr>
          <w:t xml:space="preserve">Chroococcidiopsis </w:t>
        </w:r>
      </w:ins>
      <w:ins w:id="3041" w:author="W" w:date="2014-06-16T03:10:00Z">
        <w:r w:rsidRPr="00F41070">
          <w:rPr>
            <w:rFonts w:eastAsiaTheme="minorHAnsi"/>
            <w:lang w:val="en-US" w:eastAsia="en-US"/>
          </w:rPr>
          <w:t>species.</w:t>
        </w:r>
      </w:ins>
      <w:ins w:id="3042" w:author="W" w:date="2014-06-16T03:09:00Z">
        <w:r w:rsidRPr="00F41070">
          <w:rPr>
            <w:rFonts w:eastAsiaTheme="minorHAnsi"/>
            <w:lang w:val="en-US" w:eastAsia="en-US"/>
          </w:rPr>
          <w:t xml:space="preserve"> </w:t>
        </w:r>
      </w:ins>
    </w:p>
    <w:p w14:paraId="5FBB23EB" w14:textId="77777777" w:rsidR="00F41070" w:rsidRPr="00F41070" w:rsidRDefault="0038690F" w:rsidP="00F41070">
      <w:pPr>
        <w:spacing w:before="0" w:after="0" w:line="480" w:lineRule="auto"/>
        <w:jc w:val="both"/>
        <w:rPr>
          <w:ins w:id="3043" w:author="W" w:date="2014-06-16T15:06:00Z"/>
          <w:bCs/>
          <w:rPrChange w:id="3044" w:author="W" w:date="2014-06-16T15:06:00Z">
            <w:rPr>
              <w:ins w:id="3045" w:author="W" w:date="2014-06-16T15:06:00Z"/>
              <w:bCs/>
              <w:highlight w:val="yellow"/>
            </w:rPr>
          </w:rPrChange>
        </w:rPr>
      </w:pPr>
      <w:ins w:id="3046" w:author="W" w:date="2014-06-16T03:06:00Z">
        <w:r w:rsidRPr="00F41070">
          <w:rPr>
            <w:b/>
            <w:lang w:val="en-US"/>
          </w:rPr>
          <w:t>Studied material:</w:t>
        </w:r>
      </w:ins>
      <w:ins w:id="3047" w:author="W" w:date="2014-06-16T15:06:00Z">
        <w:r w:rsidR="00F41070" w:rsidRPr="00F41070">
          <w:rPr>
            <w:bCs/>
            <w:rPrChange w:id="3048" w:author="W" w:date="2014-06-16T15:06:00Z">
              <w:rPr>
                <w:bCs/>
                <w:highlight w:val="yellow"/>
              </w:rPr>
            </w:rPrChange>
          </w:rPr>
          <w:t>—BRAZIL. São Paulo: São Luís do Paraitinga, State Park of “Serra do Mar” (Santa Virgínia), 23º20'10''S, 45º08'44''W, 24 February 2010</w:t>
        </w:r>
        <w:r w:rsidR="00F41070" w:rsidRPr="00F41070">
          <w:rPr>
            <w:bCs/>
            <w:i/>
            <w:iCs/>
            <w:rPrChange w:id="3049" w:author="W" w:date="2014-06-16T15:06:00Z">
              <w:rPr>
                <w:bCs/>
                <w:i/>
                <w:iCs/>
                <w:highlight w:val="yellow"/>
              </w:rPr>
            </w:rPrChange>
          </w:rPr>
          <w:t>W.A. Gama-Jr.</w:t>
        </w:r>
        <w:r w:rsidR="00F41070" w:rsidRPr="00F41070">
          <w:rPr>
            <w:bCs/>
            <w:rPrChange w:id="3050" w:author="W" w:date="2014-06-16T15:06:00Z">
              <w:rPr>
                <w:bCs/>
                <w:highlight w:val="yellow"/>
              </w:rPr>
            </w:rPrChange>
          </w:rPr>
          <w:t xml:space="preserve"> (SP </w:t>
        </w:r>
        <w:r w:rsidR="00F41070" w:rsidRPr="00F41070">
          <w:rPr>
            <w:bCs/>
            <w:lang w:val="en-US"/>
            <w:rPrChange w:id="3051" w:author="W" w:date="2014-06-16T15:06:00Z">
              <w:rPr>
                <w:bCs/>
                <w:highlight w:val="yellow"/>
                <w:lang w:val="en-US"/>
              </w:rPr>
            </w:rPrChange>
          </w:rPr>
          <w:t>427348</w:t>
        </w:r>
        <w:r w:rsidR="00F41070" w:rsidRPr="00F41070">
          <w:rPr>
            <w:bCs/>
            <w:rPrChange w:id="3052" w:author="W" w:date="2014-06-16T15:06:00Z">
              <w:rPr>
                <w:bCs/>
                <w:highlight w:val="yellow"/>
              </w:rPr>
            </w:rPrChange>
          </w:rPr>
          <w:t>).</w:t>
        </w:r>
      </w:ins>
    </w:p>
    <w:p w14:paraId="295DE223" w14:textId="77777777" w:rsidR="00291F01" w:rsidRPr="00E7789B" w:rsidRDefault="00291F01">
      <w:pPr>
        <w:autoSpaceDE w:val="0"/>
        <w:autoSpaceDN w:val="0"/>
        <w:adjustRightInd w:val="0"/>
        <w:spacing w:before="0" w:after="0" w:line="480" w:lineRule="auto"/>
        <w:rPr>
          <w:ins w:id="3053" w:author="W" w:date="2014-06-16T03:01:00Z"/>
          <w:rFonts w:eastAsiaTheme="minorHAnsi"/>
          <w:b/>
          <w:bCs/>
          <w:i/>
          <w:iCs/>
          <w:color w:val="000000"/>
          <w:lang w:eastAsia="en-US"/>
          <w:rPrChange w:id="3054" w:author="W" w:date="2014-06-16T03:20:00Z">
            <w:rPr>
              <w:ins w:id="3055" w:author="W" w:date="2014-06-16T03:01:00Z"/>
              <w:rFonts w:eastAsiaTheme="minorHAnsi"/>
              <w:b/>
              <w:bCs/>
              <w:i/>
              <w:iCs/>
              <w:color w:val="000000"/>
              <w:sz w:val="23"/>
              <w:szCs w:val="23"/>
              <w:lang w:val="en-US" w:eastAsia="en-US"/>
            </w:rPr>
          </w:rPrChange>
        </w:rPr>
        <w:pPrChange w:id="3056" w:author="W" w:date="2014-06-16T03:20:00Z">
          <w:pPr>
            <w:autoSpaceDE w:val="0"/>
            <w:autoSpaceDN w:val="0"/>
            <w:adjustRightInd w:val="0"/>
            <w:spacing w:before="0" w:after="0" w:line="240" w:lineRule="auto"/>
          </w:pPr>
        </w:pPrChange>
      </w:pPr>
    </w:p>
    <w:p w14:paraId="11B9248C" w14:textId="77777777" w:rsidR="00291F01" w:rsidRPr="00E7789B" w:rsidRDefault="00291F01">
      <w:pPr>
        <w:autoSpaceDE w:val="0"/>
        <w:autoSpaceDN w:val="0"/>
        <w:adjustRightInd w:val="0"/>
        <w:spacing w:before="0" w:after="0" w:line="480" w:lineRule="auto"/>
        <w:rPr>
          <w:ins w:id="3057" w:author="W" w:date="2014-06-16T03:01:00Z"/>
          <w:rFonts w:eastAsiaTheme="minorHAnsi"/>
          <w:color w:val="000000"/>
          <w:lang w:val="en-US" w:eastAsia="en-US"/>
          <w:rPrChange w:id="3058" w:author="W" w:date="2014-06-16T03:20:00Z">
            <w:rPr>
              <w:ins w:id="3059" w:author="W" w:date="2014-06-16T03:01:00Z"/>
              <w:rFonts w:eastAsiaTheme="minorHAnsi"/>
              <w:color w:val="000000"/>
              <w:sz w:val="23"/>
              <w:szCs w:val="23"/>
              <w:lang w:val="en-US" w:eastAsia="en-US"/>
            </w:rPr>
          </w:rPrChange>
        </w:rPr>
        <w:pPrChange w:id="3060" w:author="W" w:date="2014-06-16T03:20:00Z">
          <w:pPr>
            <w:autoSpaceDE w:val="0"/>
            <w:autoSpaceDN w:val="0"/>
            <w:adjustRightInd w:val="0"/>
            <w:spacing w:before="0" w:after="0" w:line="240" w:lineRule="auto"/>
          </w:pPr>
        </w:pPrChange>
      </w:pPr>
      <w:ins w:id="3061" w:author="W" w:date="2014-06-16T03:01:00Z">
        <w:r w:rsidRPr="00E7789B">
          <w:rPr>
            <w:rFonts w:eastAsiaTheme="minorHAnsi"/>
            <w:b/>
            <w:bCs/>
            <w:i/>
            <w:iCs/>
            <w:color w:val="000000"/>
            <w:lang w:eastAsia="en-US"/>
            <w:rPrChange w:id="3062" w:author="W" w:date="2014-06-16T03:20:00Z">
              <w:rPr>
                <w:rFonts w:eastAsiaTheme="minorHAnsi"/>
                <w:b/>
                <w:bCs/>
                <w:i/>
                <w:iCs/>
                <w:color w:val="000000"/>
                <w:sz w:val="23"/>
                <w:szCs w:val="23"/>
                <w:lang w:val="en-US" w:eastAsia="en-US"/>
              </w:rPr>
            </w:rPrChange>
          </w:rPr>
          <w:t xml:space="preserve">Myxosarcina </w:t>
        </w:r>
        <w:r w:rsidRPr="00E7789B">
          <w:rPr>
            <w:rFonts w:eastAsiaTheme="minorHAnsi"/>
            <w:b/>
            <w:bCs/>
            <w:color w:val="000000"/>
            <w:lang w:eastAsia="en-US"/>
            <w:rPrChange w:id="3063" w:author="W" w:date="2014-06-16T03:20:00Z">
              <w:rPr>
                <w:rFonts w:eastAsiaTheme="minorHAnsi"/>
                <w:b/>
                <w:bCs/>
                <w:color w:val="000000"/>
                <w:sz w:val="23"/>
                <w:szCs w:val="23"/>
                <w:lang w:val="en-US" w:eastAsia="en-US"/>
              </w:rPr>
            </w:rPrChange>
          </w:rPr>
          <w:t xml:space="preserve">sp. </w:t>
        </w:r>
      </w:ins>
      <w:ins w:id="3064" w:author="W" w:date="2014-06-16T03:10:00Z">
        <w:r w:rsidR="0038690F" w:rsidRPr="00F41070">
          <w:rPr>
            <w:rFonts w:eastAsiaTheme="minorHAnsi"/>
            <w:bCs/>
            <w:color w:val="000000"/>
            <w:lang w:val="en-US" w:eastAsia="en-US"/>
            <w:rPrChange w:id="3065" w:author="W" w:date="2014-06-16T15:07:00Z">
              <w:rPr>
                <w:rFonts w:eastAsiaTheme="minorHAnsi"/>
                <w:b/>
                <w:bCs/>
                <w:color w:val="000000"/>
                <w:sz w:val="23"/>
                <w:szCs w:val="23"/>
                <w:lang w:eastAsia="en-US"/>
              </w:rPr>
            </w:rPrChange>
          </w:rPr>
          <w:t>Printz (1921:</w:t>
        </w:r>
      </w:ins>
      <w:ins w:id="3066" w:author="W" w:date="2014-06-16T15:07:00Z">
        <w:r w:rsidR="00F41070" w:rsidRPr="00F41070">
          <w:rPr>
            <w:rFonts w:eastAsiaTheme="minorHAnsi"/>
            <w:bCs/>
            <w:color w:val="000000"/>
            <w:lang w:val="en-US" w:eastAsia="en-US"/>
            <w:rPrChange w:id="3067" w:author="W" w:date="2014-06-16T15:07:00Z">
              <w:rPr>
                <w:rFonts w:eastAsiaTheme="minorHAnsi"/>
                <w:bCs/>
                <w:color w:val="000000"/>
                <w:highlight w:val="yellow"/>
                <w:lang w:val="en-US" w:eastAsia="en-US"/>
              </w:rPr>
            </w:rPrChange>
          </w:rPr>
          <w:t xml:space="preserve"> 35</w:t>
        </w:r>
      </w:ins>
      <w:ins w:id="3068" w:author="W" w:date="2014-06-16T03:10:00Z">
        <w:r w:rsidR="0038690F" w:rsidRPr="00F41070">
          <w:rPr>
            <w:rFonts w:eastAsiaTheme="minorHAnsi"/>
            <w:bCs/>
            <w:color w:val="000000"/>
            <w:lang w:val="en-US" w:eastAsia="en-US"/>
            <w:rPrChange w:id="3069" w:author="W" w:date="2014-06-16T15:07:00Z">
              <w:rPr>
                <w:rFonts w:eastAsiaTheme="minorHAnsi"/>
                <w:bCs/>
                <w:color w:val="000000"/>
                <w:sz w:val="23"/>
                <w:szCs w:val="23"/>
                <w:highlight w:val="yellow"/>
                <w:lang w:eastAsia="en-US"/>
              </w:rPr>
            </w:rPrChange>
          </w:rPr>
          <w:t xml:space="preserve">). </w:t>
        </w:r>
        <w:r w:rsidR="0038690F" w:rsidRPr="00E7789B">
          <w:rPr>
            <w:rFonts w:eastAsiaTheme="minorHAnsi"/>
            <w:bCs/>
            <w:color w:val="000000"/>
            <w:highlight w:val="yellow"/>
            <w:lang w:val="en-US" w:eastAsia="en-US"/>
            <w:rPrChange w:id="3070" w:author="W" w:date="2014-06-16T03:20:00Z">
              <w:rPr>
                <w:rFonts w:eastAsiaTheme="minorHAnsi"/>
                <w:bCs/>
                <w:color w:val="000000"/>
                <w:sz w:val="23"/>
                <w:szCs w:val="23"/>
                <w:highlight w:val="yellow"/>
                <w:lang w:eastAsia="en-US"/>
              </w:rPr>
            </w:rPrChange>
          </w:rPr>
          <w:t>(Fig.).</w:t>
        </w:r>
      </w:ins>
    </w:p>
    <w:p w14:paraId="06BBBB72" w14:textId="240943A0" w:rsidR="0090294D" w:rsidRPr="00A026B4" w:rsidRDefault="00ED4518">
      <w:pPr>
        <w:spacing w:before="0" w:after="0" w:line="480" w:lineRule="auto"/>
        <w:jc w:val="both"/>
        <w:rPr>
          <w:ins w:id="3071" w:author="W" w:date="2014-06-16T03:17:00Z"/>
          <w:lang w:val="en-US"/>
        </w:rPr>
        <w:pPrChange w:id="3072" w:author="W" w:date="2014-06-16T03:20:00Z">
          <w:pPr>
            <w:autoSpaceDE w:val="0"/>
            <w:autoSpaceDN w:val="0"/>
            <w:adjustRightInd w:val="0"/>
            <w:spacing w:before="0" w:after="0" w:line="240" w:lineRule="auto"/>
          </w:pPr>
        </w:pPrChange>
      </w:pPr>
      <w:proofErr w:type="gramStart"/>
      <w:ins w:id="3073" w:author="W" w:date="2014-06-16T03:13:00Z">
        <w:r w:rsidRPr="00E7789B">
          <w:rPr>
            <w:lang w:val="en-US"/>
          </w:rPr>
          <w:t>Sarcinoid colonies,</w:t>
        </w:r>
      </w:ins>
      <w:ins w:id="3074" w:author="W" w:date="2014-06-16T03:11:00Z">
        <w:r w:rsidR="0038690F" w:rsidRPr="00E7789B">
          <w:rPr>
            <w:lang w:val="en-US"/>
          </w:rPr>
          <w:t xml:space="preserve"> </w:t>
        </w:r>
      </w:ins>
      <w:ins w:id="3075" w:author="W" w:date="2014-06-16T03:13:00Z">
        <w:r w:rsidRPr="00E7789B">
          <w:rPr>
            <w:lang w:val="en-US"/>
          </w:rPr>
          <w:t>20.3</w:t>
        </w:r>
      </w:ins>
      <w:ins w:id="3076" w:author="W" w:date="2014-06-16T03:11:00Z">
        <w:r w:rsidR="0038690F" w:rsidRPr="00E7789B">
          <w:rPr>
            <w:lang w:val="en-US"/>
          </w:rPr>
          <w:t>–</w:t>
        </w:r>
      </w:ins>
      <w:ins w:id="3077" w:author="W" w:date="2014-06-16T03:13:00Z">
        <w:r w:rsidRPr="00E7789B">
          <w:rPr>
            <w:lang w:val="en-US"/>
          </w:rPr>
          <w:t>48.4</w:t>
        </w:r>
      </w:ins>
      <w:ins w:id="3078" w:author="W" w:date="2014-06-16T03:11:00Z">
        <w:r w:rsidR="0038690F" w:rsidRPr="00E7789B">
          <w:rPr>
            <w:lang w:val="en-US"/>
          </w:rPr>
          <w:t xml:space="preserve"> µm diam., isolated or </w:t>
        </w:r>
        <w:del w:id="3079" w:author="osxadmin" w:date="2014-06-22T17:21:00Z">
          <w:r w:rsidR="0038690F" w:rsidRPr="00E7789B" w:rsidDel="00BF7865">
            <w:rPr>
              <w:lang w:val="en-US"/>
            </w:rPr>
            <w:delText xml:space="preserve">forming </w:delText>
          </w:r>
        </w:del>
      </w:ins>
      <w:ins w:id="3080" w:author="W" w:date="2014-06-16T03:14:00Z">
        <w:r w:rsidRPr="00E7789B">
          <w:rPr>
            <w:lang w:val="en-US"/>
          </w:rPr>
          <w:t>agglomerate</w:t>
        </w:r>
      </w:ins>
      <w:ins w:id="3081" w:author="osxadmin" w:date="2014-06-22T17:22:00Z">
        <w:r w:rsidR="00BF7865">
          <w:rPr>
            <w:lang w:val="en-US"/>
          </w:rPr>
          <w:t>d</w:t>
        </w:r>
      </w:ins>
      <w:ins w:id="3082" w:author="W" w:date="2014-06-16T03:14:00Z">
        <w:del w:id="3083" w:author="osxadmin" w:date="2014-06-22T17:22:00Z">
          <w:r w:rsidRPr="00E7789B" w:rsidDel="00BF7865">
            <w:rPr>
              <w:lang w:val="en-US"/>
            </w:rPr>
            <w:delText>s</w:delText>
          </w:r>
        </w:del>
      </w:ins>
      <w:ins w:id="3084" w:author="W" w:date="2014-06-16T03:11:00Z">
        <w:r w:rsidR="0038690F" w:rsidRPr="00E7789B">
          <w:rPr>
            <w:lang w:val="en-US"/>
          </w:rPr>
          <w:t>.</w:t>
        </w:r>
        <w:proofErr w:type="gramEnd"/>
        <w:r w:rsidR="0038690F" w:rsidRPr="00E7789B">
          <w:rPr>
            <w:lang w:val="en-US"/>
          </w:rPr>
          <w:t xml:space="preserve"> Sheath firm, hyaline, conspicuous, non-lamellate, </w:t>
        </w:r>
        <w:proofErr w:type="gramStart"/>
        <w:r w:rsidR="0038690F" w:rsidRPr="00E7789B">
          <w:rPr>
            <w:lang w:val="en-US"/>
          </w:rPr>
          <w:t>smooth</w:t>
        </w:r>
        <w:proofErr w:type="gramEnd"/>
        <w:r w:rsidR="0038690F" w:rsidRPr="00E7789B">
          <w:rPr>
            <w:lang w:val="en-US"/>
          </w:rPr>
          <w:t xml:space="preserve">. </w:t>
        </w:r>
      </w:ins>
      <w:ins w:id="3085" w:author="W" w:date="2014-06-16T03:14:00Z">
        <w:r w:rsidRPr="007425AE">
          <w:rPr>
            <w:lang w:val="en-US"/>
          </w:rPr>
          <w:t xml:space="preserve">Cells </w:t>
        </w:r>
        <w:r w:rsidR="0090294D" w:rsidRPr="007425AE">
          <w:rPr>
            <w:lang w:val="en-US"/>
          </w:rPr>
          <w:t>spherical, elliptical to polygonal, 6.3</w:t>
        </w:r>
      </w:ins>
      <w:ins w:id="3086" w:author="W" w:date="2014-06-16T03:15:00Z">
        <w:r w:rsidR="0090294D" w:rsidRPr="007425AE">
          <w:rPr>
            <w:lang w:val="en-US"/>
          </w:rPr>
          <w:t>–</w:t>
        </w:r>
      </w:ins>
      <w:ins w:id="3087" w:author="W" w:date="2014-06-16T03:14:00Z">
        <w:r w:rsidR="0090294D" w:rsidRPr="007425AE">
          <w:rPr>
            <w:lang w:val="en-US"/>
          </w:rPr>
          <w:t>13.0</w:t>
        </w:r>
      </w:ins>
      <w:ins w:id="3088" w:author="W" w:date="2014-06-16T03:15:00Z">
        <w:r w:rsidR="0090294D" w:rsidRPr="00316929">
          <w:rPr>
            <w:lang w:val="en-US"/>
          </w:rPr>
          <w:t xml:space="preserve"> µm diam. </w:t>
        </w:r>
      </w:ins>
      <w:ins w:id="3089" w:author="W" w:date="2014-06-16T03:11:00Z">
        <w:r w:rsidR="0038690F" w:rsidRPr="00F7051B">
          <w:rPr>
            <w:lang w:val="en-US"/>
          </w:rPr>
          <w:t>Baeocytes (many, &gt;</w:t>
        </w:r>
      </w:ins>
      <w:ins w:id="3090" w:author="W" w:date="2014-06-16T03:15:00Z">
        <w:r w:rsidR="0090294D" w:rsidRPr="00F7051B">
          <w:rPr>
            <w:lang w:val="en-US"/>
          </w:rPr>
          <w:t>20</w:t>
        </w:r>
      </w:ins>
      <w:ins w:id="3091" w:author="W" w:date="2014-06-16T03:11:00Z">
        <w:r w:rsidR="0038690F" w:rsidRPr="00781BA6">
          <w:rPr>
            <w:lang w:val="en-US"/>
          </w:rPr>
          <w:t xml:space="preserve"> per cell) spherical to irregular, 2.</w:t>
        </w:r>
      </w:ins>
      <w:ins w:id="3092" w:author="W" w:date="2014-06-16T03:15:00Z">
        <w:r w:rsidR="0090294D" w:rsidRPr="00781BA6">
          <w:rPr>
            <w:lang w:val="en-US"/>
          </w:rPr>
          <w:t>7</w:t>
        </w:r>
      </w:ins>
      <w:ins w:id="3093" w:author="W" w:date="2014-06-16T03:11:00Z">
        <w:r w:rsidR="0038690F" w:rsidRPr="00A84FF0">
          <w:rPr>
            <w:lang w:val="en-US"/>
          </w:rPr>
          <w:t>–</w:t>
        </w:r>
      </w:ins>
      <w:ins w:id="3094" w:author="W" w:date="2014-06-16T03:15:00Z">
        <w:r w:rsidR="0090294D" w:rsidRPr="00A84FF0">
          <w:rPr>
            <w:lang w:val="en-US"/>
          </w:rPr>
          <w:t>3</w:t>
        </w:r>
      </w:ins>
      <w:ins w:id="3095" w:author="W" w:date="2014-06-16T03:11:00Z">
        <w:r w:rsidR="0038690F" w:rsidRPr="00A84FF0">
          <w:rPr>
            <w:lang w:val="en-US"/>
          </w:rPr>
          <w:t>.</w:t>
        </w:r>
      </w:ins>
      <w:ins w:id="3096" w:author="W" w:date="2014-06-16T03:15:00Z">
        <w:r w:rsidR="0090294D" w:rsidRPr="00A84FF0">
          <w:rPr>
            <w:lang w:val="en-US"/>
          </w:rPr>
          <w:t>7</w:t>
        </w:r>
      </w:ins>
      <w:ins w:id="3097" w:author="W" w:date="2014-06-16T03:11:00Z">
        <w:r w:rsidR="0038690F" w:rsidRPr="00A84FF0">
          <w:rPr>
            <w:lang w:val="en-US"/>
          </w:rPr>
          <w:t xml:space="preserve"> µm diam. Cell content </w:t>
        </w:r>
      </w:ins>
      <w:ins w:id="3098" w:author="W" w:date="2014-06-16T03:16:00Z">
        <w:r w:rsidR="0090294D" w:rsidRPr="00A84FF0">
          <w:rPr>
            <w:lang w:val="en-US"/>
          </w:rPr>
          <w:t>granulated</w:t>
        </w:r>
      </w:ins>
      <w:ins w:id="3099" w:author="W" w:date="2014-06-16T03:11:00Z">
        <w:r w:rsidR="0038690F" w:rsidRPr="00A84FF0">
          <w:rPr>
            <w:lang w:val="en-US"/>
          </w:rPr>
          <w:t xml:space="preserve">, </w:t>
        </w:r>
      </w:ins>
      <w:ins w:id="3100" w:author="W" w:date="2014-06-16T03:16:00Z">
        <w:r w:rsidR="0090294D" w:rsidRPr="005B36B7">
          <w:rPr>
            <w:lang w:val="en-US"/>
          </w:rPr>
          <w:t xml:space="preserve">dark </w:t>
        </w:r>
      </w:ins>
      <w:ins w:id="3101" w:author="W" w:date="2014-06-16T03:11:00Z">
        <w:r w:rsidR="0038690F" w:rsidRPr="005B36B7">
          <w:rPr>
            <w:lang w:val="en-US"/>
          </w:rPr>
          <w:t xml:space="preserve">green </w:t>
        </w:r>
      </w:ins>
      <w:ins w:id="3102" w:author="W" w:date="2014-06-16T03:16:00Z">
        <w:r w:rsidR="0090294D" w:rsidRPr="00A026B4">
          <w:rPr>
            <w:lang w:val="en-US"/>
          </w:rPr>
          <w:t>to olive-green.</w:t>
        </w:r>
      </w:ins>
    </w:p>
    <w:p w14:paraId="6B12BACF" w14:textId="77777777" w:rsidR="00E7789B" w:rsidRPr="00E7789B" w:rsidRDefault="00291F01" w:rsidP="00E7789B">
      <w:pPr>
        <w:spacing w:before="0" w:after="0" w:line="480" w:lineRule="auto"/>
        <w:jc w:val="both"/>
        <w:rPr>
          <w:ins w:id="3103" w:author="W" w:date="2014-06-16T03:17:00Z"/>
          <w:lang w:val="en-US"/>
          <w:rPrChange w:id="3104" w:author="W" w:date="2014-06-16T03:20:00Z">
            <w:rPr>
              <w:ins w:id="3105" w:author="W" w:date="2014-06-16T03:17:00Z"/>
            </w:rPr>
          </w:rPrChange>
        </w:rPr>
      </w:pPr>
      <w:ins w:id="3106" w:author="W" w:date="2014-06-16T03:01:00Z">
        <w:r w:rsidRPr="00E7789B">
          <w:rPr>
            <w:rFonts w:eastAsiaTheme="minorHAnsi"/>
            <w:color w:val="000000"/>
            <w:lang w:val="en-US" w:eastAsia="en-US"/>
            <w:rPrChange w:id="3107" w:author="W" w:date="2014-06-16T03:20:00Z">
              <w:rPr>
                <w:rFonts w:eastAsiaTheme="minorHAnsi"/>
                <w:color w:val="000000"/>
                <w:sz w:val="23"/>
                <w:szCs w:val="23"/>
                <w:lang w:val="en-US" w:eastAsia="en-US"/>
              </w:rPr>
            </w:rPrChange>
          </w:rPr>
          <w:t xml:space="preserve"> </w:t>
        </w:r>
      </w:ins>
      <w:ins w:id="3108" w:author="W" w:date="2014-06-16T03:17:00Z">
        <w:r w:rsidR="00E7789B" w:rsidRPr="00E7789B">
          <w:rPr>
            <w:b/>
            <w:lang w:val="en-US"/>
            <w:rPrChange w:id="3109" w:author="W" w:date="2014-06-16T03:20:00Z">
              <w:rPr>
                <w:b/>
              </w:rPr>
            </w:rPrChange>
          </w:rPr>
          <w:t>Habitat:</w:t>
        </w:r>
        <w:r w:rsidR="00E7789B" w:rsidRPr="00E7789B">
          <w:rPr>
            <w:lang w:val="en-US"/>
            <w:rPrChange w:id="3110" w:author="W" w:date="2014-06-16T03:20:00Z">
              <w:rPr/>
            </w:rPrChange>
          </w:rPr>
          <w:t>—Wet</w:t>
        </w:r>
        <w:r w:rsidR="00E7789B" w:rsidRPr="00E7789B">
          <w:rPr>
            <w:lang w:val="en-US"/>
          </w:rPr>
          <w:t xml:space="preserve"> rocks and</w:t>
        </w:r>
        <w:r w:rsidR="00E7789B" w:rsidRPr="00E7789B">
          <w:rPr>
            <w:lang w:val="en-US"/>
            <w:rPrChange w:id="3111" w:author="W" w:date="2014-06-16T03:20:00Z">
              <w:rPr/>
            </w:rPrChange>
          </w:rPr>
          <w:t xml:space="preserve"> concrete</w:t>
        </w:r>
        <w:r w:rsidR="00E7789B" w:rsidRPr="00E7789B">
          <w:rPr>
            <w:lang w:val="en-US"/>
          </w:rPr>
          <w:t xml:space="preserve"> covered with plants.</w:t>
        </w:r>
      </w:ins>
    </w:p>
    <w:p w14:paraId="48959275" w14:textId="0D179D91" w:rsidR="00E7789B" w:rsidRPr="00E7789B" w:rsidRDefault="00E7789B">
      <w:pPr>
        <w:autoSpaceDE w:val="0"/>
        <w:autoSpaceDN w:val="0"/>
        <w:adjustRightInd w:val="0"/>
        <w:spacing w:before="0" w:after="0" w:line="480" w:lineRule="auto"/>
        <w:rPr>
          <w:ins w:id="3112" w:author="W" w:date="2014-06-16T03:19:00Z"/>
          <w:rFonts w:eastAsiaTheme="minorHAnsi"/>
          <w:color w:val="000000"/>
          <w:lang w:val="en-US" w:eastAsia="en-US"/>
          <w:rPrChange w:id="3113" w:author="W" w:date="2014-06-16T03:23:00Z">
            <w:rPr>
              <w:ins w:id="3114" w:author="W" w:date="2014-06-16T03:19:00Z"/>
              <w:rFonts w:eastAsiaTheme="minorHAnsi"/>
              <w:color w:val="000000"/>
              <w:sz w:val="23"/>
              <w:szCs w:val="23"/>
              <w:lang w:eastAsia="en-US"/>
            </w:rPr>
          </w:rPrChange>
        </w:rPr>
        <w:pPrChange w:id="3115" w:author="W" w:date="2014-06-16T03:20:00Z">
          <w:pPr>
            <w:autoSpaceDE w:val="0"/>
            <w:autoSpaceDN w:val="0"/>
            <w:adjustRightInd w:val="0"/>
            <w:spacing w:before="0" w:after="0" w:line="240" w:lineRule="auto"/>
          </w:pPr>
        </w:pPrChange>
      </w:pPr>
      <w:ins w:id="3116" w:author="W" w:date="2014-06-16T03:17:00Z">
        <w:r w:rsidRPr="00E7789B">
          <w:rPr>
            <w:b/>
            <w:lang w:val="en-US"/>
          </w:rPr>
          <w:t>Notes</w:t>
        </w:r>
        <w:proofErr w:type="gramStart"/>
        <w:r w:rsidRPr="00E7789B">
          <w:rPr>
            <w:b/>
            <w:lang w:val="en-US"/>
          </w:rPr>
          <w:t>:</w:t>
        </w:r>
        <w:r w:rsidRPr="00E7789B">
          <w:rPr>
            <w:rFonts w:eastAsiaTheme="minorHAnsi"/>
            <w:lang w:val="en-US" w:eastAsia="en-US"/>
          </w:rPr>
          <w:t>—</w:t>
        </w:r>
      </w:ins>
      <w:proofErr w:type="gramEnd"/>
      <w:ins w:id="3117" w:author="W" w:date="2014-06-16T03:20:00Z">
        <w:r w:rsidRPr="00E7789B">
          <w:rPr>
            <w:rFonts w:eastAsiaTheme="minorHAnsi"/>
            <w:lang w:val="en-US" w:eastAsia="en-US"/>
            <w:rPrChange w:id="3118" w:author="W" w:date="2014-06-16T03:21:00Z">
              <w:rPr>
                <w:rFonts w:eastAsiaTheme="minorHAnsi"/>
                <w:lang w:eastAsia="en-US"/>
              </w:rPr>
            </w:rPrChange>
          </w:rPr>
          <w:t xml:space="preserve">The studied </w:t>
        </w:r>
        <w:r w:rsidRPr="00D37B95">
          <w:rPr>
            <w:rFonts w:eastAsiaTheme="minorHAnsi"/>
            <w:lang w:val="en-US" w:eastAsia="en-US"/>
            <w:rPrChange w:id="3119" w:author="W" w:date="2014-06-16T15:09:00Z">
              <w:rPr>
                <w:rFonts w:eastAsiaTheme="minorHAnsi"/>
                <w:lang w:eastAsia="en-US"/>
              </w:rPr>
            </w:rPrChange>
          </w:rPr>
          <w:t>population is similar to</w:t>
        </w:r>
      </w:ins>
      <w:ins w:id="3120" w:author="W" w:date="2014-06-16T03:19:00Z">
        <w:r w:rsidRPr="00D37B95">
          <w:rPr>
            <w:rFonts w:eastAsiaTheme="minorHAnsi"/>
            <w:color w:val="000000"/>
            <w:lang w:val="en-US" w:eastAsia="en-US"/>
            <w:rPrChange w:id="3121" w:author="W" w:date="2014-06-16T15:09:00Z">
              <w:rPr>
                <w:rFonts w:eastAsiaTheme="minorHAnsi"/>
                <w:color w:val="000000"/>
                <w:sz w:val="23"/>
                <w:szCs w:val="23"/>
                <w:lang w:eastAsia="en-US"/>
              </w:rPr>
            </w:rPrChange>
          </w:rPr>
          <w:t xml:space="preserve"> </w:t>
        </w:r>
        <w:r w:rsidRPr="00D37B95">
          <w:rPr>
            <w:rFonts w:eastAsiaTheme="minorHAnsi"/>
            <w:i/>
            <w:iCs/>
            <w:color w:val="000000"/>
            <w:lang w:val="en-US" w:eastAsia="en-US"/>
            <w:rPrChange w:id="3122" w:author="W" w:date="2014-06-16T15:09:00Z">
              <w:rPr>
                <w:rFonts w:eastAsiaTheme="minorHAnsi"/>
                <w:i/>
                <w:iCs/>
                <w:color w:val="000000"/>
                <w:sz w:val="23"/>
                <w:szCs w:val="23"/>
                <w:lang w:eastAsia="en-US"/>
              </w:rPr>
            </w:rPrChange>
          </w:rPr>
          <w:t xml:space="preserve">Myxosarcina decolorata </w:t>
        </w:r>
        <w:r w:rsidRPr="00D37B95">
          <w:rPr>
            <w:rFonts w:eastAsiaTheme="minorHAnsi"/>
            <w:color w:val="000000"/>
            <w:lang w:val="en-US" w:eastAsia="en-US"/>
            <w:rPrChange w:id="3123" w:author="W" w:date="2014-06-16T15:09:00Z">
              <w:rPr>
                <w:rFonts w:eastAsiaTheme="minorHAnsi"/>
                <w:color w:val="000000"/>
                <w:sz w:val="23"/>
                <w:szCs w:val="23"/>
                <w:lang w:eastAsia="en-US"/>
              </w:rPr>
            </w:rPrChange>
          </w:rPr>
          <w:t>(Varma &amp; Mitra) Komárek &amp; Anagnostidis</w:t>
        </w:r>
      </w:ins>
      <w:ins w:id="3124" w:author="W" w:date="2014-06-16T15:08:00Z">
        <w:r w:rsidR="00F41070" w:rsidRPr="00D37B95">
          <w:rPr>
            <w:rFonts w:eastAsiaTheme="minorHAnsi"/>
            <w:color w:val="000000"/>
            <w:lang w:val="en-US" w:eastAsia="en-US"/>
          </w:rPr>
          <w:t xml:space="preserve"> (1995:</w:t>
        </w:r>
        <w:r w:rsidR="00F41070" w:rsidRPr="00977C6E">
          <w:rPr>
            <w:rFonts w:eastAsiaTheme="minorHAnsi"/>
            <w:color w:val="000000"/>
            <w:lang w:val="en-US" w:eastAsia="en-US"/>
          </w:rPr>
          <w:t xml:space="preserve"> </w:t>
        </w:r>
      </w:ins>
      <w:ins w:id="3125" w:author="W" w:date="2014-06-16T15:09:00Z">
        <w:r w:rsidR="00F41070" w:rsidRPr="00977C6E">
          <w:rPr>
            <w:rFonts w:eastAsiaTheme="minorHAnsi"/>
            <w:color w:val="000000"/>
            <w:lang w:val="en-US" w:eastAsia="en-US"/>
          </w:rPr>
          <w:t>21</w:t>
        </w:r>
      </w:ins>
      <w:ins w:id="3126" w:author="W" w:date="2014-06-16T15:08:00Z">
        <w:r w:rsidR="00F41070" w:rsidRPr="00977C6E">
          <w:rPr>
            <w:rFonts w:eastAsiaTheme="minorHAnsi"/>
            <w:color w:val="000000"/>
            <w:lang w:val="en-US" w:eastAsia="en-US"/>
          </w:rPr>
          <w:t>)</w:t>
        </w:r>
      </w:ins>
      <w:ins w:id="3127" w:author="W" w:date="2014-06-16T03:19:00Z">
        <w:r w:rsidRPr="00D37B95">
          <w:rPr>
            <w:rFonts w:eastAsiaTheme="minorHAnsi"/>
            <w:color w:val="000000"/>
            <w:lang w:val="en-US" w:eastAsia="en-US"/>
            <w:rPrChange w:id="3128" w:author="W" w:date="2014-06-16T15:09:00Z">
              <w:rPr>
                <w:rFonts w:eastAsiaTheme="minorHAnsi"/>
                <w:color w:val="000000"/>
                <w:sz w:val="23"/>
                <w:szCs w:val="23"/>
                <w:lang w:eastAsia="en-US"/>
              </w:rPr>
            </w:rPrChange>
          </w:rPr>
          <w:t>.</w:t>
        </w:r>
      </w:ins>
      <w:ins w:id="3129" w:author="W" w:date="2014-06-16T03:21:00Z">
        <w:r w:rsidRPr="00E7789B">
          <w:rPr>
            <w:rFonts w:eastAsiaTheme="minorHAnsi"/>
            <w:color w:val="000000"/>
            <w:lang w:val="en-US" w:eastAsia="en-US"/>
            <w:rPrChange w:id="3130" w:author="W" w:date="2014-06-16T03:21:00Z">
              <w:rPr>
                <w:rFonts w:eastAsiaTheme="minorHAnsi"/>
                <w:color w:val="000000"/>
                <w:lang w:eastAsia="en-US"/>
              </w:rPr>
            </w:rPrChange>
          </w:rPr>
          <w:t xml:space="preserve"> </w:t>
        </w:r>
        <w:r w:rsidRPr="00E7789B">
          <w:rPr>
            <w:rFonts w:eastAsiaTheme="minorHAnsi"/>
            <w:color w:val="000000"/>
            <w:lang w:val="en-US" w:eastAsia="en-US"/>
          </w:rPr>
          <w:t xml:space="preserve">However they differ by </w:t>
        </w:r>
      </w:ins>
      <w:ins w:id="3131" w:author="osxadmin" w:date="2014-06-22T17:22:00Z">
        <w:r w:rsidR="00BF7865" w:rsidRPr="002B210A">
          <w:rPr>
            <w:rFonts w:eastAsiaTheme="minorHAnsi"/>
            <w:color w:val="000000"/>
            <w:lang w:val="en-US" w:eastAsia="en-US"/>
          </w:rPr>
          <w:t xml:space="preserve">of </w:t>
        </w:r>
        <w:r w:rsidR="00BF7865" w:rsidRPr="002B210A">
          <w:rPr>
            <w:rFonts w:eastAsiaTheme="minorHAnsi"/>
            <w:i/>
            <w:color w:val="000000"/>
            <w:lang w:val="en-US" w:eastAsia="en-US"/>
          </w:rPr>
          <w:t>M. decolorata</w:t>
        </w:r>
        <w:r w:rsidR="00BF7865" w:rsidRPr="00E7789B">
          <w:rPr>
            <w:rFonts w:eastAsiaTheme="minorHAnsi"/>
            <w:color w:val="000000"/>
            <w:lang w:val="en-US" w:eastAsia="en-US"/>
          </w:rPr>
          <w:t xml:space="preserve"> </w:t>
        </w:r>
        <w:r w:rsidR="00BF7865">
          <w:rPr>
            <w:rFonts w:eastAsiaTheme="minorHAnsi"/>
            <w:color w:val="000000"/>
            <w:lang w:val="en-US" w:eastAsia="en-US"/>
          </w:rPr>
          <w:t xml:space="preserve">having </w:t>
        </w:r>
      </w:ins>
      <w:ins w:id="3132" w:author="W" w:date="2014-06-16T03:21:00Z">
        <w:r w:rsidRPr="00E7789B">
          <w:rPr>
            <w:rFonts w:eastAsiaTheme="minorHAnsi"/>
            <w:color w:val="000000"/>
            <w:lang w:val="en-US" w:eastAsia="en-US"/>
          </w:rPr>
          <w:t>round</w:t>
        </w:r>
      </w:ins>
      <w:ins w:id="3133" w:author="osxadmin" w:date="2014-06-22T17:22:00Z">
        <w:r w:rsidR="00BF7865">
          <w:rPr>
            <w:rFonts w:eastAsiaTheme="minorHAnsi"/>
            <w:color w:val="000000"/>
            <w:lang w:val="en-US" w:eastAsia="en-US"/>
          </w:rPr>
          <w:t>ed</w:t>
        </w:r>
      </w:ins>
      <w:ins w:id="3134" w:author="W" w:date="2014-06-16T03:21:00Z">
        <w:r w:rsidRPr="00E7789B">
          <w:rPr>
            <w:rFonts w:eastAsiaTheme="minorHAnsi"/>
            <w:color w:val="000000"/>
            <w:lang w:val="en-US" w:eastAsia="en-US"/>
          </w:rPr>
          <w:t xml:space="preserve"> </w:t>
        </w:r>
        <w:r w:rsidRPr="00E7789B">
          <w:rPr>
            <w:rFonts w:eastAsiaTheme="minorHAnsi"/>
            <w:color w:val="000000"/>
            <w:lang w:val="en-US" w:eastAsia="en-US"/>
            <w:rPrChange w:id="3135" w:author="W" w:date="2014-06-16T03:22:00Z">
              <w:rPr>
                <w:rFonts w:eastAsiaTheme="minorHAnsi"/>
                <w:color w:val="000000"/>
                <w:lang w:eastAsia="en-US"/>
              </w:rPr>
            </w:rPrChange>
          </w:rPr>
          <w:t xml:space="preserve">cells, wider and </w:t>
        </w:r>
      </w:ins>
      <w:ins w:id="3136" w:author="W" w:date="2014-06-16T03:22:00Z">
        <w:r w:rsidRPr="00E7789B">
          <w:rPr>
            <w:rFonts w:eastAsiaTheme="minorHAnsi"/>
            <w:color w:val="000000"/>
            <w:lang w:val="en-US" w:eastAsia="en-US"/>
            <w:rPrChange w:id="3137" w:author="W" w:date="2014-06-16T03:22:00Z">
              <w:rPr>
                <w:rFonts w:eastAsiaTheme="minorHAnsi"/>
                <w:color w:val="000000"/>
                <w:lang w:eastAsia="en-US"/>
              </w:rPr>
            </w:rPrChange>
          </w:rPr>
          <w:t>wrinkled sheaths</w:t>
        </w:r>
        <w:r>
          <w:rPr>
            <w:rFonts w:eastAsiaTheme="minorHAnsi"/>
            <w:color w:val="000000"/>
            <w:lang w:val="en-US" w:eastAsia="en-US"/>
          </w:rPr>
          <w:t xml:space="preserve">, and </w:t>
        </w:r>
      </w:ins>
      <w:ins w:id="3138" w:author="osxadmin" w:date="2014-06-22T17:23:00Z">
        <w:r w:rsidR="00BF7865">
          <w:rPr>
            <w:rFonts w:eastAsiaTheme="minorHAnsi"/>
            <w:color w:val="000000"/>
            <w:lang w:val="en-US" w:eastAsia="en-US"/>
          </w:rPr>
          <w:t xml:space="preserve">the </w:t>
        </w:r>
      </w:ins>
      <w:ins w:id="3139" w:author="W" w:date="2014-06-16T03:22:00Z">
        <w:r>
          <w:rPr>
            <w:rFonts w:eastAsiaTheme="minorHAnsi"/>
            <w:color w:val="000000"/>
            <w:lang w:val="en-US" w:eastAsia="en-US"/>
          </w:rPr>
          <w:t>number of beocytes (1</w:t>
        </w:r>
      </w:ins>
      <w:ins w:id="3140" w:author="W" w:date="2014-06-16T03:23:00Z">
        <w:r w:rsidRPr="00362C2E">
          <w:rPr>
            <w:lang w:val="en-US"/>
          </w:rPr>
          <w:t>–</w:t>
        </w:r>
      </w:ins>
      <w:ins w:id="3141" w:author="W" w:date="2014-06-16T03:22:00Z">
        <w:r>
          <w:rPr>
            <w:rFonts w:eastAsiaTheme="minorHAnsi"/>
            <w:color w:val="000000"/>
            <w:lang w:val="en-US" w:eastAsia="en-US"/>
          </w:rPr>
          <w:t>8)</w:t>
        </w:r>
        <w:del w:id="3142" w:author="osxadmin" w:date="2014-06-22T17:22:00Z">
          <w:r w:rsidRPr="00E7789B" w:rsidDel="00BF7865">
            <w:rPr>
              <w:rFonts w:eastAsiaTheme="minorHAnsi"/>
              <w:color w:val="000000"/>
              <w:lang w:val="en-US" w:eastAsia="en-US"/>
              <w:rPrChange w:id="3143" w:author="W" w:date="2014-06-16T03:22:00Z">
                <w:rPr>
                  <w:rFonts w:eastAsiaTheme="minorHAnsi"/>
                  <w:color w:val="000000"/>
                  <w:lang w:eastAsia="en-US"/>
                </w:rPr>
              </w:rPrChange>
            </w:rPr>
            <w:delText xml:space="preserve"> of </w:delText>
          </w:r>
          <w:r w:rsidRPr="00E7789B" w:rsidDel="00BF7865">
            <w:rPr>
              <w:rFonts w:eastAsiaTheme="minorHAnsi"/>
              <w:i/>
              <w:color w:val="000000"/>
              <w:lang w:val="en-US" w:eastAsia="en-US"/>
              <w:rPrChange w:id="3144" w:author="W" w:date="2014-06-16T03:22:00Z">
                <w:rPr>
                  <w:rFonts w:eastAsiaTheme="minorHAnsi"/>
                  <w:i/>
                  <w:color w:val="000000"/>
                  <w:lang w:eastAsia="en-US"/>
                </w:rPr>
              </w:rPrChange>
            </w:rPr>
            <w:delText>M. decolorata</w:delText>
          </w:r>
        </w:del>
      </w:ins>
      <w:ins w:id="3145" w:author="osxadmin" w:date="2014-06-22T17:23:00Z">
        <w:r w:rsidR="00BF7865">
          <w:rPr>
            <w:rFonts w:eastAsiaTheme="minorHAnsi"/>
            <w:color w:val="000000"/>
            <w:lang w:val="en-US" w:eastAsia="en-US"/>
          </w:rPr>
          <w:t>.</w:t>
        </w:r>
      </w:ins>
      <w:ins w:id="3146" w:author="W" w:date="2014-06-16T03:19:00Z">
        <w:del w:id="3147" w:author="osxadmin" w:date="2014-06-22T17:23:00Z">
          <w:r w:rsidRPr="00E7789B" w:rsidDel="00BF7865">
            <w:rPr>
              <w:rFonts w:eastAsiaTheme="minorHAnsi"/>
              <w:color w:val="000000"/>
              <w:lang w:val="en-US" w:eastAsia="en-US"/>
              <w:rPrChange w:id="3148" w:author="W" w:date="2014-06-16T03:23:00Z">
                <w:rPr>
                  <w:rFonts w:eastAsiaTheme="minorHAnsi"/>
                  <w:color w:val="000000"/>
                  <w:sz w:val="23"/>
                  <w:szCs w:val="23"/>
                  <w:lang w:eastAsia="en-US"/>
                </w:rPr>
              </w:rPrChange>
            </w:rPr>
            <w:delText xml:space="preserve">. </w:delText>
          </w:r>
        </w:del>
      </w:ins>
    </w:p>
    <w:p w14:paraId="2D2064B4" w14:textId="77777777" w:rsidR="00291F01" w:rsidRPr="00E7789B" w:rsidRDefault="00E7789B">
      <w:pPr>
        <w:spacing w:before="0" w:after="0" w:line="480" w:lineRule="auto"/>
        <w:jc w:val="both"/>
        <w:rPr>
          <w:ins w:id="3149" w:author="W" w:date="2014-06-16T03:01:00Z"/>
          <w:rFonts w:eastAsiaTheme="minorHAnsi"/>
          <w:color w:val="000000"/>
          <w:lang w:eastAsia="en-US"/>
          <w:rPrChange w:id="3150" w:author="W" w:date="2014-06-16T03:20:00Z">
            <w:rPr>
              <w:ins w:id="3151" w:author="W" w:date="2014-06-16T03:01:00Z"/>
              <w:rFonts w:eastAsiaTheme="minorHAnsi"/>
              <w:color w:val="000000"/>
              <w:sz w:val="23"/>
              <w:szCs w:val="23"/>
              <w:lang w:val="en-US" w:eastAsia="en-US"/>
            </w:rPr>
          </w:rPrChange>
        </w:rPr>
        <w:pPrChange w:id="3152" w:author="W" w:date="2014-06-16T03:20:00Z">
          <w:pPr>
            <w:autoSpaceDE w:val="0"/>
            <w:autoSpaceDN w:val="0"/>
            <w:adjustRightInd w:val="0"/>
            <w:spacing w:before="0" w:after="0" w:line="240" w:lineRule="auto"/>
          </w:pPr>
        </w:pPrChange>
      </w:pPr>
      <w:ins w:id="3153" w:author="W" w:date="2014-06-16T03:17:00Z">
        <w:r w:rsidRPr="00F41070">
          <w:rPr>
            <w:b/>
            <w:lang w:val="en-US"/>
          </w:rPr>
          <w:t>Studied material</w:t>
        </w:r>
        <w:proofErr w:type="gramStart"/>
        <w:r w:rsidRPr="00F41070">
          <w:rPr>
            <w:b/>
            <w:lang w:val="en-US"/>
          </w:rPr>
          <w:t>:</w:t>
        </w:r>
        <w:r w:rsidRPr="00F41070">
          <w:rPr>
            <w:bCs/>
            <w:lang w:val="en-US"/>
            <w:rPrChange w:id="3154" w:author="W" w:date="2014-06-16T15:05:00Z">
              <w:rPr>
                <w:bCs/>
                <w:highlight w:val="yellow"/>
                <w:lang w:val="en-US"/>
              </w:rPr>
            </w:rPrChange>
          </w:rPr>
          <w:t>—</w:t>
        </w:r>
      </w:ins>
      <w:proofErr w:type="gramEnd"/>
      <w:ins w:id="3155" w:author="W" w:date="2014-06-16T15:04:00Z">
        <w:r w:rsidR="00F41070" w:rsidRPr="00F41070">
          <w:rPr>
            <w:rFonts w:eastAsiaTheme="minorHAnsi"/>
            <w:color w:val="000000"/>
            <w:lang w:eastAsia="en-US"/>
            <w:rPrChange w:id="3156" w:author="W" w:date="2014-06-16T15:05:00Z">
              <w:rPr>
                <w:rFonts w:eastAsiaTheme="minorHAnsi"/>
                <w:color w:val="000000"/>
                <w:highlight w:val="yellow"/>
                <w:lang w:eastAsia="en-US"/>
              </w:rPr>
            </w:rPrChange>
          </w:rPr>
          <w:t xml:space="preserve">BRAZIL. São Paulo: São Luís do Paraitinga, State Park of “Serra do Mar” (Santa Virgínia), 23º20'36''S, 45º07'44''W, 24 February 2010, </w:t>
        </w:r>
        <w:r w:rsidR="00F41070" w:rsidRPr="00F41070">
          <w:rPr>
            <w:rFonts w:eastAsiaTheme="minorHAnsi"/>
            <w:i/>
            <w:color w:val="000000"/>
            <w:lang w:eastAsia="en-US"/>
            <w:rPrChange w:id="3157" w:author="W" w:date="2014-06-16T15:05:00Z">
              <w:rPr>
                <w:rFonts w:eastAsiaTheme="minorHAnsi"/>
                <w:i/>
                <w:color w:val="000000"/>
                <w:highlight w:val="yellow"/>
                <w:lang w:eastAsia="en-US"/>
              </w:rPr>
            </w:rPrChange>
          </w:rPr>
          <w:t>W.A. Gama-Jr.</w:t>
        </w:r>
        <w:r w:rsidR="00F41070" w:rsidRPr="00F41070">
          <w:rPr>
            <w:rFonts w:eastAsiaTheme="minorHAnsi"/>
            <w:color w:val="000000"/>
            <w:lang w:eastAsia="en-US"/>
            <w:rPrChange w:id="3158" w:author="W" w:date="2014-06-16T15:05:00Z">
              <w:rPr>
                <w:rFonts w:eastAsiaTheme="minorHAnsi"/>
                <w:color w:val="000000"/>
                <w:highlight w:val="yellow"/>
                <w:lang w:eastAsia="en-US"/>
              </w:rPr>
            </w:rPrChange>
          </w:rPr>
          <w:t xml:space="preserve"> </w:t>
        </w:r>
        <w:r w:rsidR="00F41070" w:rsidRPr="00F41070">
          <w:rPr>
            <w:rFonts w:eastAsiaTheme="minorHAnsi"/>
            <w:color w:val="000000"/>
            <w:lang w:val="en-US" w:eastAsia="en-US"/>
            <w:rPrChange w:id="3159" w:author="W" w:date="2014-06-16T15:05:00Z">
              <w:rPr>
                <w:rFonts w:eastAsiaTheme="minorHAnsi"/>
                <w:color w:val="000000"/>
                <w:highlight w:val="yellow"/>
                <w:lang w:eastAsia="en-US"/>
              </w:rPr>
            </w:rPrChange>
          </w:rPr>
          <w:t>(SP 427338)</w:t>
        </w:r>
      </w:ins>
      <w:ins w:id="3160" w:author="W" w:date="2014-06-16T15:05:00Z">
        <w:r w:rsidR="00F41070" w:rsidRPr="00F41070">
          <w:rPr>
            <w:rFonts w:eastAsiaTheme="minorHAnsi"/>
            <w:color w:val="000000"/>
            <w:lang w:val="en-US" w:eastAsia="en-US"/>
            <w:rPrChange w:id="3161" w:author="W" w:date="2014-06-16T15:05:00Z">
              <w:rPr>
                <w:rFonts w:eastAsiaTheme="minorHAnsi"/>
                <w:color w:val="000000"/>
                <w:highlight w:val="yellow"/>
                <w:lang w:eastAsia="en-US"/>
              </w:rPr>
            </w:rPrChange>
          </w:rPr>
          <w:t>;</w:t>
        </w:r>
      </w:ins>
      <w:ins w:id="3162" w:author="W" w:date="2014-06-16T15:03:00Z">
        <w:r w:rsidR="00F41070" w:rsidRPr="00F41070">
          <w:rPr>
            <w:rFonts w:eastAsiaTheme="minorHAnsi"/>
            <w:color w:val="000000"/>
            <w:lang w:val="en-US" w:eastAsia="en-US"/>
            <w:rPrChange w:id="3163" w:author="W" w:date="2014-06-16T15:05:00Z">
              <w:rPr>
                <w:rFonts w:eastAsiaTheme="minorHAnsi"/>
                <w:color w:val="000000"/>
                <w:highlight w:val="yellow"/>
                <w:lang w:eastAsia="en-US"/>
              </w:rPr>
            </w:rPrChange>
          </w:rPr>
          <w:t xml:space="preserve"> Peruíbe, Ecological Station “Juréia-Itatins”, 24° 23.311'S, 47° 00.940'W, 16 August 2011</w:t>
        </w:r>
        <w:proofErr w:type="gramStart"/>
        <w:r w:rsidR="00F41070" w:rsidRPr="00F41070">
          <w:rPr>
            <w:rFonts w:eastAsiaTheme="minorHAnsi"/>
            <w:color w:val="000000"/>
            <w:lang w:val="en-US" w:eastAsia="en-US"/>
            <w:rPrChange w:id="3164" w:author="W" w:date="2014-06-16T15:05:00Z">
              <w:rPr>
                <w:rFonts w:eastAsiaTheme="minorHAnsi"/>
                <w:color w:val="000000"/>
                <w:highlight w:val="yellow"/>
                <w:lang w:eastAsia="en-US"/>
              </w:rPr>
            </w:rPrChange>
          </w:rPr>
          <w:t xml:space="preserve">,  </w:t>
        </w:r>
        <w:r w:rsidR="00F41070" w:rsidRPr="00F41070">
          <w:rPr>
            <w:rFonts w:eastAsiaTheme="minorHAnsi"/>
            <w:i/>
            <w:iCs/>
            <w:color w:val="000000"/>
            <w:lang w:val="en-US" w:eastAsia="en-US"/>
            <w:rPrChange w:id="3165" w:author="W" w:date="2014-06-16T15:05:00Z">
              <w:rPr>
                <w:rFonts w:eastAsiaTheme="minorHAnsi"/>
                <w:i/>
                <w:iCs/>
                <w:color w:val="000000"/>
                <w:highlight w:val="yellow"/>
                <w:lang w:eastAsia="en-US"/>
              </w:rPr>
            </w:rPrChange>
          </w:rPr>
          <w:t>W.A</w:t>
        </w:r>
        <w:proofErr w:type="gramEnd"/>
        <w:r w:rsidR="00F41070" w:rsidRPr="00F41070">
          <w:rPr>
            <w:rFonts w:eastAsiaTheme="minorHAnsi"/>
            <w:i/>
            <w:iCs/>
            <w:color w:val="000000"/>
            <w:lang w:val="en-US" w:eastAsia="en-US"/>
            <w:rPrChange w:id="3166" w:author="W" w:date="2014-06-16T15:05:00Z">
              <w:rPr>
                <w:rFonts w:eastAsiaTheme="minorHAnsi"/>
                <w:i/>
                <w:iCs/>
                <w:color w:val="000000"/>
                <w:highlight w:val="yellow"/>
                <w:lang w:eastAsia="en-US"/>
              </w:rPr>
            </w:rPrChange>
          </w:rPr>
          <w:t>. Gama-Jr.</w:t>
        </w:r>
        <w:r w:rsidR="00F41070" w:rsidRPr="00F41070">
          <w:rPr>
            <w:rFonts w:eastAsiaTheme="minorHAnsi"/>
            <w:color w:val="000000"/>
            <w:lang w:val="en-US" w:eastAsia="en-US"/>
            <w:rPrChange w:id="3167" w:author="W" w:date="2014-06-16T15:05:00Z">
              <w:rPr>
                <w:rFonts w:eastAsiaTheme="minorHAnsi"/>
                <w:color w:val="000000"/>
                <w:highlight w:val="yellow"/>
                <w:lang w:eastAsia="en-US"/>
              </w:rPr>
            </w:rPrChange>
          </w:rPr>
          <w:t xml:space="preserve">, </w:t>
        </w:r>
        <w:r w:rsidR="00F41070" w:rsidRPr="00F41070">
          <w:rPr>
            <w:rFonts w:eastAsiaTheme="minorHAnsi"/>
            <w:i/>
            <w:iCs/>
            <w:color w:val="000000"/>
            <w:lang w:val="en-US" w:eastAsia="en-US"/>
            <w:rPrChange w:id="3168" w:author="W" w:date="2014-06-16T15:05:00Z">
              <w:rPr>
                <w:rFonts w:eastAsiaTheme="minorHAnsi"/>
                <w:i/>
                <w:iCs/>
                <w:color w:val="000000"/>
                <w:highlight w:val="yellow"/>
                <w:lang w:eastAsia="en-US"/>
              </w:rPr>
            </w:rPrChange>
          </w:rPr>
          <w:t>G.S. Hentschke</w:t>
        </w:r>
        <w:r w:rsidR="00F41070" w:rsidRPr="00F41070">
          <w:rPr>
            <w:rFonts w:eastAsiaTheme="minorHAnsi"/>
            <w:color w:val="000000"/>
            <w:lang w:val="en-US" w:eastAsia="en-US"/>
            <w:rPrChange w:id="3169" w:author="W" w:date="2014-06-16T15:05:00Z">
              <w:rPr>
                <w:rFonts w:eastAsiaTheme="minorHAnsi"/>
                <w:color w:val="000000"/>
                <w:highlight w:val="yellow"/>
                <w:lang w:eastAsia="en-US"/>
              </w:rPr>
            </w:rPrChange>
          </w:rPr>
          <w:t xml:space="preserve">, </w:t>
        </w:r>
        <w:r w:rsidR="00F41070" w:rsidRPr="00F41070">
          <w:rPr>
            <w:rFonts w:eastAsiaTheme="minorHAnsi"/>
            <w:i/>
            <w:iCs/>
            <w:color w:val="000000"/>
            <w:lang w:val="en-US" w:eastAsia="en-US"/>
            <w:rPrChange w:id="3170" w:author="W" w:date="2014-06-16T15:05:00Z">
              <w:rPr>
                <w:rFonts w:eastAsiaTheme="minorHAnsi"/>
                <w:i/>
                <w:iCs/>
                <w:color w:val="000000"/>
                <w:highlight w:val="yellow"/>
                <w:lang w:eastAsia="en-US"/>
              </w:rPr>
            </w:rPrChange>
          </w:rPr>
          <w:t xml:space="preserve">C.F.S. Malone &amp; </w:t>
        </w:r>
        <w:r w:rsidR="00F41070" w:rsidRPr="00F41070">
          <w:rPr>
            <w:rFonts w:eastAsiaTheme="minorHAnsi"/>
            <w:color w:val="000000"/>
            <w:lang w:val="en-US" w:eastAsia="en-US"/>
            <w:rPrChange w:id="3171" w:author="W" w:date="2014-06-16T15:05:00Z">
              <w:rPr>
                <w:rFonts w:eastAsiaTheme="minorHAnsi"/>
                <w:color w:val="000000"/>
                <w:highlight w:val="yellow"/>
                <w:lang w:eastAsia="en-US"/>
              </w:rPr>
            </w:rPrChange>
          </w:rPr>
          <w:t>C</w:t>
        </w:r>
        <w:r w:rsidR="00F41070" w:rsidRPr="00F41070">
          <w:rPr>
            <w:rFonts w:eastAsiaTheme="minorHAnsi"/>
            <w:i/>
            <w:iCs/>
            <w:color w:val="000000"/>
            <w:lang w:val="en-US" w:eastAsia="en-US"/>
            <w:rPrChange w:id="3172" w:author="W" w:date="2014-06-16T15:05:00Z">
              <w:rPr>
                <w:rFonts w:eastAsiaTheme="minorHAnsi"/>
                <w:i/>
                <w:iCs/>
                <w:color w:val="000000"/>
                <w:highlight w:val="yellow"/>
                <w:lang w:eastAsia="en-US"/>
              </w:rPr>
            </w:rPrChange>
          </w:rPr>
          <w:t>.L. Sant’Anna</w:t>
        </w:r>
        <w:r w:rsidR="00F41070" w:rsidRPr="00F41070">
          <w:rPr>
            <w:rFonts w:eastAsiaTheme="minorHAnsi"/>
            <w:bCs/>
            <w:color w:val="000000"/>
            <w:lang w:val="en-US" w:eastAsia="en-US"/>
            <w:rPrChange w:id="3173" w:author="W" w:date="2014-06-16T15:05:00Z">
              <w:rPr>
                <w:rFonts w:eastAsiaTheme="minorHAnsi"/>
                <w:bCs/>
                <w:color w:val="000000"/>
                <w:highlight w:val="yellow"/>
                <w:lang w:eastAsia="en-US"/>
              </w:rPr>
            </w:rPrChange>
          </w:rPr>
          <w:t xml:space="preserve"> (SP 427303). </w:t>
        </w:r>
      </w:ins>
    </w:p>
    <w:p w14:paraId="4EC40AD5" w14:textId="77777777" w:rsidR="002977B8" w:rsidRPr="00E7789B" w:rsidRDefault="002977B8" w:rsidP="00E7789B">
      <w:pPr>
        <w:spacing w:before="0" w:after="0" w:line="480" w:lineRule="auto"/>
        <w:jc w:val="both"/>
        <w:rPr>
          <w:rPrChange w:id="3174" w:author="W" w:date="2014-06-16T03:20:00Z">
            <w:rPr>
              <w:lang w:val="en-US"/>
            </w:rPr>
          </w:rPrChange>
        </w:rPr>
      </w:pPr>
    </w:p>
    <w:p w14:paraId="51E0651F" w14:textId="77777777" w:rsidR="00001987" w:rsidRPr="00E7789B" w:rsidRDefault="00CB6CC6" w:rsidP="00E7789B">
      <w:pPr>
        <w:spacing w:before="0" w:after="0" w:line="480" w:lineRule="auto"/>
        <w:jc w:val="both"/>
        <w:rPr>
          <w:b/>
          <w:rPrChange w:id="3175" w:author="W" w:date="2014-06-16T03:20:00Z">
            <w:rPr>
              <w:b/>
              <w:lang w:val="en-US"/>
            </w:rPr>
          </w:rPrChange>
        </w:rPr>
      </w:pPr>
      <w:r w:rsidRPr="00E7789B">
        <w:rPr>
          <w:b/>
          <w:rPrChange w:id="3176" w:author="W" w:date="2014-06-16T03:20:00Z">
            <w:rPr>
              <w:b/>
              <w:lang w:val="en-US"/>
            </w:rPr>
          </w:rPrChange>
        </w:rPr>
        <w:t>Discussion</w:t>
      </w:r>
    </w:p>
    <w:p w14:paraId="289424A3" w14:textId="69141C63" w:rsidR="00001987" w:rsidRDefault="00CB6CC6" w:rsidP="007425AE">
      <w:pPr>
        <w:spacing w:before="0" w:after="0" w:line="480" w:lineRule="auto"/>
        <w:ind w:firstLine="284"/>
        <w:jc w:val="both"/>
        <w:rPr>
          <w:ins w:id="3177" w:author="W" w:date="2014-06-16T11:42:00Z"/>
          <w:lang w:val="en-US"/>
        </w:rPr>
      </w:pPr>
      <w:r w:rsidRPr="00E7789B">
        <w:rPr>
          <w:lang w:val="en-US"/>
        </w:rPr>
        <w:t xml:space="preserve">In regards to new citations, the present study found seven species which are putative first reports for South America (i.e. </w:t>
      </w:r>
      <w:r w:rsidRPr="00E7789B">
        <w:rPr>
          <w:i/>
          <w:lang w:val="en-US"/>
        </w:rPr>
        <w:t>Asterocapsa aerophytica</w:t>
      </w:r>
      <w:r w:rsidRPr="00E7789B">
        <w:rPr>
          <w:lang w:val="en-US"/>
        </w:rPr>
        <w:t xml:space="preserve"> Lederer 2000: 24, </w:t>
      </w:r>
      <w:r w:rsidRPr="00E7789B">
        <w:rPr>
          <w:i/>
          <w:lang w:val="en-US"/>
        </w:rPr>
        <w:t>Chroococcus subviolaceus</w:t>
      </w:r>
      <w:ins w:id="3178" w:author="W" w:date="2014-06-04T10:02:00Z">
        <w:r w:rsidR="002B6C7E" w:rsidRPr="00E7789B">
          <w:rPr>
            <w:lang w:val="en-US"/>
          </w:rPr>
          <w:t xml:space="preserve"> Gama-Jr.,</w:t>
        </w:r>
        <w:r w:rsidR="002B6C7E" w:rsidRPr="00E7789B">
          <w:rPr>
            <w:rFonts w:eastAsia="MS PMincho"/>
            <w:lang w:val="en-US"/>
          </w:rPr>
          <w:t xml:space="preserve"> Laughinghouse IV</w:t>
        </w:r>
        <w:r w:rsidR="002B6C7E" w:rsidRPr="006555D9">
          <w:rPr>
            <w:lang w:val="en-US"/>
          </w:rPr>
          <w:t xml:space="preserve"> &amp; Sant’Anna </w:t>
        </w:r>
        <w:r w:rsidR="002B6C7E" w:rsidRPr="00DD19C5">
          <w:rPr>
            <w:i/>
            <w:lang w:val="en-US"/>
          </w:rPr>
          <w:t>stat. nov</w:t>
        </w:r>
        <w:proofErr w:type="gramStart"/>
        <w:r w:rsidR="002B6C7E" w:rsidRPr="00DD19C5">
          <w:rPr>
            <w:i/>
            <w:lang w:val="en-US"/>
          </w:rPr>
          <w:t>.</w:t>
        </w:r>
      </w:ins>
      <w:r w:rsidRPr="00DD19C5">
        <w:rPr>
          <w:lang w:val="en-US"/>
        </w:rPr>
        <w:t>,</w:t>
      </w:r>
      <w:proofErr w:type="gramEnd"/>
      <w:r w:rsidRPr="00DD19C5">
        <w:rPr>
          <w:lang w:val="en-US"/>
        </w:rPr>
        <w:t xml:space="preserve"> </w:t>
      </w:r>
      <w:r w:rsidRPr="00DD19C5">
        <w:rPr>
          <w:i/>
          <w:lang w:val="en-US"/>
        </w:rPr>
        <w:t>Gloeocapsopsis chroococcoides</w:t>
      </w:r>
      <w:r w:rsidRPr="00DD19C5">
        <w:rPr>
          <w:lang w:val="en-US"/>
        </w:rPr>
        <w:t xml:space="preserve"> (Nováček) Komárek </w:t>
      </w:r>
      <w:del w:id="3179" w:author="W" w:date="2014-06-04T10:17:00Z">
        <w:r w:rsidRPr="005F3331" w:rsidDel="00CA5B22">
          <w:rPr>
            <w:lang w:val="en-US"/>
          </w:rPr>
          <w:delText xml:space="preserve">&amp; Anagnostidis </w:delText>
        </w:r>
      </w:del>
      <w:r w:rsidRPr="005F3331">
        <w:rPr>
          <w:lang w:val="en-US"/>
        </w:rPr>
        <w:t xml:space="preserve">1993: </w:t>
      </w:r>
      <w:del w:id="3180" w:author="W" w:date="2014-06-04T10:18:00Z">
        <w:r w:rsidRPr="005F3331" w:rsidDel="00CA5B22">
          <w:rPr>
            <w:lang w:val="en-US"/>
          </w:rPr>
          <w:delText>34</w:delText>
        </w:r>
      </w:del>
      <w:ins w:id="3181" w:author="W" w:date="2014-06-04T10:18:00Z">
        <w:r w:rsidR="00CA5B22" w:rsidRPr="00B0101C">
          <w:rPr>
            <w:lang w:val="en-US"/>
          </w:rPr>
          <w:t>24</w:t>
        </w:r>
      </w:ins>
      <w:r w:rsidRPr="00E7789B">
        <w:rPr>
          <w:lang w:val="en-US"/>
        </w:rPr>
        <w:fldChar w:fldCharType="begin"/>
      </w:r>
      <w:r w:rsidRPr="00E7789B">
        <w:rPr>
          <w:lang w:val="en-US"/>
        </w:rPr>
        <w:instrText xml:space="preserve"> XE "</w:instrText>
      </w:r>
      <w:r w:rsidRPr="00E7789B">
        <w:rPr>
          <w:b/>
          <w:i/>
          <w:lang w:val="en-US"/>
        </w:rPr>
        <w:instrText>Gloeocapsopsis</w:instrText>
      </w:r>
      <w:r w:rsidRPr="00E7789B">
        <w:rPr>
          <w:b/>
          <w:lang w:val="en-US"/>
        </w:rPr>
        <w:instrText xml:space="preserve"> </w:instrText>
      </w:r>
      <w:r w:rsidRPr="00E7789B">
        <w:rPr>
          <w:b/>
          <w:i/>
          <w:lang w:val="en-US"/>
        </w:rPr>
        <w:instrText>chroococcoides</w:instrText>
      </w:r>
      <w:r w:rsidRPr="00E7789B">
        <w:rPr>
          <w:i/>
          <w:lang w:val="en-US"/>
        </w:rPr>
        <w:instrText xml:space="preserve"> </w:instrText>
      </w:r>
      <w:r w:rsidRPr="00E7789B">
        <w:rPr>
          <w:lang w:val="en-US"/>
        </w:rPr>
        <w:instrText xml:space="preserve">(Nováček) Komárek &amp; Anagnostidis" </w:instrText>
      </w:r>
      <w:r w:rsidRPr="00E7789B">
        <w:rPr>
          <w:lang w:val="en-US"/>
        </w:rPr>
        <w:fldChar w:fldCharType="end"/>
      </w:r>
      <w:r w:rsidRPr="00E7789B">
        <w:rPr>
          <w:lang w:val="en-US"/>
        </w:rPr>
        <w:t xml:space="preserve">, </w:t>
      </w:r>
      <w:r w:rsidRPr="00E7789B">
        <w:rPr>
          <w:i/>
          <w:lang w:val="en-US"/>
        </w:rPr>
        <w:t>Nephrococcus shilinensis</w:t>
      </w:r>
      <w:r w:rsidRPr="00E7789B">
        <w:rPr>
          <w:lang w:val="en-US"/>
        </w:rPr>
        <w:t xml:space="preserve"> Tian in Tian </w:t>
      </w:r>
      <w:r w:rsidRPr="00E7789B">
        <w:rPr>
          <w:i/>
          <w:lang w:val="en-US"/>
        </w:rPr>
        <w:t>et al.</w:t>
      </w:r>
      <w:r w:rsidRPr="00E7789B">
        <w:rPr>
          <w:lang w:val="en-US"/>
        </w:rPr>
        <w:t xml:space="preserve"> 2001: 280, </w:t>
      </w:r>
      <w:r w:rsidRPr="00B775CF">
        <w:rPr>
          <w:i/>
          <w:lang w:val="en-US"/>
        </w:rPr>
        <w:t xml:space="preserve">Chondrocystis dermochroa </w:t>
      </w:r>
      <w:r w:rsidRPr="00B775CF">
        <w:rPr>
          <w:lang w:val="en-US"/>
        </w:rPr>
        <w:t xml:space="preserve">(Nägeli) </w:t>
      </w:r>
      <w:r w:rsidRPr="00B775CF">
        <w:rPr>
          <w:lang w:val="en-US"/>
        </w:rPr>
        <w:lastRenderedPageBreak/>
        <w:t xml:space="preserve">Komárek &amp; Anagnostidis 1995: 17, </w:t>
      </w:r>
      <w:r w:rsidRPr="00B775CF">
        <w:rPr>
          <w:i/>
          <w:lang w:val="en-US"/>
        </w:rPr>
        <w:t>Gloeocapsa novac</w:t>
      </w:r>
      <w:r w:rsidRPr="00527857">
        <w:rPr>
          <w:i/>
          <w:lang w:val="en-US"/>
        </w:rPr>
        <w:t>ekii</w:t>
      </w:r>
      <w:r w:rsidRPr="00527857">
        <w:rPr>
          <w:lang w:val="en-US"/>
        </w:rPr>
        <w:t xml:space="preserve"> Komárek &amp; Anagnostidis 1995: 19</w:t>
      </w:r>
      <w:r w:rsidRPr="00E7789B">
        <w:rPr>
          <w:lang w:val="en-US"/>
        </w:rPr>
        <w:fldChar w:fldCharType="begin"/>
      </w:r>
      <w:r w:rsidRPr="00E7789B">
        <w:rPr>
          <w:lang w:val="en-US"/>
        </w:rPr>
        <w:instrText xml:space="preserve"> XE "</w:instrText>
      </w:r>
      <w:r w:rsidRPr="00E7789B">
        <w:rPr>
          <w:b/>
          <w:i/>
          <w:lang w:val="en-US"/>
        </w:rPr>
        <w:instrText>Gloeocapsa</w:instrText>
      </w:r>
      <w:r w:rsidRPr="00E7789B">
        <w:rPr>
          <w:b/>
          <w:lang w:val="en-US"/>
        </w:rPr>
        <w:instrText xml:space="preserve"> </w:instrText>
      </w:r>
      <w:r w:rsidRPr="00E7789B">
        <w:rPr>
          <w:b/>
          <w:i/>
          <w:lang w:val="en-US"/>
        </w:rPr>
        <w:instrText>novacekii</w:instrText>
      </w:r>
      <w:r w:rsidRPr="00E7789B">
        <w:rPr>
          <w:b/>
          <w:lang w:val="en-US"/>
        </w:rPr>
        <w:instrText xml:space="preserve"> </w:instrText>
      </w:r>
      <w:r w:rsidRPr="006555D9">
        <w:rPr>
          <w:lang w:val="en-US"/>
        </w:rPr>
        <w:instrText xml:space="preserve">Komárek &amp; Anagnostidis" </w:instrText>
      </w:r>
      <w:r w:rsidRPr="00E7789B">
        <w:rPr>
          <w:lang w:val="en-US"/>
        </w:rPr>
        <w:fldChar w:fldCharType="end"/>
      </w:r>
      <w:ins w:id="3182" w:author="osxadmin" w:date="2014-06-22T17:23:00Z">
        <w:r w:rsidR="00BF7865">
          <w:rPr>
            <w:lang w:val="en-US"/>
          </w:rPr>
          <w:t>,</w:t>
        </w:r>
      </w:ins>
      <w:r w:rsidRPr="00E7789B">
        <w:rPr>
          <w:lang w:val="en-US"/>
        </w:rPr>
        <w:t xml:space="preserve"> and </w:t>
      </w:r>
      <w:r w:rsidRPr="00E7789B">
        <w:rPr>
          <w:i/>
          <w:lang w:val="en-US"/>
        </w:rPr>
        <w:t xml:space="preserve">G. stegophila </w:t>
      </w:r>
      <w:r w:rsidRPr="00E7789B">
        <w:rPr>
          <w:lang w:val="en-US"/>
        </w:rPr>
        <w:t>(Itzigsohn) Rabenhorst 1863: 72</w:t>
      </w:r>
      <w:r w:rsidRPr="00E7789B">
        <w:rPr>
          <w:lang w:val="en-US"/>
        </w:rPr>
        <w:fldChar w:fldCharType="begin"/>
      </w:r>
      <w:r w:rsidRPr="00E7789B">
        <w:rPr>
          <w:lang w:val="en-US"/>
        </w:rPr>
        <w:instrText xml:space="preserve"> XE "</w:instrText>
      </w:r>
      <w:r w:rsidRPr="00E7789B">
        <w:rPr>
          <w:b/>
          <w:i/>
          <w:lang w:val="en-US"/>
        </w:rPr>
        <w:instrText xml:space="preserve">Gloeocapsa stegophila </w:instrText>
      </w:r>
      <w:r w:rsidRPr="00E7789B">
        <w:rPr>
          <w:lang w:val="en-US"/>
        </w:rPr>
        <w:instrText xml:space="preserve">(Itzigsohn) Rabenhorst" </w:instrText>
      </w:r>
      <w:r w:rsidRPr="00E7789B">
        <w:rPr>
          <w:lang w:val="en-US"/>
        </w:rPr>
        <w:fldChar w:fldCharType="end"/>
      </w:r>
      <w:r w:rsidRPr="00E7789B">
        <w:rPr>
          <w:lang w:val="en-US"/>
        </w:rPr>
        <w:t>).</w:t>
      </w:r>
      <w:r w:rsidRPr="00E7789B">
        <w:rPr>
          <w:i/>
          <w:lang w:val="en-US"/>
        </w:rPr>
        <w:t xml:space="preserve"> </w:t>
      </w:r>
      <w:r w:rsidRPr="00E7789B">
        <w:rPr>
          <w:lang w:val="en-US"/>
        </w:rPr>
        <w:t xml:space="preserve">The </w:t>
      </w:r>
      <w:proofErr w:type="gramStart"/>
      <w:r w:rsidRPr="00E7789B">
        <w:rPr>
          <w:lang w:val="en-US"/>
        </w:rPr>
        <w:t>majority have</w:t>
      </w:r>
      <w:proofErr w:type="gramEnd"/>
      <w:r w:rsidRPr="00E7789B">
        <w:rPr>
          <w:lang w:val="en-US"/>
        </w:rPr>
        <w:t xml:space="preserve"> been described for a long time, but have nev</w:t>
      </w:r>
      <w:r w:rsidRPr="007425AE">
        <w:rPr>
          <w:lang w:val="en-US"/>
        </w:rPr>
        <w:t xml:space="preserve">er been found in South America. We believe this is associated to the </w:t>
      </w:r>
      <w:del w:id="3183" w:author="osxadmin" w:date="2014-06-22T17:24:00Z">
        <w:r w:rsidRPr="007425AE" w:rsidDel="00BF7865">
          <w:rPr>
            <w:lang w:val="en-US"/>
          </w:rPr>
          <w:delText xml:space="preserve">direction </w:delText>
        </w:r>
      </w:del>
      <w:ins w:id="3184" w:author="osxadmin" w:date="2014-06-22T17:24:00Z">
        <w:r w:rsidR="00BF7865">
          <w:rPr>
            <w:lang w:val="en-US"/>
          </w:rPr>
          <w:t>focus</w:t>
        </w:r>
        <w:r w:rsidR="00BF7865" w:rsidRPr="007425AE">
          <w:rPr>
            <w:lang w:val="en-US"/>
          </w:rPr>
          <w:t xml:space="preserve"> </w:t>
        </w:r>
      </w:ins>
      <w:r w:rsidRPr="007425AE">
        <w:rPr>
          <w:lang w:val="en-US"/>
        </w:rPr>
        <w:t xml:space="preserve">of previous studies, which were scarcely </w:t>
      </w:r>
      <w:del w:id="3185" w:author="osxadmin" w:date="2014-06-22T17:24:00Z">
        <w:r w:rsidRPr="007425AE" w:rsidDel="00BF7865">
          <w:rPr>
            <w:lang w:val="en-US"/>
          </w:rPr>
          <w:delText>focused</w:delText>
        </w:r>
      </w:del>
      <w:ins w:id="3186" w:author="osxadmin" w:date="2014-06-22T17:24:00Z">
        <w:r w:rsidR="00BF7865" w:rsidRPr="007425AE">
          <w:rPr>
            <w:lang w:val="en-US"/>
          </w:rPr>
          <w:t>concentrated</w:t>
        </w:r>
      </w:ins>
      <w:r w:rsidRPr="007425AE">
        <w:rPr>
          <w:lang w:val="en-US"/>
        </w:rPr>
        <w:t xml:space="preserve"> on the </w:t>
      </w:r>
      <w:del w:id="3187" w:author="osxadmin" w:date="2014-06-22T17:24:00Z">
        <w:r w:rsidRPr="007425AE" w:rsidDel="00BF7865">
          <w:rPr>
            <w:lang w:val="en-US"/>
          </w:rPr>
          <w:delText xml:space="preserve">inventory </w:delText>
        </w:r>
      </w:del>
      <w:ins w:id="3188" w:author="osxadmin" w:date="2014-06-22T17:24:00Z">
        <w:r w:rsidR="00BF7865">
          <w:rPr>
            <w:lang w:val="en-US"/>
          </w:rPr>
          <w:t>floristics</w:t>
        </w:r>
        <w:r w:rsidR="00BF7865" w:rsidRPr="007425AE">
          <w:rPr>
            <w:lang w:val="en-US"/>
          </w:rPr>
          <w:t xml:space="preserve"> </w:t>
        </w:r>
      </w:ins>
      <w:r w:rsidRPr="007425AE">
        <w:rPr>
          <w:lang w:val="en-US"/>
        </w:rPr>
        <w:t xml:space="preserve">of tropical terrestrial habitats. In addition to these new occurrences, four species currently reported were never found after their original descriptions: 1) </w:t>
      </w:r>
      <w:r w:rsidRPr="007425AE">
        <w:rPr>
          <w:i/>
          <w:lang w:val="en-US"/>
        </w:rPr>
        <w:t>Nephrococcus shilinensis</w:t>
      </w:r>
      <w:r w:rsidRPr="00316929">
        <w:rPr>
          <w:lang w:val="en-US"/>
        </w:rPr>
        <w:t xml:space="preserve"> was the second species described to </w:t>
      </w:r>
      <w:r w:rsidRPr="00F7051B">
        <w:rPr>
          <w:i/>
          <w:lang w:val="en-US"/>
        </w:rPr>
        <w:t>Nephrococcus</w:t>
      </w:r>
      <w:r w:rsidRPr="00F7051B">
        <w:rPr>
          <w:lang w:val="en-US"/>
        </w:rPr>
        <w:t xml:space="preserve"> Li (1984: 191), and until now this genus has only been found in China (Tian </w:t>
      </w:r>
      <w:r w:rsidRPr="00A84FF0">
        <w:rPr>
          <w:i/>
          <w:lang w:val="en-US"/>
        </w:rPr>
        <w:t>et al.</w:t>
      </w:r>
      <w:r w:rsidRPr="00A84FF0">
        <w:rPr>
          <w:lang w:val="en-US"/>
        </w:rPr>
        <w:t xml:space="preserve"> 2001); 2) </w:t>
      </w:r>
      <w:r w:rsidRPr="00A84FF0">
        <w:rPr>
          <w:i/>
          <w:lang w:val="en-US"/>
        </w:rPr>
        <w:t>Entophysalis arboriformis</w:t>
      </w:r>
      <w:r w:rsidRPr="00A84FF0">
        <w:rPr>
          <w:lang w:val="en-US"/>
        </w:rPr>
        <w:t xml:space="preserve"> Kaštovský, Fučíková, Hauer &amp; Bohunická (2011: 174) was described </w:t>
      </w:r>
      <w:del w:id="3189" w:author="W" w:date="2014-06-04T10:19:00Z">
        <w:r w:rsidRPr="005B36B7" w:rsidDel="002F3F88">
          <w:rPr>
            <w:lang w:val="en-US"/>
          </w:rPr>
          <w:delText xml:space="preserve">for </w:delText>
        </w:r>
      </w:del>
      <w:ins w:id="3190" w:author="W" w:date="2014-06-04T10:19:00Z">
        <w:r w:rsidR="002F3F88" w:rsidRPr="005B36B7">
          <w:rPr>
            <w:lang w:val="en-US"/>
          </w:rPr>
          <w:t>fr</w:t>
        </w:r>
      </w:ins>
      <w:ins w:id="3191" w:author="W" w:date="2014-06-04T10:20:00Z">
        <w:r w:rsidR="002F3F88" w:rsidRPr="00A026B4">
          <w:rPr>
            <w:lang w:val="en-US"/>
          </w:rPr>
          <w:t>om</w:t>
        </w:r>
      </w:ins>
      <w:ins w:id="3192" w:author="W" w:date="2014-06-04T10:19:00Z">
        <w:r w:rsidR="002F3F88" w:rsidRPr="00A026B4">
          <w:rPr>
            <w:lang w:val="en-US"/>
          </w:rPr>
          <w:t xml:space="preserve"> </w:t>
        </w:r>
      </w:ins>
      <w:r w:rsidRPr="00A026B4">
        <w:rPr>
          <w:lang w:val="en-US"/>
        </w:rPr>
        <w:t xml:space="preserve">Mt. Roraima (Venezuela) as endemic (Kaštovský </w:t>
      </w:r>
      <w:r w:rsidRPr="00A026B4">
        <w:rPr>
          <w:i/>
          <w:lang w:val="en-US"/>
        </w:rPr>
        <w:t>et al.</w:t>
      </w:r>
      <w:r w:rsidRPr="00A026B4">
        <w:rPr>
          <w:lang w:val="en-US"/>
        </w:rPr>
        <w:t xml:space="preserve"> 2011); 3) </w:t>
      </w:r>
      <w:r w:rsidRPr="00A026B4">
        <w:rPr>
          <w:i/>
          <w:lang w:val="en-US"/>
        </w:rPr>
        <w:t xml:space="preserve">Asterocapsa aerophytica </w:t>
      </w:r>
      <w:r w:rsidRPr="00FA5BA7">
        <w:rPr>
          <w:lang w:val="en-US"/>
        </w:rPr>
        <w:t xml:space="preserve">is the only species of this genus described </w:t>
      </w:r>
      <w:ins w:id="3193" w:author="osxadmin" w:date="2014-06-22T17:27:00Z">
        <w:r w:rsidR="00BF7865">
          <w:rPr>
            <w:lang w:val="en-US"/>
          </w:rPr>
          <w:t xml:space="preserve">from </w:t>
        </w:r>
      </w:ins>
      <w:commentRangeStart w:id="3194"/>
      <w:del w:id="3195" w:author="osxadmin" w:date="2014-06-22T17:27:00Z">
        <w:r w:rsidRPr="00FA5BA7" w:rsidDel="00BF7865">
          <w:rPr>
            <w:lang w:val="en-US"/>
          </w:rPr>
          <w:delText>to</w:delText>
        </w:r>
        <w:commentRangeEnd w:id="3194"/>
        <w:r w:rsidR="003504B9" w:rsidRPr="00E7789B" w:rsidDel="00BF7865">
          <w:rPr>
            <w:rStyle w:val="CommentReference"/>
            <w:sz w:val="24"/>
            <w:lang w:eastAsia="en-US"/>
            <w:rPrChange w:id="3196" w:author="W" w:date="2014-06-16T03:20:00Z">
              <w:rPr>
                <w:rStyle w:val="CommentReference"/>
                <w:rFonts w:ascii="Calibri" w:hAnsi="Calibri"/>
                <w:szCs w:val="20"/>
                <w:lang w:eastAsia="en-US"/>
              </w:rPr>
            </w:rPrChange>
          </w:rPr>
          <w:commentReference w:id="3194"/>
        </w:r>
        <w:r w:rsidRPr="00E7789B" w:rsidDel="00BF7865">
          <w:rPr>
            <w:lang w:val="en-US"/>
          </w:rPr>
          <w:delText xml:space="preserve"> </w:delText>
        </w:r>
      </w:del>
      <w:r w:rsidRPr="00E7789B">
        <w:rPr>
          <w:lang w:val="en-US"/>
        </w:rPr>
        <w:t>Europe (Lederer 2000); however, we have found all its life cyc</w:t>
      </w:r>
      <w:r w:rsidRPr="007425AE">
        <w:rPr>
          <w:lang w:val="en-US"/>
        </w:rPr>
        <w:t xml:space="preserve">le, which together with the habitat confirms the identification of the Atlantic Rainforest population; and 4) </w:t>
      </w:r>
      <w:r w:rsidRPr="007425AE">
        <w:rPr>
          <w:i/>
          <w:lang w:val="en-US"/>
        </w:rPr>
        <w:t>Endospora rubra</w:t>
      </w:r>
      <w:r w:rsidRPr="007425AE">
        <w:rPr>
          <w:lang w:val="en-US"/>
        </w:rPr>
        <w:t xml:space="preserve"> Gardner (1927: 29), which is a </w:t>
      </w:r>
      <w:ins w:id="3197" w:author="osxadmin" w:date="2014-06-22T17:28:00Z">
        <w:r w:rsidR="005E21D7">
          <w:rPr>
            <w:lang w:val="en-US"/>
          </w:rPr>
          <w:t>morphologically complex</w:t>
        </w:r>
      </w:ins>
      <w:del w:id="3198" w:author="osxadmin" w:date="2014-06-22T17:29:00Z">
        <w:r w:rsidRPr="007425AE" w:rsidDel="005E21D7">
          <w:rPr>
            <w:lang w:val="en-US"/>
          </w:rPr>
          <w:delText>complicated</w:delText>
        </w:r>
      </w:del>
      <w:r w:rsidRPr="007425AE">
        <w:rPr>
          <w:lang w:val="en-US"/>
        </w:rPr>
        <w:t xml:space="preserve"> species (see </w:t>
      </w:r>
      <w:r w:rsidRPr="00F7051B">
        <w:rPr>
          <w:i/>
          <w:lang w:val="en-US"/>
        </w:rPr>
        <w:t>E. rubra</w:t>
      </w:r>
      <w:r w:rsidRPr="00F7051B">
        <w:rPr>
          <w:lang w:val="en-US"/>
        </w:rPr>
        <w:t xml:space="preserve"> </w:t>
      </w:r>
      <w:del w:id="3199" w:author="W" w:date="2014-06-05T09:33:00Z">
        <w:r w:rsidRPr="00781BA6" w:rsidDel="003504B9">
          <w:rPr>
            <w:lang w:val="en-US"/>
          </w:rPr>
          <w:delText>present description above</w:delText>
        </w:r>
      </w:del>
      <w:ins w:id="3200" w:author="W" w:date="2014-06-05T09:47:00Z">
        <w:r w:rsidR="00143EF5" w:rsidRPr="00781BA6">
          <w:rPr>
            <w:lang w:val="en-US"/>
          </w:rPr>
          <w:t xml:space="preserve"> notes </w:t>
        </w:r>
      </w:ins>
      <w:ins w:id="3201" w:author="W" w:date="2014-06-05T09:33:00Z">
        <w:r w:rsidR="003504B9" w:rsidRPr="00A84FF0">
          <w:rPr>
            <w:lang w:val="en-US"/>
          </w:rPr>
          <w:t>herein showed</w:t>
        </w:r>
      </w:ins>
      <w:r w:rsidRPr="00A84FF0">
        <w:rPr>
          <w:lang w:val="en-US"/>
        </w:rPr>
        <w:t xml:space="preserve">), but was also found in the Atlantic Rainforest after being described and reported only </w:t>
      </w:r>
      <w:del w:id="3202" w:author="W" w:date="2014-06-05T09:47:00Z">
        <w:r w:rsidRPr="00A84FF0" w:rsidDel="00143EF5">
          <w:rPr>
            <w:lang w:val="en-US"/>
          </w:rPr>
          <w:delText xml:space="preserve">for </w:delText>
        </w:r>
      </w:del>
      <w:ins w:id="3203" w:author="W" w:date="2014-06-05T09:47:00Z">
        <w:r w:rsidR="00143EF5" w:rsidRPr="00A84FF0">
          <w:rPr>
            <w:lang w:val="en-US"/>
          </w:rPr>
          <w:t xml:space="preserve">from </w:t>
        </w:r>
      </w:ins>
      <w:r w:rsidRPr="00A84FF0">
        <w:rPr>
          <w:lang w:val="en-US"/>
        </w:rPr>
        <w:t>Puerto Rico (USA). Recording these species is important for understanding their geographical distribution, and better characterizing their morphology, which contributes to the sy</w:t>
      </w:r>
      <w:r w:rsidRPr="005B36B7">
        <w:rPr>
          <w:lang w:val="en-US"/>
        </w:rPr>
        <w:t>stematic knowledge by recovering these rarely cited species that will facilitate identifying them in future studies.</w:t>
      </w:r>
    </w:p>
    <w:p w14:paraId="564E5AE7" w14:textId="71FC0215" w:rsidR="0037257F" w:rsidRPr="0037257F" w:rsidRDefault="0037257F" w:rsidP="007425AE">
      <w:pPr>
        <w:spacing w:before="0" w:after="0" w:line="480" w:lineRule="auto"/>
        <w:ind w:firstLine="284"/>
        <w:jc w:val="both"/>
        <w:rPr>
          <w:lang w:val="en-US"/>
        </w:rPr>
      </w:pPr>
      <w:ins w:id="3204" w:author="W" w:date="2014-06-16T11:42:00Z">
        <w:del w:id="3205" w:author="osxadmin" w:date="2014-06-22T17:29:00Z">
          <w:r w:rsidDel="005E21D7">
            <w:rPr>
              <w:lang w:val="en-US"/>
            </w:rPr>
            <w:delText>Associated to this, it is possible to say that the</w:delText>
          </w:r>
        </w:del>
      </w:ins>
      <w:ins w:id="3206" w:author="osxadmin" w:date="2014-06-22T17:29:00Z">
        <w:r w:rsidR="005E21D7">
          <w:rPr>
            <w:lang w:val="en-US"/>
          </w:rPr>
          <w:t>We found that the</w:t>
        </w:r>
      </w:ins>
      <w:ins w:id="3207" w:author="W" w:date="2014-06-16T11:42:00Z">
        <w:r>
          <w:rPr>
            <w:lang w:val="en-US"/>
          </w:rPr>
          <w:t xml:space="preserve"> species </w:t>
        </w:r>
      </w:ins>
      <w:ins w:id="3208" w:author="osxadmin" w:date="2014-06-22T17:30:00Z">
        <w:r w:rsidR="005E21D7">
          <w:rPr>
            <w:lang w:val="en-US"/>
          </w:rPr>
          <w:t>of</w:t>
        </w:r>
      </w:ins>
      <w:ins w:id="3209" w:author="W" w:date="2014-06-16T11:42:00Z">
        <w:del w:id="3210" w:author="osxadmin" w:date="2014-06-22T17:30:00Z">
          <w:r w:rsidDel="005E21D7">
            <w:rPr>
              <w:lang w:val="en-US"/>
            </w:rPr>
            <w:delText>in</w:delText>
          </w:r>
        </w:del>
        <w:r>
          <w:rPr>
            <w:lang w:val="en-US"/>
          </w:rPr>
          <w:t xml:space="preserve"> cyanobacteria </w:t>
        </w:r>
        <w:del w:id="3211" w:author="osxadmin" w:date="2014-06-22T17:30:00Z">
          <w:r w:rsidDel="005E21D7">
            <w:rPr>
              <w:lang w:val="en-US"/>
            </w:rPr>
            <w:delText>could be</w:delText>
          </w:r>
        </w:del>
      </w:ins>
      <w:ins w:id="3212" w:author="osxadmin" w:date="2014-06-22T17:30:00Z">
        <w:r w:rsidR="005E21D7">
          <w:rPr>
            <w:lang w:val="en-US"/>
          </w:rPr>
          <w:t>were</w:t>
        </w:r>
      </w:ins>
      <w:ins w:id="3213" w:author="W" w:date="2014-06-16T11:42:00Z">
        <w:r>
          <w:rPr>
            <w:lang w:val="en-US"/>
          </w:rPr>
          <w:t xml:space="preserve"> more associated to habitat conditions than to </w:t>
        </w:r>
        <w:commentRangeStart w:id="3214"/>
        <w:r>
          <w:rPr>
            <w:lang w:val="en-US"/>
          </w:rPr>
          <w:t>geographical distance</w:t>
        </w:r>
      </w:ins>
      <w:commentRangeEnd w:id="3214"/>
      <w:r w:rsidR="005E21D7">
        <w:rPr>
          <w:rStyle w:val="CommentReference"/>
          <w:rFonts w:ascii="Calibri" w:hAnsi="Calibri"/>
          <w:szCs w:val="20"/>
          <w:lang w:eastAsia="en-US"/>
        </w:rPr>
        <w:commentReference w:id="3214"/>
      </w:r>
      <w:ins w:id="3215" w:author="W" w:date="2014-06-16T11:42:00Z">
        <w:r>
          <w:rPr>
            <w:lang w:val="en-US"/>
          </w:rPr>
          <w:t xml:space="preserve">. </w:t>
        </w:r>
      </w:ins>
      <w:ins w:id="3216" w:author="W" w:date="2014-06-16T11:43:00Z">
        <w:r>
          <w:rPr>
            <w:lang w:val="en-US"/>
          </w:rPr>
          <w:t>This is related in literature (</w:t>
        </w:r>
      </w:ins>
      <w:ins w:id="3217" w:author="W" w:date="2014-06-16T11:44:00Z">
        <w:r w:rsidRPr="0037257F">
          <w:rPr>
            <w:highlight w:val="yellow"/>
            <w:lang w:val="en-US"/>
            <w:rPrChange w:id="3218" w:author="W" w:date="2014-06-16T11:44:00Z">
              <w:rPr>
                <w:lang w:val="en-US"/>
              </w:rPr>
            </w:rPrChange>
          </w:rPr>
          <w:t xml:space="preserve">Bahl </w:t>
        </w:r>
        <w:r w:rsidRPr="0037257F">
          <w:rPr>
            <w:i/>
            <w:highlight w:val="yellow"/>
            <w:lang w:val="en-US"/>
            <w:rPrChange w:id="3219" w:author="W" w:date="2014-06-16T11:44:00Z">
              <w:rPr>
                <w:lang w:val="en-US"/>
              </w:rPr>
            </w:rPrChange>
          </w:rPr>
          <w:t>et al</w:t>
        </w:r>
        <w:r>
          <w:rPr>
            <w:highlight w:val="yellow"/>
            <w:lang w:val="en-US"/>
          </w:rPr>
          <w:t>.</w:t>
        </w:r>
        <w:r w:rsidRPr="0037257F">
          <w:rPr>
            <w:highlight w:val="yellow"/>
            <w:lang w:val="en-US"/>
            <w:rPrChange w:id="3220" w:author="W" w:date="2014-06-16T11:44:00Z">
              <w:rPr>
                <w:lang w:val="en-US"/>
              </w:rPr>
            </w:rPrChange>
          </w:rPr>
          <w:t xml:space="preserve"> 2011</w:t>
        </w:r>
        <w:r>
          <w:rPr>
            <w:lang w:val="en-US"/>
          </w:rPr>
          <w:t>), and</w:t>
        </w:r>
        <w:del w:id="3221" w:author="osxadmin" w:date="2014-06-22T17:33:00Z">
          <w:r w:rsidDel="005E21D7">
            <w:rPr>
              <w:lang w:val="en-US"/>
            </w:rPr>
            <w:delText xml:space="preserve"> herein</w:delText>
          </w:r>
        </w:del>
        <w:r>
          <w:rPr>
            <w:lang w:val="en-US"/>
          </w:rPr>
          <w:t xml:space="preserve"> is</w:t>
        </w:r>
      </w:ins>
      <w:ins w:id="3222" w:author="osxadmin" w:date="2014-06-22T17:33:00Z">
        <w:r w:rsidR="005E21D7">
          <w:rPr>
            <w:lang w:val="en-US"/>
          </w:rPr>
          <w:t xml:space="preserve"> herein</w:t>
        </w:r>
      </w:ins>
      <w:ins w:id="3223" w:author="W" w:date="2014-06-16T11:44:00Z">
        <w:r>
          <w:rPr>
            <w:lang w:val="en-US"/>
          </w:rPr>
          <w:t xml:space="preserve"> exampled by the report of species </w:t>
        </w:r>
        <w:del w:id="3224" w:author="osxadmin" w:date="2014-06-22T17:33:00Z">
          <w:r w:rsidDel="005E21D7">
            <w:rPr>
              <w:lang w:val="en-US"/>
            </w:rPr>
            <w:delText xml:space="preserve">fairly </w:delText>
          </w:r>
        </w:del>
        <w:r>
          <w:rPr>
            <w:lang w:val="en-US"/>
          </w:rPr>
          <w:t>found</w:t>
        </w:r>
      </w:ins>
      <w:ins w:id="3225" w:author="W" w:date="2014-06-16T11:45:00Z">
        <w:r>
          <w:rPr>
            <w:lang w:val="en-US"/>
          </w:rPr>
          <w:t xml:space="preserve"> in </w:t>
        </w:r>
      </w:ins>
      <w:ins w:id="3226" w:author="W" w:date="2014-06-16T11:52:00Z">
        <w:r w:rsidR="00F117C0">
          <w:rPr>
            <w:lang w:val="en-US"/>
          </w:rPr>
          <w:t xml:space="preserve">continental </w:t>
        </w:r>
      </w:ins>
      <w:ins w:id="3227" w:author="W" w:date="2014-06-16T11:45:00Z">
        <w:r>
          <w:rPr>
            <w:lang w:val="en-US"/>
          </w:rPr>
          <w:t xml:space="preserve">Europe (e.g. </w:t>
        </w:r>
        <w:r>
          <w:rPr>
            <w:i/>
            <w:lang w:val="en-US"/>
          </w:rPr>
          <w:t>Gloeocapsopsis dvorakii</w:t>
        </w:r>
      </w:ins>
      <w:ins w:id="3228" w:author="W" w:date="2014-06-16T11:51:00Z">
        <w:r w:rsidR="00433D6F">
          <w:rPr>
            <w:i/>
            <w:lang w:val="en-US"/>
          </w:rPr>
          <w:t xml:space="preserve"> </w:t>
        </w:r>
        <w:r w:rsidR="00433D6F" w:rsidRPr="00362C2E">
          <w:rPr>
            <w:bCs/>
            <w:lang w:val="en-US"/>
          </w:rPr>
          <w:t>(N</w:t>
        </w:r>
        <w:r w:rsidR="00433D6F">
          <w:rPr>
            <w:bCs/>
            <w:lang w:val="en-US"/>
          </w:rPr>
          <w:t xml:space="preserve">ováček) Komárek &amp; Anagnostidis </w:t>
        </w:r>
        <w:r w:rsidR="00433D6F" w:rsidRPr="00362C2E">
          <w:rPr>
            <w:bCs/>
            <w:lang w:val="en-US"/>
          </w:rPr>
          <w:t>1986: 191</w:t>
        </w:r>
        <w:r w:rsidR="00433D6F" w:rsidRPr="00E7789B">
          <w:rPr>
            <w:lang w:val="en-US"/>
          </w:rPr>
          <w:fldChar w:fldCharType="begin"/>
        </w:r>
        <w:r w:rsidR="00433D6F" w:rsidRPr="00E7789B">
          <w:rPr>
            <w:lang w:val="en-US"/>
          </w:rPr>
          <w:instrText xml:space="preserve"> XE "</w:instrText>
        </w:r>
        <w:r w:rsidR="00433D6F" w:rsidRPr="00DD19C5">
          <w:rPr>
            <w:b/>
            <w:i/>
            <w:lang w:val="en-US"/>
          </w:rPr>
          <w:instrText>Gloeocapsopsis dvorakii</w:instrText>
        </w:r>
        <w:r w:rsidR="00433D6F" w:rsidRPr="00DD19C5">
          <w:rPr>
            <w:b/>
            <w:lang w:val="en-US"/>
          </w:rPr>
          <w:instrText xml:space="preserve"> </w:instrText>
        </w:r>
        <w:r w:rsidR="00433D6F" w:rsidRPr="00DD19C5">
          <w:rPr>
            <w:bCs/>
            <w:lang w:val="en-US"/>
          </w:rPr>
          <w:instrText>(Nováček) Komárek &amp; Anagnostidis</w:instrText>
        </w:r>
        <w:r w:rsidR="00433D6F" w:rsidRPr="00DD19C5">
          <w:rPr>
            <w:lang w:val="en-US"/>
          </w:rPr>
          <w:instrText xml:space="preserve">" </w:instrText>
        </w:r>
        <w:r w:rsidR="00433D6F" w:rsidRPr="00E7789B">
          <w:rPr>
            <w:lang w:val="en-US"/>
          </w:rPr>
          <w:fldChar w:fldCharType="end"/>
        </w:r>
      </w:ins>
      <w:ins w:id="3229" w:author="W" w:date="2014-06-16T11:45:00Z">
        <w:r>
          <w:rPr>
            <w:lang w:val="en-US"/>
          </w:rPr>
          <w:t xml:space="preserve">, </w:t>
        </w:r>
        <w:r>
          <w:rPr>
            <w:i/>
            <w:lang w:val="en-US"/>
          </w:rPr>
          <w:t>G. chroococcoides</w:t>
        </w:r>
      </w:ins>
      <w:ins w:id="3230" w:author="W" w:date="2014-06-16T11:50:00Z">
        <w:r w:rsidR="00433D6F">
          <w:rPr>
            <w:i/>
            <w:lang w:val="en-US"/>
          </w:rPr>
          <w:t xml:space="preserve"> (</w:t>
        </w:r>
        <w:r w:rsidR="00433D6F" w:rsidRPr="00433D6F">
          <w:rPr>
            <w:lang w:val="en-US"/>
            <w:rPrChange w:id="3231" w:author="W" w:date="2014-06-16T11:50:00Z">
              <w:rPr/>
            </w:rPrChange>
          </w:rPr>
          <w:t>Nováček</w:t>
        </w:r>
        <w:r w:rsidR="00433D6F" w:rsidRPr="00433D6F">
          <w:rPr>
            <w:lang w:val="en-US"/>
          </w:rPr>
          <w:t xml:space="preserve">) Komárek </w:t>
        </w:r>
        <w:r w:rsidR="00433D6F" w:rsidRPr="00433D6F">
          <w:rPr>
            <w:lang w:val="en-US"/>
            <w:rPrChange w:id="3232" w:author="W" w:date="2014-06-16T11:50:00Z">
              <w:rPr/>
            </w:rPrChange>
          </w:rPr>
          <w:t>1993: 24</w:t>
        </w:r>
      </w:ins>
      <w:ins w:id="3233" w:author="W" w:date="2014-06-16T11:45:00Z">
        <w:r>
          <w:rPr>
            <w:lang w:val="en-US"/>
          </w:rPr>
          <w:t xml:space="preserve">, </w:t>
        </w:r>
        <w:r>
          <w:rPr>
            <w:i/>
            <w:lang w:val="en-US"/>
          </w:rPr>
          <w:t>Asterocapsa aerophytica</w:t>
        </w:r>
      </w:ins>
      <w:ins w:id="3234" w:author="W" w:date="2014-06-16T11:50:00Z">
        <w:r w:rsidR="00433D6F">
          <w:rPr>
            <w:lang w:val="en-US"/>
          </w:rPr>
          <w:t xml:space="preserve"> </w:t>
        </w:r>
        <w:r w:rsidR="00433D6F" w:rsidRPr="00E7789B">
          <w:rPr>
            <w:lang w:val="en-US"/>
          </w:rPr>
          <w:t>Lederer 2000: 24</w:t>
        </w:r>
      </w:ins>
      <w:ins w:id="3235" w:author="W" w:date="2014-06-16T11:45:00Z">
        <w:r>
          <w:rPr>
            <w:lang w:val="en-US"/>
          </w:rPr>
          <w:t>).  A</w:t>
        </w:r>
      </w:ins>
      <w:ins w:id="3236" w:author="W" w:date="2014-06-16T11:46:00Z">
        <w:r>
          <w:rPr>
            <w:lang w:val="en-US"/>
          </w:rPr>
          <w:t xml:space="preserve">ll material found in the Atlantic Rainforest matched with these species </w:t>
        </w:r>
      </w:ins>
      <w:ins w:id="3237" w:author="W" w:date="2014-06-16T11:47:00Z">
        <w:r>
          <w:rPr>
            <w:lang w:val="en-US"/>
          </w:rPr>
          <w:t>in their</w:t>
        </w:r>
      </w:ins>
      <w:ins w:id="3238" w:author="W" w:date="2014-06-16T11:46:00Z">
        <w:r>
          <w:rPr>
            <w:lang w:val="en-US"/>
          </w:rPr>
          <w:t xml:space="preserve"> morphological and ecological</w:t>
        </w:r>
      </w:ins>
      <w:ins w:id="3239" w:author="W" w:date="2014-06-16T11:47:00Z">
        <w:r>
          <w:rPr>
            <w:lang w:val="en-US"/>
          </w:rPr>
          <w:t xml:space="preserve"> features, and probably they respond to the microclimate found in each substrate, </w:t>
        </w:r>
        <w:commentRangeStart w:id="3240"/>
        <w:r>
          <w:rPr>
            <w:lang w:val="en-US"/>
          </w:rPr>
          <w:t>what justify their occurrence in a tropical region, even being described to a temperate one.</w:t>
        </w:r>
      </w:ins>
      <w:commentRangeEnd w:id="3240"/>
      <w:r w:rsidR="005E21D7">
        <w:rPr>
          <w:rStyle w:val="CommentReference"/>
          <w:rFonts w:ascii="Calibri" w:hAnsi="Calibri"/>
          <w:szCs w:val="20"/>
          <w:lang w:eastAsia="en-US"/>
        </w:rPr>
        <w:commentReference w:id="3240"/>
      </w:r>
      <w:ins w:id="3241" w:author="W" w:date="2014-06-16T11:46:00Z">
        <w:r>
          <w:rPr>
            <w:lang w:val="en-US"/>
          </w:rPr>
          <w:t xml:space="preserve"> </w:t>
        </w:r>
      </w:ins>
    </w:p>
    <w:p w14:paraId="17023A05" w14:textId="42128C34" w:rsidR="00001987" w:rsidRPr="00F7051B" w:rsidRDefault="00CB6CC6" w:rsidP="007425AE">
      <w:pPr>
        <w:spacing w:before="0" w:after="0" w:line="480" w:lineRule="auto"/>
        <w:ind w:firstLine="284"/>
        <w:jc w:val="both"/>
        <w:rPr>
          <w:lang w:val="en-US"/>
        </w:rPr>
      </w:pPr>
      <w:r w:rsidRPr="0037257F">
        <w:rPr>
          <w:lang w:val="en-US"/>
        </w:rPr>
        <w:lastRenderedPageBreak/>
        <w:t xml:space="preserve">Specific floristic studies on tropical coccoid cyanobacteria are rare, but </w:t>
      </w:r>
      <w:del w:id="3242" w:author="osxadmin" w:date="2014-06-22T17:34:00Z">
        <w:r w:rsidRPr="0037257F" w:rsidDel="005E21D7">
          <w:rPr>
            <w:lang w:val="en-US"/>
          </w:rPr>
          <w:delText>a large</w:delText>
        </w:r>
      </w:del>
      <w:ins w:id="3243" w:author="osxadmin" w:date="2014-06-22T17:34:00Z">
        <w:r w:rsidR="005E21D7" w:rsidRPr="0037257F">
          <w:rPr>
            <w:lang w:val="en-US"/>
          </w:rPr>
          <w:t>large</w:t>
        </w:r>
      </w:ins>
      <w:r w:rsidRPr="0037257F">
        <w:rPr>
          <w:lang w:val="en-US"/>
        </w:rPr>
        <w:t xml:space="preserve"> species diversity is a common theme among those undertak</w:t>
      </w:r>
      <w:r w:rsidRPr="007425AE">
        <w:rPr>
          <w:lang w:val="en-US"/>
        </w:rPr>
        <w:t xml:space="preserve">en in this habitat. McGreggor (2013) recently published the flora of freshwater coccoid </w:t>
      </w:r>
      <w:ins w:id="3244" w:author="Watson" w:date="2014-05-31T14:54:00Z">
        <w:r w:rsidR="00586B65" w:rsidRPr="007425AE">
          <w:rPr>
            <w:lang w:val="en-US"/>
          </w:rPr>
          <w:t>c</w:t>
        </w:r>
      </w:ins>
      <w:del w:id="3245" w:author="Watson" w:date="2014-05-31T14:54:00Z">
        <w:r w:rsidRPr="007425AE" w:rsidDel="00586B65">
          <w:rPr>
            <w:lang w:val="en-US"/>
          </w:rPr>
          <w:delText>C</w:delText>
        </w:r>
      </w:del>
      <w:r w:rsidRPr="007425AE">
        <w:rPr>
          <w:lang w:val="en-US"/>
        </w:rPr>
        <w:t>yanobacteria from northeastern Australia, and found 112 taxa, with 25 identified to generic level. These results attest that these organisms are not well known in tro</w:t>
      </w:r>
      <w:r w:rsidRPr="00F7051B">
        <w:rPr>
          <w:lang w:val="en-US"/>
        </w:rPr>
        <w:t>pical/subtropical zones, even in aquatic environments. As terrestrial cyanobacteria are mostly unexplored, studies on their biodiversity show a very promising field for new discoveries.</w:t>
      </w:r>
    </w:p>
    <w:p w14:paraId="4B788D16" w14:textId="430E75C7" w:rsidR="00773F65" w:rsidRPr="005B36B7" w:rsidRDefault="00CB6CC6" w:rsidP="007425AE">
      <w:pPr>
        <w:spacing w:before="0" w:after="0" w:line="480" w:lineRule="auto"/>
        <w:ind w:firstLine="284"/>
        <w:jc w:val="both"/>
        <w:rPr>
          <w:lang w:val="en-US"/>
        </w:rPr>
      </w:pPr>
      <w:r w:rsidRPr="00A84FF0">
        <w:rPr>
          <w:lang w:val="en-US"/>
        </w:rPr>
        <w:t xml:space="preserve">Nabout </w:t>
      </w:r>
      <w:r w:rsidRPr="00A84FF0">
        <w:rPr>
          <w:i/>
          <w:lang w:val="en-US"/>
        </w:rPr>
        <w:t>et al.</w:t>
      </w:r>
      <w:r w:rsidRPr="00A84FF0">
        <w:rPr>
          <w:lang w:val="en-US"/>
        </w:rPr>
        <w:t xml:space="preserve"> (2013) estimates that 3,582 species of </w:t>
      </w:r>
      <w:del w:id="3246" w:author="Watson" w:date="2014-05-31T14:55:00Z">
        <w:r w:rsidRPr="00A84FF0" w:rsidDel="00586B65">
          <w:rPr>
            <w:lang w:val="en-US"/>
          </w:rPr>
          <w:delText xml:space="preserve">Cyanobacteria </w:delText>
        </w:r>
      </w:del>
      <w:ins w:id="3247" w:author="Watson" w:date="2014-05-31T14:55:00Z">
        <w:r w:rsidR="00586B65" w:rsidRPr="00A84FF0">
          <w:rPr>
            <w:lang w:val="en-US"/>
          </w:rPr>
          <w:t xml:space="preserve">cyanobacteria </w:t>
        </w:r>
      </w:ins>
      <w:r w:rsidRPr="00A84FF0">
        <w:rPr>
          <w:lang w:val="en-US"/>
        </w:rPr>
        <w:t xml:space="preserve">(57% of the total estimated number) worldwide have yet to be described, demonstrating how their diversity is still undiscovered. These authors used different statistical models to </w:t>
      </w:r>
      <w:del w:id="3248" w:author="osxadmin" w:date="2014-06-22T17:35:00Z">
        <w:r w:rsidRPr="00A84FF0" w:rsidDel="00CD445A">
          <w:rPr>
            <w:lang w:val="en-US"/>
          </w:rPr>
          <w:delText xml:space="preserve">get </w:delText>
        </w:r>
      </w:del>
      <w:ins w:id="3249" w:author="osxadmin" w:date="2014-06-22T17:35:00Z">
        <w:r w:rsidR="00CD445A">
          <w:rPr>
            <w:lang w:val="en-US"/>
          </w:rPr>
          <w:t>achieve</w:t>
        </w:r>
        <w:bookmarkStart w:id="3250" w:name="_GoBack"/>
        <w:bookmarkEnd w:id="3250"/>
        <w:r w:rsidR="00CD445A" w:rsidRPr="00A84FF0">
          <w:rPr>
            <w:lang w:val="en-US"/>
          </w:rPr>
          <w:t xml:space="preserve"> </w:t>
        </w:r>
      </w:ins>
      <w:r w:rsidRPr="00A84FF0">
        <w:rPr>
          <w:lang w:val="en-US"/>
        </w:rPr>
        <w:t>this number and pointed thi</w:t>
      </w:r>
      <w:r w:rsidRPr="005B36B7">
        <w:rPr>
          <w:lang w:val="en-US"/>
        </w:rPr>
        <w:t xml:space="preserve">s elevated value as a consequence to the lack of biodiversity studies, mainly those related to poorly known environments, such as tropical/subtropical and terrestrial. </w:t>
      </w:r>
    </w:p>
    <w:p w14:paraId="6AC95277" w14:textId="77777777" w:rsidR="00773F65" w:rsidRPr="00E03A02" w:rsidRDefault="00CB6CC6" w:rsidP="007425AE">
      <w:pPr>
        <w:spacing w:before="0" w:after="0" w:line="480" w:lineRule="auto"/>
        <w:ind w:firstLine="284"/>
        <w:jc w:val="both"/>
        <w:rPr>
          <w:lang w:val="en-US"/>
        </w:rPr>
      </w:pPr>
      <w:r w:rsidRPr="00A026B4">
        <w:rPr>
          <w:lang w:val="en-US"/>
        </w:rPr>
        <w:t>The present study is a great example of these assumptions, since it reported 40 taxa of coccoid cyanobacteria in the terrestrial habitats of the Atlantic Rainforest. Moreover, 21 unidentified coccoid taxa were also found in this environment</w:t>
      </w:r>
      <w:del w:id="3251" w:author="W" w:date="2014-06-05T09:52:00Z">
        <w:r w:rsidRPr="00A026B4" w:rsidDel="00143EF5">
          <w:rPr>
            <w:lang w:val="en-US"/>
          </w:rPr>
          <w:delText xml:space="preserve"> (data not shown)</w:delText>
        </w:r>
      </w:del>
      <w:r w:rsidRPr="00A026B4">
        <w:rPr>
          <w:lang w:val="en-US"/>
        </w:rPr>
        <w:t>, which probably represent one new genus, and 20 new species, with two already describ</w:t>
      </w:r>
      <w:r w:rsidRPr="00FA5BA7">
        <w:rPr>
          <w:lang w:val="en-US"/>
        </w:rPr>
        <w:t>ed (</w:t>
      </w:r>
      <w:r w:rsidRPr="00FA5BA7">
        <w:rPr>
          <w:i/>
          <w:lang w:val="en-US"/>
        </w:rPr>
        <w:t>Chamaesiphon stratosus</w:t>
      </w:r>
      <w:r w:rsidRPr="00FA5BA7">
        <w:rPr>
          <w:lang w:val="en-US"/>
        </w:rPr>
        <w:t xml:space="preserve"> Sant’Anna </w:t>
      </w:r>
      <w:r w:rsidRPr="00FA5BA7">
        <w:rPr>
          <w:i/>
          <w:lang w:val="en-US"/>
        </w:rPr>
        <w:t>et al.</w:t>
      </w:r>
      <w:r w:rsidRPr="00FA5BA7">
        <w:rPr>
          <w:lang w:val="en-US"/>
        </w:rPr>
        <w:t xml:space="preserve"> </w:t>
      </w:r>
      <w:del w:id="3252" w:author="W" w:date="2014-06-05T09:55:00Z">
        <w:r w:rsidRPr="00FA5BA7" w:rsidDel="00215CD8">
          <w:rPr>
            <w:lang w:val="en-US"/>
          </w:rPr>
          <w:delText>2010</w:delText>
        </w:r>
      </w:del>
      <w:ins w:id="3253" w:author="W" w:date="2014-06-05T09:55:00Z">
        <w:r w:rsidR="00215CD8" w:rsidRPr="00FA5BA7">
          <w:rPr>
            <w:lang w:val="en-US"/>
          </w:rPr>
          <w:t>2011b</w:t>
        </w:r>
      </w:ins>
      <w:r w:rsidRPr="00FA5BA7">
        <w:rPr>
          <w:lang w:val="en-US"/>
        </w:rPr>
        <w:t xml:space="preserve">: 26, and </w:t>
      </w:r>
      <w:r w:rsidRPr="008877E2">
        <w:rPr>
          <w:i/>
          <w:lang w:val="en-US"/>
        </w:rPr>
        <w:t>Lemmermanniella terrestris</w:t>
      </w:r>
      <w:r w:rsidRPr="008877E2">
        <w:rPr>
          <w:lang w:val="en-US"/>
        </w:rPr>
        <w:t xml:space="preserve"> Gama-Jr. in Gama-Jr </w:t>
      </w:r>
      <w:r w:rsidRPr="008877E2">
        <w:rPr>
          <w:i/>
          <w:lang w:val="en-US"/>
        </w:rPr>
        <w:t>et al.</w:t>
      </w:r>
      <w:r w:rsidRPr="008877E2">
        <w:rPr>
          <w:lang w:val="en-US"/>
        </w:rPr>
        <w:t xml:space="preserve"> 2012: 320). Considering all data, 61 taxa of coccoid cyanobacteria were found in the Atlantic Rainforest, 34.4% probably correspond to new </w:t>
      </w:r>
      <w:r w:rsidRPr="0043609D">
        <w:rPr>
          <w:lang w:val="en-US"/>
        </w:rPr>
        <w:t xml:space="preserve">taxa. These numbers are much higher than those found in cyanobacterial inventory studies (floras) on terrestrial habitats from this ecosystem, which found 14, 12, and six coccoid species (Branco </w:t>
      </w:r>
      <w:r w:rsidRPr="0043609D">
        <w:rPr>
          <w:i/>
          <w:lang w:val="en-US"/>
        </w:rPr>
        <w:t>et al.</w:t>
      </w:r>
      <w:r w:rsidRPr="0043609D">
        <w:rPr>
          <w:lang w:val="en-US"/>
        </w:rPr>
        <w:t xml:space="preserve"> 1996, 2009; Büdel </w:t>
      </w:r>
      <w:r w:rsidRPr="0043609D">
        <w:rPr>
          <w:i/>
          <w:lang w:val="en-US"/>
        </w:rPr>
        <w:t>et al.</w:t>
      </w:r>
      <w:r w:rsidRPr="0043609D">
        <w:rPr>
          <w:lang w:val="en-US"/>
        </w:rPr>
        <w:t xml:space="preserve"> 2002) respectively, reinforcing the idea that studies with specific taxonomic groups always enhance the possibility of discovering new or little known taxa. Thus, the results herein confirm a high biodiversity of coccoids in the terrestrial environments from the Atlantic Rainforest, a</w:t>
      </w:r>
      <w:r w:rsidRPr="00470408">
        <w:rPr>
          <w:lang w:val="en-US"/>
        </w:rPr>
        <w:t xml:space="preserve">nd also highlight the great importance to study this group of </w:t>
      </w:r>
      <w:del w:id="3254" w:author="Watson" w:date="2014-05-31T14:55:00Z">
        <w:r w:rsidRPr="00470408" w:rsidDel="00586B65">
          <w:rPr>
            <w:lang w:val="en-US"/>
          </w:rPr>
          <w:delText>Cyanobacteria</w:delText>
        </w:r>
      </w:del>
      <w:ins w:id="3255" w:author="Watson" w:date="2014-05-31T14:55:00Z">
        <w:r w:rsidR="00586B65" w:rsidRPr="00470408">
          <w:rPr>
            <w:lang w:val="en-US"/>
          </w:rPr>
          <w:t>cyanobacteria</w:t>
        </w:r>
      </w:ins>
      <w:r w:rsidRPr="00E03A02">
        <w:rPr>
          <w:lang w:val="en-US"/>
        </w:rPr>
        <w:t xml:space="preserve">. </w:t>
      </w:r>
    </w:p>
    <w:p w14:paraId="486D9864" w14:textId="77777777" w:rsidR="00001987" w:rsidRPr="00E03A02" w:rsidRDefault="00001987" w:rsidP="007425AE">
      <w:pPr>
        <w:spacing w:before="0" w:after="0" w:line="480" w:lineRule="auto"/>
        <w:jc w:val="both"/>
        <w:rPr>
          <w:b/>
          <w:lang w:val="en-US"/>
        </w:rPr>
      </w:pPr>
    </w:p>
    <w:p w14:paraId="2F7C033B" w14:textId="77777777" w:rsidR="00773F65" w:rsidRPr="00FA5A0F" w:rsidRDefault="00CB6CC6" w:rsidP="00F7051B">
      <w:pPr>
        <w:spacing w:before="0" w:after="0" w:line="480" w:lineRule="auto"/>
        <w:jc w:val="both"/>
        <w:rPr>
          <w:b/>
          <w:lang w:val="en-US"/>
        </w:rPr>
      </w:pPr>
      <w:r w:rsidRPr="00E03A02">
        <w:rPr>
          <w:b/>
          <w:lang w:val="en-US"/>
        </w:rPr>
        <w:t>Conclusions</w:t>
      </w:r>
    </w:p>
    <w:p w14:paraId="4394AC2D" w14:textId="77777777" w:rsidR="00001987" w:rsidRPr="0075724A" w:rsidRDefault="00CB6CC6" w:rsidP="00F7051B">
      <w:pPr>
        <w:spacing w:before="0" w:after="0" w:line="480" w:lineRule="auto"/>
        <w:ind w:firstLine="284"/>
        <w:jc w:val="both"/>
        <w:rPr>
          <w:lang w:val="en-US"/>
        </w:rPr>
      </w:pPr>
      <w:r w:rsidRPr="00FA5A0F">
        <w:rPr>
          <w:lang w:val="en-US"/>
        </w:rPr>
        <w:lastRenderedPageBreak/>
        <w:t>Due to the high number of coccoid cyanobacterial species, we find that this group needs large floristic studies, and the diversity is surely much higher than previously believed. Directing studies to unknown environments, focused on this specific cyanobacterial group and terrestrial habitats from tropical/subtropical zones, the knowledge of their biodiversity will most likely increase. We think Brazil's Atlantic Rainforest possesses a great part of this cyanobacterial richness, since it has a huge variability of habitats, which enhances the possibilities for different species to survive. However, due to the scarcity of studies in this biome and to its larg</w:t>
      </w:r>
      <w:r w:rsidRPr="0075724A">
        <w:rPr>
          <w:lang w:val="en-US"/>
        </w:rPr>
        <w:t>e deforested areas, this diversity is substantially and continuously threatened.</w:t>
      </w:r>
    </w:p>
    <w:p w14:paraId="399E0799" w14:textId="77777777" w:rsidR="00001987" w:rsidRPr="0075724A" w:rsidRDefault="00001987" w:rsidP="00A84FF0">
      <w:pPr>
        <w:spacing w:before="0" w:after="0" w:line="480" w:lineRule="auto"/>
        <w:jc w:val="both"/>
        <w:rPr>
          <w:lang w:val="en-US"/>
        </w:rPr>
      </w:pPr>
    </w:p>
    <w:p w14:paraId="7E965CD5" w14:textId="77777777" w:rsidR="00001987" w:rsidRPr="0075724A" w:rsidRDefault="00CB6CC6" w:rsidP="00A84FF0">
      <w:pPr>
        <w:spacing w:before="0" w:after="0" w:line="480" w:lineRule="auto"/>
        <w:jc w:val="both"/>
        <w:rPr>
          <w:b/>
          <w:lang w:val="en-US"/>
        </w:rPr>
      </w:pPr>
      <w:r w:rsidRPr="0075724A">
        <w:rPr>
          <w:b/>
          <w:lang w:val="en-US"/>
        </w:rPr>
        <w:t>Acknowledgements</w:t>
      </w:r>
    </w:p>
    <w:p w14:paraId="697458ED" w14:textId="77777777" w:rsidR="00001987" w:rsidRPr="0075724A" w:rsidRDefault="00CB6CC6" w:rsidP="005B36B7">
      <w:pPr>
        <w:spacing w:before="0" w:after="0" w:line="480" w:lineRule="auto"/>
        <w:jc w:val="both"/>
        <w:rPr>
          <w:rFonts w:eastAsia="MS PMincho"/>
          <w:lang w:val="en-US"/>
        </w:rPr>
      </w:pPr>
      <w:r w:rsidRPr="0075724A">
        <w:rPr>
          <w:lang w:val="en-US"/>
        </w:rPr>
        <w:t>Research support was provided by CNPq (process number 562213/2010-4) and WAG Jr had FAPESP fellowship support (process number 2012/16430-1)</w:t>
      </w:r>
      <w:r w:rsidRPr="0075724A">
        <w:rPr>
          <w:rFonts w:eastAsia="MS PMincho"/>
          <w:lang w:val="en-US"/>
        </w:rPr>
        <w:t>. We are also grateful to RM Fischer, for revising the English text.</w:t>
      </w:r>
    </w:p>
    <w:p w14:paraId="2F847E8D" w14:textId="77777777" w:rsidR="00001987" w:rsidRPr="0075724A" w:rsidRDefault="00001987" w:rsidP="005B36B7">
      <w:pPr>
        <w:spacing w:before="0" w:after="0" w:line="480" w:lineRule="auto"/>
        <w:jc w:val="both"/>
        <w:rPr>
          <w:rFonts w:eastAsia="MS PMincho"/>
          <w:lang w:val="en-US"/>
        </w:rPr>
      </w:pPr>
    </w:p>
    <w:p w14:paraId="08F7A3C5" w14:textId="77777777" w:rsidR="00001987" w:rsidRPr="0075724A" w:rsidRDefault="00CB6CC6" w:rsidP="00A026B4">
      <w:pPr>
        <w:spacing w:before="0" w:after="0" w:line="480" w:lineRule="auto"/>
        <w:jc w:val="both"/>
        <w:rPr>
          <w:rFonts w:eastAsia="MS PMincho"/>
          <w:b/>
          <w:lang w:val="en-US"/>
        </w:rPr>
      </w:pPr>
      <w:r w:rsidRPr="0075724A">
        <w:rPr>
          <w:rFonts w:eastAsia="MS PMincho"/>
          <w:b/>
          <w:lang w:val="en-US"/>
        </w:rPr>
        <w:t>References</w:t>
      </w:r>
    </w:p>
    <w:p w14:paraId="1F52670E" w14:textId="77777777" w:rsidR="00001987" w:rsidRPr="009D4F78" w:rsidRDefault="00CB6CC6" w:rsidP="00A026B4">
      <w:pPr>
        <w:spacing w:line="480" w:lineRule="auto"/>
        <w:ind w:left="567" w:hanging="567"/>
        <w:jc w:val="both"/>
        <w:rPr>
          <w:lang w:val="en-US"/>
        </w:rPr>
      </w:pPr>
      <w:r w:rsidRPr="007A19F3">
        <w:rPr>
          <w:lang w:val="en-US"/>
        </w:rPr>
        <w:t>Al-Thukair, A.A. &amp; Golubic, S. (1996) Characterization of </w:t>
      </w:r>
      <w:r w:rsidRPr="007A19F3">
        <w:rPr>
          <w:i/>
          <w:iCs/>
          <w:lang w:val="en-US"/>
        </w:rPr>
        <w:t>Hyella caespitosa</w:t>
      </w:r>
      <w:r w:rsidRPr="007A19F3">
        <w:rPr>
          <w:lang w:val="en-US"/>
        </w:rPr>
        <w:t> var. </w:t>
      </w:r>
      <w:r w:rsidRPr="007A19F3">
        <w:rPr>
          <w:i/>
          <w:iCs/>
          <w:lang w:val="en-US"/>
        </w:rPr>
        <w:t>arbuscula</w:t>
      </w:r>
      <w:r w:rsidRPr="007A19F3">
        <w:rPr>
          <w:lang w:val="en-US"/>
        </w:rPr>
        <w:t xml:space="preserve"> var. </w:t>
      </w:r>
      <w:proofErr w:type="gramStart"/>
      <w:r w:rsidRPr="007A19F3">
        <w:rPr>
          <w:lang w:val="en-US"/>
        </w:rPr>
        <w:t>nov</w:t>
      </w:r>
      <w:proofErr w:type="gramEnd"/>
      <w:r w:rsidRPr="007A19F3">
        <w:rPr>
          <w:lang w:val="en-US"/>
        </w:rPr>
        <w:t xml:space="preserve">. (Cyanophyta, Cyanobacteria) from shoaling ooid sand grains, Arabian Gulf. </w:t>
      </w:r>
      <w:r w:rsidRPr="007A19F3">
        <w:rPr>
          <w:i/>
          <w:lang w:val="en-US"/>
        </w:rPr>
        <w:t>Beih. Nova Hedwigi</w:t>
      </w:r>
      <w:r w:rsidRPr="009D4F78">
        <w:rPr>
          <w:i/>
          <w:lang w:val="en-US"/>
        </w:rPr>
        <w:t>a</w:t>
      </w:r>
      <w:r w:rsidRPr="009D4F78">
        <w:rPr>
          <w:lang w:val="en-US"/>
        </w:rPr>
        <w:t xml:space="preserve"> 112: 83–91.</w:t>
      </w:r>
    </w:p>
    <w:p w14:paraId="37483730" w14:textId="77777777" w:rsidR="00C61C73" w:rsidRPr="00E7789B" w:rsidRDefault="00C61C73" w:rsidP="00A026B4">
      <w:pPr>
        <w:spacing w:line="480" w:lineRule="auto"/>
        <w:ind w:left="567" w:hanging="567"/>
        <w:jc w:val="both"/>
        <w:rPr>
          <w:ins w:id="3256" w:author="W" w:date="2014-06-05T10:49:00Z"/>
          <w:lang w:val="en-US"/>
        </w:rPr>
      </w:pPr>
      <w:proofErr w:type="gramStart"/>
      <w:ins w:id="3257" w:author="W" w:date="2014-06-05T10:39:00Z">
        <w:r w:rsidRPr="00E7789B">
          <w:rPr>
            <w:lang w:val="en-US"/>
            <w:rPrChange w:id="3258" w:author="W" w:date="2014-06-16T03:20:00Z">
              <w:rPr>
                <w:sz w:val="23"/>
                <w:szCs w:val="23"/>
                <w:lang w:val="en-US"/>
              </w:rPr>
            </w:rPrChange>
          </w:rPr>
          <w:t>Azevedo, M.T.P. (1991</w:t>
        </w:r>
      </w:ins>
      <w:ins w:id="3259" w:author="W" w:date="2014-06-05T10:40:00Z">
        <w:r w:rsidRPr="00E7789B">
          <w:rPr>
            <w:lang w:val="en-US"/>
            <w:rPrChange w:id="3260" w:author="W" w:date="2014-06-16T03:20:00Z">
              <w:rPr>
                <w:sz w:val="23"/>
                <w:szCs w:val="23"/>
                <w:lang w:val="en-US"/>
              </w:rPr>
            </w:rPrChange>
          </w:rPr>
          <w:t>)</w:t>
        </w:r>
      </w:ins>
      <w:ins w:id="3261" w:author="W" w:date="2014-06-05T10:39:00Z">
        <w:r w:rsidRPr="00E7789B">
          <w:rPr>
            <w:lang w:val="en-US"/>
            <w:rPrChange w:id="3262" w:author="W" w:date="2014-06-16T03:20:00Z">
              <w:rPr>
                <w:sz w:val="23"/>
                <w:szCs w:val="23"/>
              </w:rPr>
            </w:rPrChange>
          </w:rPr>
          <w:t xml:space="preserve"> Edaphic blue-green algae from the São Paulo Botanical Garden, Brazil.</w:t>
        </w:r>
        <w:proofErr w:type="gramEnd"/>
        <w:r w:rsidRPr="00E7789B">
          <w:rPr>
            <w:lang w:val="en-US"/>
            <w:rPrChange w:id="3263" w:author="W" w:date="2014-06-16T03:20:00Z">
              <w:rPr>
                <w:sz w:val="23"/>
                <w:szCs w:val="23"/>
              </w:rPr>
            </w:rPrChange>
          </w:rPr>
          <w:t xml:space="preserve"> </w:t>
        </w:r>
        <w:r w:rsidRPr="00E7789B">
          <w:rPr>
            <w:i/>
            <w:lang w:val="en-US"/>
            <w:rPrChange w:id="3264" w:author="W" w:date="2014-06-16T03:20:00Z">
              <w:rPr>
                <w:sz w:val="23"/>
                <w:szCs w:val="23"/>
              </w:rPr>
            </w:rPrChange>
          </w:rPr>
          <w:t>Algological Studies</w:t>
        </w:r>
        <w:r w:rsidRPr="00E7789B">
          <w:rPr>
            <w:lang w:val="en-US"/>
            <w:rPrChange w:id="3265" w:author="W" w:date="2014-06-16T03:20:00Z">
              <w:rPr>
                <w:sz w:val="23"/>
                <w:szCs w:val="23"/>
              </w:rPr>
            </w:rPrChange>
          </w:rPr>
          <w:t xml:space="preserve"> 64: 503–526.</w:t>
        </w:r>
      </w:ins>
    </w:p>
    <w:p w14:paraId="687A01A1" w14:textId="77777777" w:rsidR="00183628" w:rsidRPr="00E7789B" w:rsidRDefault="00183628" w:rsidP="00A026B4">
      <w:pPr>
        <w:spacing w:line="480" w:lineRule="auto"/>
        <w:ind w:left="567" w:hanging="567"/>
        <w:jc w:val="both"/>
        <w:rPr>
          <w:ins w:id="3266" w:author="W" w:date="2014-06-05T10:45:00Z"/>
          <w:lang w:val="en-US"/>
        </w:rPr>
      </w:pPr>
      <w:ins w:id="3267" w:author="W" w:date="2014-06-05T10:49:00Z">
        <w:r w:rsidRPr="00E7789B">
          <w:rPr>
            <w:lang w:val="en-US"/>
            <w:rPrChange w:id="3268" w:author="W" w:date="2014-06-16T03:20:00Z">
              <w:rPr>
                <w:sz w:val="23"/>
                <w:szCs w:val="23"/>
              </w:rPr>
            </w:rPrChange>
          </w:rPr>
          <w:t xml:space="preserve">Azevedo, M.T.P. &amp; Kováčik, L. (1996) </w:t>
        </w:r>
        <w:r w:rsidRPr="00E7789B">
          <w:rPr>
            <w:i/>
            <w:iCs/>
            <w:lang w:val="en-US"/>
            <w:rPrChange w:id="3269" w:author="W" w:date="2014-06-16T03:20:00Z">
              <w:rPr>
                <w:i/>
                <w:iCs/>
                <w:sz w:val="23"/>
                <w:szCs w:val="23"/>
              </w:rPr>
            </w:rPrChange>
          </w:rPr>
          <w:t xml:space="preserve">Rhabdogloea brasilica </w:t>
        </w:r>
        <w:r w:rsidRPr="00E7789B">
          <w:rPr>
            <w:lang w:val="en-US"/>
            <w:rPrChange w:id="3270" w:author="W" w:date="2014-06-16T03:20:00Z">
              <w:rPr>
                <w:sz w:val="23"/>
                <w:szCs w:val="23"/>
              </w:rPr>
            </w:rPrChange>
          </w:rPr>
          <w:t xml:space="preserve">sp. </w:t>
        </w:r>
        <w:proofErr w:type="gramStart"/>
        <w:r w:rsidRPr="00E7789B">
          <w:rPr>
            <w:lang w:val="en-US"/>
            <w:rPrChange w:id="3271" w:author="W" w:date="2014-06-16T03:20:00Z">
              <w:rPr>
                <w:sz w:val="23"/>
                <w:szCs w:val="23"/>
              </w:rPr>
            </w:rPrChange>
          </w:rPr>
          <w:t>nov</w:t>
        </w:r>
        <w:proofErr w:type="gramEnd"/>
        <w:r w:rsidRPr="00E7789B">
          <w:rPr>
            <w:lang w:val="en-US"/>
            <w:rPrChange w:id="3272" w:author="W" w:date="2014-06-16T03:20:00Z">
              <w:rPr>
                <w:sz w:val="23"/>
                <w:szCs w:val="23"/>
              </w:rPr>
            </w:rPrChange>
          </w:rPr>
          <w:t xml:space="preserve">. (Chroococcales, Synechococcaceae): morphological and morphometric variability under cross-gradient cultures. </w:t>
        </w:r>
        <w:r w:rsidRPr="00E7789B">
          <w:rPr>
            <w:i/>
            <w:rPrChange w:id="3273" w:author="W" w:date="2014-06-16T03:20:00Z">
              <w:rPr>
                <w:sz w:val="23"/>
                <w:szCs w:val="23"/>
              </w:rPr>
            </w:rPrChange>
          </w:rPr>
          <w:t>Algological Studies</w:t>
        </w:r>
        <w:r w:rsidRPr="00E7789B">
          <w:rPr>
            <w:rPrChange w:id="3274" w:author="W" w:date="2014-06-16T03:20:00Z">
              <w:rPr>
                <w:sz w:val="23"/>
                <w:szCs w:val="23"/>
              </w:rPr>
            </w:rPrChange>
          </w:rPr>
          <w:t xml:space="preserve"> 83: 83</w:t>
        </w:r>
        <w:r w:rsidRPr="00E7789B">
          <w:rPr>
            <w:lang w:val="en-US"/>
          </w:rPr>
          <w:t>–</w:t>
        </w:r>
        <w:r w:rsidRPr="00E7789B">
          <w:rPr>
            <w:rPrChange w:id="3275" w:author="W" w:date="2014-06-16T03:20:00Z">
              <w:rPr>
                <w:sz w:val="23"/>
                <w:szCs w:val="23"/>
              </w:rPr>
            </w:rPrChange>
          </w:rPr>
          <w:t>92.</w:t>
        </w:r>
      </w:ins>
    </w:p>
    <w:p w14:paraId="2B9D6B7C" w14:textId="77777777" w:rsidR="00C61C73" w:rsidRPr="00E7789B" w:rsidRDefault="00C61C73" w:rsidP="00A026B4">
      <w:pPr>
        <w:spacing w:line="480" w:lineRule="auto"/>
        <w:ind w:left="567" w:hanging="567"/>
        <w:jc w:val="both"/>
        <w:rPr>
          <w:ins w:id="3276" w:author="W" w:date="2014-06-05T10:39:00Z"/>
          <w:lang w:val="en-US"/>
        </w:rPr>
      </w:pPr>
      <w:proofErr w:type="gramStart"/>
      <w:ins w:id="3277" w:author="W" w:date="2014-06-05T10:45:00Z">
        <w:r w:rsidRPr="00E7789B">
          <w:rPr>
            <w:lang w:val="en-US"/>
          </w:rPr>
          <w:t>Azevedo, M.T.P. &amp; Sant’Anna, C.L. (</w:t>
        </w:r>
        <w:r w:rsidRPr="00E7789B">
          <w:rPr>
            <w:lang w:val="en-US"/>
            <w:rPrChange w:id="3278" w:author="W" w:date="2014-06-16T03:20:00Z">
              <w:rPr>
                <w:sz w:val="23"/>
                <w:szCs w:val="23"/>
              </w:rPr>
            </w:rPrChange>
          </w:rPr>
          <w:t>1993) New taxa of Oscillatoriaceae (Cyanophyceae) from São Paulo State, Brazil.</w:t>
        </w:r>
        <w:proofErr w:type="gramEnd"/>
        <w:r w:rsidRPr="00E7789B">
          <w:rPr>
            <w:lang w:val="en-US"/>
            <w:rPrChange w:id="3279" w:author="W" w:date="2014-06-16T03:20:00Z">
              <w:rPr>
                <w:sz w:val="23"/>
                <w:szCs w:val="23"/>
              </w:rPr>
            </w:rPrChange>
          </w:rPr>
          <w:t xml:space="preserve"> </w:t>
        </w:r>
        <w:r w:rsidRPr="00E7789B">
          <w:rPr>
            <w:i/>
            <w:lang w:val="en-US"/>
            <w:rPrChange w:id="3280" w:author="W" w:date="2014-06-16T03:20:00Z">
              <w:rPr>
                <w:sz w:val="23"/>
                <w:szCs w:val="23"/>
              </w:rPr>
            </w:rPrChange>
          </w:rPr>
          <w:t>Cryptogamic Botany</w:t>
        </w:r>
        <w:r w:rsidRPr="00E7789B">
          <w:rPr>
            <w:lang w:val="en-US"/>
            <w:rPrChange w:id="3281" w:author="W" w:date="2014-06-16T03:20:00Z">
              <w:rPr>
                <w:sz w:val="23"/>
                <w:szCs w:val="23"/>
              </w:rPr>
            </w:rPrChange>
          </w:rPr>
          <w:t xml:space="preserve"> 3: 207–212.</w:t>
        </w:r>
      </w:ins>
    </w:p>
    <w:p w14:paraId="51314066" w14:textId="77777777" w:rsidR="00001987" w:rsidRPr="00E7789B" w:rsidRDefault="00CB6CC6" w:rsidP="00FA5BA7">
      <w:pPr>
        <w:spacing w:line="480" w:lineRule="auto"/>
        <w:ind w:left="567" w:hanging="567"/>
        <w:jc w:val="both"/>
        <w:rPr>
          <w:ins w:id="3282" w:author="W" w:date="2014-06-05T10:41:00Z"/>
          <w:lang w:val="en-US"/>
        </w:rPr>
      </w:pPr>
      <w:r w:rsidRPr="0037257F">
        <w:rPr>
          <w:lang w:val="en-US"/>
        </w:rPr>
        <w:lastRenderedPageBreak/>
        <w:t>Azevedo, M.T.P. &amp; Sant’Anna, C.L. (1994</w:t>
      </w:r>
      <w:ins w:id="3283" w:author="W" w:date="2014-06-05T10:41:00Z">
        <w:r w:rsidR="00C61C73" w:rsidRPr="0037257F">
          <w:rPr>
            <w:lang w:val="en-US"/>
          </w:rPr>
          <w:t>a</w:t>
        </w:r>
      </w:ins>
      <w:r w:rsidRPr="0037257F">
        <w:rPr>
          <w:lang w:val="en-US"/>
        </w:rPr>
        <w:t xml:space="preserve">) </w:t>
      </w:r>
      <w:r w:rsidRPr="0037257F">
        <w:rPr>
          <w:i/>
          <w:iCs/>
          <w:lang w:val="en-US"/>
        </w:rPr>
        <w:t>Cyanostylon gelatinosus</w:t>
      </w:r>
      <w:r w:rsidRPr="00433D6F">
        <w:rPr>
          <w:lang w:val="en-US"/>
        </w:rPr>
        <w:t xml:space="preserve">, a new species (Chroococcales, Cyanophyceae) from São Paulo State, Brazil. </w:t>
      </w:r>
      <w:r w:rsidRPr="00F117C0">
        <w:rPr>
          <w:i/>
          <w:lang w:val="en-US"/>
        </w:rPr>
        <w:t>Algological Studi</w:t>
      </w:r>
      <w:r w:rsidRPr="007425AE">
        <w:rPr>
          <w:i/>
          <w:lang w:val="en-US"/>
        </w:rPr>
        <w:t>es</w:t>
      </w:r>
      <w:r w:rsidRPr="007425AE">
        <w:rPr>
          <w:lang w:val="en-US"/>
        </w:rPr>
        <w:t xml:space="preserve"> 75: 75</w:t>
      </w:r>
      <w:r w:rsidRPr="00E7789B">
        <w:rPr>
          <w:lang w:val="en-US"/>
          <w:rPrChange w:id="3284" w:author="W" w:date="2014-06-16T03:20:00Z">
            <w:rPr>
              <w:sz w:val="20"/>
              <w:szCs w:val="20"/>
              <w:lang w:val="en-US"/>
            </w:rPr>
          </w:rPrChange>
        </w:rPr>
        <w:t>–</w:t>
      </w:r>
      <w:r w:rsidRPr="00E7789B">
        <w:rPr>
          <w:lang w:val="en-US"/>
        </w:rPr>
        <w:t>78.</w:t>
      </w:r>
    </w:p>
    <w:p w14:paraId="6980666A" w14:textId="77777777" w:rsidR="00C61C73" w:rsidRPr="00E7789B" w:rsidRDefault="00C61C73" w:rsidP="00FA5BA7">
      <w:pPr>
        <w:spacing w:line="480" w:lineRule="auto"/>
        <w:ind w:left="567" w:hanging="567"/>
        <w:jc w:val="both"/>
        <w:rPr>
          <w:lang w:val="en-US"/>
        </w:rPr>
      </w:pPr>
      <w:ins w:id="3285" w:author="W" w:date="2014-06-05T10:41:00Z">
        <w:r w:rsidRPr="00E7789B">
          <w:rPr>
            <w:lang w:val="en-US"/>
          </w:rPr>
          <w:t>Azevedo, M.T.P. &amp; Sant’Anna, C.L. (</w:t>
        </w:r>
        <w:r w:rsidRPr="00E7789B">
          <w:rPr>
            <w:lang w:val="en-US"/>
            <w:rPrChange w:id="3286" w:author="W" w:date="2014-06-16T03:20:00Z">
              <w:rPr>
                <w:sz w:val="23"/>
                <w:szCs w:val="23"/>
                <w:lang w:val="en-US"/>
              </w:rPr>
            </w:rPrChange>
          </w:rPr>
          <w:t xml:space="preserve">1994b) </w:t>
        </w:r>
        <w:r w:rsidRPr="00E7789B">
          <w:rPr>
            <w:i/>
            <w:iCs/>
            <w:lang w:val="en-US"/>
            <w:rPrChange w:id="3287" w:author="W" w:date="2014-06-16T03:20:00Z">
              <w:rPr>
                <w:i/>
                <w:iCs/>
                <w:sz w:val="23"/>
                <w:szCs w:val="23"/>
              </w:rPr>
            </w:rPrChange>
          </w:rPr>
          <w:t>Hormothece geitleriana</w:t>
        </w:r>
        <w:r w:rsidRPr="00E7789B">
          <w:rPr>
            <w:lang w:val="en-US"/>
            <w:rPrChange w:id="3288" w:author="W" w:date="2014-06-16T03:20:00Z">
              <w:rPr>
                <w:sz w:val="23"/>
                <w:szCs w:val="23"/>
              </w:rPr>
            </w:rPrChange>
          </w:rPr>
          <w:t xml:space="preserve">: A new edaphic chroococcal Cyanophyceae from São Paulo State, Brazil. </w:t>
        </w:r>
        <w:r w:rsidRPr="00E7789B">
          <w:rPr>
            <w:i/>
            <w:lang w:val="en-US"/>
            <w:rPrChange w:id="3289" w:author="W" w:date="2014-06-16T03:20:00Z">
              <w:rPr>
                <w:sz w:val="23"/>
                <w:szCs w:val="23"/>
              </w:rPr>
            </w:rPrChange>
          </w:rPr>
          <w:t>Algological Studies</w:t>
        </w:r>
        <w:r w:rsidRPr="00E7789B">
          <w:rPr>
            <w:lang w:val="en-US"/>
            <w:rPrChange w:id="3290" w:author="W" w:date="2014-06-16T03:20:00Z">
              <w:rPr>
                <w:sz w:val="23"/>
                <w:szCs w:val="23"/>
              </w:rPr>
            </w:rPrChange>
          </w:rPr>
          <w:t xml:space="preserve"> 75: 7</w:t>
        </w:r>
      </w:ins>
      <w:ins w:id="3291" w:author="W" w:date="2014-06-05T10:43:00Z">
        <w:r w:rsidRPr="00E7789B">
          <w:rPr>
            <w:lang w:val="en-US"/>
            <w:rPrChange w:id="3292" w:author="W" w:date="2014-06-16T03:20:00Z">
              <w:rPr>
                <w:sz w:val="23"/>
                <w:szCs w:val="23"/>
                <w:lang w:val="en-US"/>
              </w:rPr>
            </w:rPrChange>
          </w:rPr>
          <w:t>9</w:t>
        </w:r>
      </w:ins>
      <w:ins w:id="3293" w:author="W" w:date="2014-06-05T10:42:00Z">
        <w:r w:rsidRPr="00E7789B">
          <w:rPr>
            <w:lang w:val="en-US"/>
            <w:rPrChange w:id="3294" w:author="W" w:date="2014-06-16T03:20:00Z">
              <w:rPr>
                <w:sz w:val="20"/>
                <w:szCs w:val="20"/>
                <w:lang w:val="en-US"/>
              </w:rPr>
            </w:rPrChange>
          </w:rPr>
          <w:t>–</w:t>
        </w:r>
      </w:ins>
      <w:ins w:id="3295" w:author="W" w:date="2014-06-05T10:43:00Z">
        <w:r w:rsidRPr="00E7789B">
          <w:rPr>
            <w:lang w:val="en-US"/>
            <w:rPrChange w:id="3296" w:author="W" w:date="2014-06-16T03:20:00Z">
              <w:rPr>
                <w:sz w:val="20"/>
                <w:szCs w:val="20"/>
                <w:lang w:val="en-US"/>
              </w:rPr>
            </w:rPrChange>
          </w:rPr>
          <w:t>83</w:t>
        </w:r>
      </w:ins>
      <w:ins w:id="3297" w:author="W" w:date="2014-06-05T10:41:00Z">
        <w:r w:rsidRPr="00E7789B">
          <w:rPr>
            <w:lang w:val="en-US"/>
            <w:rPrChange w:id="3298" w:author="W" w:date="2014-06-16T03:20:00Z">
              <w:rPr>
                <w:sz w:val="23"/>
                <w:szCs w:val="23"/>
              </w:rPr>
            </w:rPrChange>
          </w:rPr>
          <w:t>.</w:t>
        </w:r>
      </w:ins>
    </w:p>
    <w:p w14:paraId="7DE5D6C8" w14:textId="77777777" w:rsidR="00C61C73" w:rsidRPr="00E7789B" w:rsidRDefault="00C61C73" w:rsidP="00FA5BA7">
      <w:pPr>
        <w:spacing w:line="480" w:lineRule="auto"/>
        <w:ind w:left="567" w:hanging="567"/>
        <w:jc w:val="both"/>
        <w:rPr>
          <w:ins w:id="3299" w:author="W" w:date="2014-06-05T10:47:00Z"/>
          <w:lang w:val="en-US"/>
        </w:rPr>
      </w:pPr>
      <w:proofErr w:type="gramStart"/>
      <w:ins w:id="3300" w:author="W" w:date="2014-06-05T10:47:00Z">
        <w:r w:rsidRPr="00E7789B">
          <w:rPr>
            <w:lang w:val="en-US"/>
            <w:rPrChange w:id="3301" w:author="W" w:date="2014-06-16T03:20:00Z">
              <w:rPr>
                <w:sz w:val="23"/>
                <w:szCs w:val="23"/>
                <w:lang w:val="en-US"/>
              </w:rPr>
            </w:rPrChange>
          </w:rPr>
          <w:t>Branco, L.H.Z., Silva, S.M. &amp; Sant</w:t>
        </w:r>
      </w:ins>
      <w:ins w:id="3302" w:author="W" w:date="2014-06-05T10:48:00Z">
        <w:r w:rsidRPr="00E7789B">
          <w:rPr>
            <w:lang w:val="en-US"/>
            <w:rPrChange w:id="3303" w:author="W" w:date="2014-06-16T03:20:00Z">
              <w:rPr>
                <w:sz w:val="23"/>
                <w:szCs w:val="23"/>
                <w:lang w:val="en-US"/>
              </w:rPr>
            </w:rPrChange>
          </w:rPr>
          <w:t>’</w:t>
        </w:r>
      </w:ins>
      <w:ins w:id="3304" w:author="W" w:date="2014-06-05T10:47:00Z">
        <w:r w:rsidRPr="00E7789B">
          <w:rPr>
            <w:lang w:val="en-US"/>
            <w:rPrChange w:id="3305" w:author="W" w:date="2014-06-16T03:20:00Z">
              <w:rPr>
                <w:sz w:val="23"/>
                <w:szCs w:val="23"/>
                <w:lang w:val="en-US"/>
              </w:rPr>
            </w:rPrChange>
          </w:rPr>
          <w:t xml:space="preserve">Anna, C.L. (1994) </w:t>
        </w:r>
        <w:r w:rsidRPr="00E7789B">
          <w:rPr>
            <w:i/>
            <w:iCs/>
            <w:lang w:val="en-US"/>
            <w:rPrChange w:id="3306" w:author="W" w:date="2014-06-16T03:20:00Z">
              <w:rPr>
                <w:i/>
                <w:iCs/>
                <w:sz w:val="23"/>
                <w:szCs w:val="23"/>
              </w:rPr>
            </w:rPrChange>
          </w:rPr>
          <w:t xml:space="preserve">Stichosiphon mangle </w:t>
        </w:r>
        <w:r w:rsidRPr="00E7789B">
          <w:rPr>
            <w:lang w:val="en-US"/>
            <w:rPrChange w:id="3307" w:author="W" w:date="2014-06-16T03:20:00Z">
              <w:rPr>
                <w:sz w:val="23"/>
                <w:szCs w:val="23"/>
              </w:rPr>
            </w:rPrChange>
          </w:rPr>
          <w:t>sp. nova, a new cyanophyte from mangrove environments.</w:t>
        </w:r>
        <w:proofErr w:type="gramEnd"/>
        <w:r w:rsidRPr="00E7789B">
          <w:rPr>
            <w:lang w:val="en-US"/>
            <w:rPrChange w:id="3308" w:author="W" w:date="2014-06-16T03:20:00Z">
              <w:rPr>
                <w:sz w:val="23"/>
                <w:szCs w:val="23"/>
              </w:rPr>
            </w:rPrChange>
          </w:rPr>
          <w:t xml:space="preserve"> </w:t>
        </w:r>
        <w:r w:rsidRPr="00E7789B">
          <w:rPr>
            <w:i/>
            <w:lang w:val="en-US"/>
            <w:rPrChange w:id="3309" w:author="W" w:date="2014-06-16T03:20:00Z">
              <w:rPr>
                <w:sz w:val="23"/>
                <w:szCs w:val="23"/>
              </w:rPr>
            </w:rPrChange>
          </w:rPr>
          <w:t>Algological Studies</w:t>
        </w:r>
        <w:r w:rsidRPr="00E7789B">
          <w:rPr>
            <w:lang w:val="en-US"/>
            <w:rPrChange w:id="3310" w:author="W" w:date="2014-06-16T03:20:00Z">
              <w:rPr>
                <w:sz w:val="23"/>
                <w:szCs w:val="23"/>
              </w:rPr>
            </w:rPrChange>
          </w:rPr>
          <w:t xml:space="preserve"> 72: 1</w:t>
        </w:r>
        <w:r w:rsidRPr="00E7789B">
          <w:rPr>
            <w:lang w:val="en-US"/>
          </w:rPr>
          <w:t>–</w:t>
        </w:r>
        <w:r w:rsidRPr="00E7789B">
          <w:rPr>
            <w:lang w:val="en-US"/>
            <w:rPrChange w:id="3311" w:author="W" w:date="2014-06-16T03:20:00Z">
              <w:rPr>
                <w:sz w:val="23"/>
                <w:szCs w:val="23"/>
              </w:rPr>
            </w:rPrChange>
          </w:rPr>
          <w:t>7.</w:t>
        </w:r>
      </w:ins>
    </w:p>
    <w:p w14:paraId="756DB488" w14:textId="77777777" w:rsidR="00183628" w:rsidRPr="00E7789B" w:rsidRDefault="00183628" w:rsidP="00FA5BA7">
      <w:pPr>
        <w:spacing w:line="480" w:lineRule="auto"/>
        <w:ind w:left="567" w:hanging="567"/>
        <w:jc w:val="both"/>
        <w:rPr>
          <w:ins w:id="3312" w:author="W" w:date="2014-06-05T10:51:00Z"/>
          <w:lang w:val="en-US"/>
        </w:rPr>
      </w:pPr>
      <w:proofErr w:type="gramStart"/>
      <w:ins w:id="3313" w:author="W" w:date="2014-06-05T10:51:00Z">
        <w:r w:rsidRPr="00E7789B">
          <w:rPr>
            <w:lang w:val="en-US"/>
            <w:rPrChange w:id="3314" w:author="W" w:date="2014-06-16T03:20:00Z">
              <w:rPr>
                <w:sz w:val="23"/>
                <w:szCs w:val="23"/>
                <w:lang w:val="en-US"/>
              </w:rPr>
            </w:rPrChange>
          </w:rPr>
          <w:t xml:space="preserve">Branco, L.H.Z., Azevedo, M.T.P., Sant´Anna, C.L. &amp; Komárek, J. (2006) New morphospecies of </w:t>
        </w:r>
        <w:r w:rsidRPr="00E7789B">
          <w:rPr>
            <w:i/>
            <w:iCs/>
            <w:lang w:val="en-US"/>
            <w:rPrChange w:id="3315" w:author="W" w:date="2014-06-16T03:20:00Z">
              <w:rPr>
                <w:i/>
                <w:iCs/>
                <w:sz w:val="23"/>
                <w:szCs w:val="23"/>
              </w:rPr>
            </w:rPrChange>
          </w:rPr>
          <w:t xml:space="preserve">Symplocastrum </w:t>
        </w:r>
        <w:r w:rsidRPr="00E7789B">
          <w:rPr>
            <w:lang w:val="en-US"/>
            <w:rPrChange w:id="3316" w:author="W" w:date="2014-06-16T03:20:00Z">
              <w:rPr>
                <w:sz w:val="23"/>
                <w:szCs w:val="23"/>
              </w:rPr>
            </w:rPrChange>
          </w:rPr>
          <w:t>(Phormidiaceae, Oscillatoriales) from aerophytic habitats in Brazil.</w:t>
        </w:r>
        <w:proofErr w:type="gramEnd"/>
        <w:r w:rsidRPr="00E7789B">
          <w:rPr>
            <w:lang w:val="en-US"/>
            <w:rPrChange w:id="3317" w:author="W" w:date="2014-06-16T03:20:00Z">
              <w:rPr>
                <w:sz w:val="23"/>
                <w:szCs w:val="23"/>
              </w:rPr>
            </w:rPrChange>
          </w:rPr>
          <w:t xml:space="preserve"> </w:t>
        </w:r>
        <w:r w:rsidRPr="00E7789B">
          <w:rPr>
            <w:i/>
            <w:lang w:val="en-US"/>
            <w:rPrChange w:id="3318" w:author="W" w:date="2014-06-16T03:20:00Z">
              <w:rPr>
                <w:sz w:val="23"/>
                <w:szCs w:val="23"/>
              </w:rPr>
            </w:rPrChange>
          </w:rPr>
          <w:t>Algological Studies</w:t>
        </w:r>
        <w:r w:rsidRPr="00E7789B">
          <w:rPr>
            <w:lang w:val="en-US"/>
            <w:rPrChange w:id="3319" w:author="W" w:date="2014-06-16T03:20:00Z">
              <w:rPr>
                <w:sz w:val="23"/>
                <w:szCs w:val="23"/>
              </w:rPr>
            </w:rPrChange>
          </w:rPr>
          <w:t xml:space="preserve"> 121: 23</w:t>
        </w:r>
        <w:r w:rsidRPr="00E7789B">
          <w:rPr>
            <w:lang w:val="en-US"/>
          </w:rPr>
          <w:t>–</w:t>
        </w:r>
        <w:r w:rsidRPr="00E7789B">
          <w:rPr>
            <w:lang w:val="en-US"/>
            <w:rPrChange w:id="3320" w:author="W" w:date="2014-06-16T03:20:00Z">
              <w:rPr>
                <w:sz w:val="23"/>
                <w:szCs w:val="23"/>
              </w:rPr>
            </w:rPrChange>
          </w:rPr>
          <w:t>33.</w:t>
        </w:r>
      </w:ins>
    </w:p>
    <w:p w14:paraId="0CB3CB9B" w14:textId="77777777" w:rsidR="00001987" w:rsidRPr="00E7789B" w:rsidRDefault="00CB6CC6" w:rsidP="00FA5BA7">
      <w:pPr>
        <w:spacing w:line="480" w:lineRule="auto"/>
        <w:ind w:left="567" w:hanging="567"/>
        <w:jc w:val="both"/>
        <w:rPr>
          <w:lang w:val="en-US"/>
        </w:rPr>
      </w:pPr>
      <w:proofErr w:type="gramStart"/>
      <w:r w:rsidRPr="00B775CF">
        <w:rPr>
          <w:lang w:val="en-US"/>
        </w:rPr>
        <w:t>Bornet, É. &amp; Flahault, C. (1886) Revision des Nostocacées hétérocystées contenues dans les principaux herbiers de France (Troisième fragment).</w:t>
      </w:r>
      <w:proofErr w:type="gramEnd"/>
      <w:r w:rsidRPr="00B775CF">
        <w:rPr>
          <w:lang w:val="en-US"/>
        </w:rPr>
        <w:t xml:space="preserve"> </w:t>
      </w:r>
      <w:r w:rsidRPr="007425AE">
        <w:rPr>
          <w:i/>
          <w:iCs/>
          <w:lang w:val="en-US"/>
        </w:rPr>
        <w:t>Annales des Sciences Naturelles, Botanique, Septième série</w:t>
      </w:r>
      <w:r w:rsidRPr="007425AE">
        <w:rPr>
          <w:lang w:val="en-US"/>
        </w:rPr>
        <w:t> 5: 51</w:t>
      </w:r>
      <w:r w:rsidRPr="00E7789B">
        <w:rPr>
          <w:lang w:val="en-US"/>
          <w:rPrChange w:id="3321" w:author="W" w:date="2014-06-16T03:20:00Z">
            <w:rPr>
              <w:sz w:val="20"/>
              <w:szCs w:val="20"/>
              <w:lang w:val="en-US"/>
            </w:rPr>
          </w:rPrChange>
        </w:rPr>
        <w:t>–</w:t>
      </w:r>
      <w:r w:rsidRPr="00E7789B">
        <w:rPr>
          <w:lang w:val="en-US"/>
        </w:rPr>
        <w:t>129. </w:t>
      </w:r>
    </w:p>
    <w:p w14:paraId="6896B912" w14:textId="77777777" w:rsidR="0075724A" w:rsidRPr="0075724A" w:rsidRDefault="0075724A" w:rsidP="00FA5BA7">
      <w:pPr>
        <w:spacing w:line="480" w:lineRule="auto"/>
        <w:ind w:left="567" w:hanging="567"/>
        <w:jc w:val="both"/>
        <w:rPr>
          <w:ins w:id="3322" w:author="W" w:date="2014-06-16T14:27:00Z"/>
          <w:lang w:val="en-US"/>
          <w:rPrChange w:id="3323" w:author="W" w:date="2014-06-16T14:27:00Z">
            <w:rPr>
              <w:ins w:id="3324" w:author="W" w:date="2014-06-16T14:27:00Z"/>
            </w:rPr>
          </w:rPrChange>
        </w:rPr>
      </w:pPr>
      <w:proofErr w:type="gramStart"/>
      <w:ins w:id="3325" w:author="W" w:date="2014-06-16T14:27:00Z">
        <w:r w:rsidRPr="0075724A">
          <w:rPr>
            <w:lang w:val="en-US"/>
            <w:rPrChange w:id="3326" w:author="W" w:date="2014-06-16T14:27:00Z">
              <w:rPr/>
            </w:rPrChange>
          </w:rPr>
          <w:t>Bornet, É. &amp; Thuret, G. (1876)</w:t>
        </w:r>
        <w:r>
          <w:rPr>
            <w:lang w:val="en-US"/>
          </w:rPr>
          <w:t xml:space="preserve"> </w:t>
        </w:r>
        <w:r w:rsidRPr="0075724A">
          <w:rPr>
            <w:i/>
            <w:iCs/>
            <w:lang w:val="en-US"/>
            <w:rPrChange w:id="3327" w:author="W" w:date="2014-06-16T14:27:00Z">
              <w:rPr>
                <w:i/>
                <w:iCs/>
              </w:rPr>
            </w:rPrChange>
          </w:rPr>
          <w:t>Notes algologiques recueil d'observations sur les algues.</w:t>
        </w:r>
        <w:proofErr w:type="gramEnd"/>
        <w:r w:rsidRPr="0075724A">
          <w:rPr>
            <w:i/>
            <w:iCs/>
            <w:lang w:val="en-US"/>
            <w:rPrChange w:id="3328" w:author="W" w:date="2014-06-16T14:27:00Z">
              <w:rPr>
                <w:i/>
                <w:iCs/>
              </w:rPr>
            </w:rPrChange>
          </w:rPr>
          <w:t xml:space="preserve"> </w:t>
        </w:r>
        <w:r w:rsidRPr="0075724A">
          <w:rPr>
            <w:iCs/>
            <w:lang w:val="en-US"/>
            <w:rPrChange w:id="3329" w:author="W" w:date="2014-06-16T14:27:00Z">
              <w:rPr>
                <w:i/>
                <w:iCs/>
              </w:rPr>
            </w:rPrChange>
          </w:rPr>
          <w:t>Fasc. 1</w:t>
        </w:r>
        <w:r w:rsidRPr="0075724A">
          <w:rPr>
            <w:lang w:val="en-US"/>
            <w:rPrChange w:id="3330" w:author="W" w:date="2014-06-16T14:27:00Z">
              <w:rPr/>
            </w:rPrChange>
          </w:rPr>
          <w:t xml:space="preserve">. </w:t>
        </w:r>
        <w:r w:rsidRPr="00362C2E">
          <w:rPr>
            <w:lang w:val="en-US"/>
          </w:rPr>
          <w:t>G. Masson</w:t>
        </w:r>
      </w:ins>
      <w:ins w:id="3331" w:author="W" w:date="2014-06-16T14:28:00Z">
        <w:r>
          <w:rPr>
            <w:lang w:val="en-US"/>
          </w:rPr>
          <w:t>, Paris, 7</w:t>
        </w:r>
        <w:r w:rsidRPr="00362C2E">
          <w:rPr>
            <w:lang w:val="en-US"/>
          </w:rPr>
          <w:t>0</w:t>
        </w:r>
        <w:r>
          <w:rPr>
            <w:lang w:val="en-US"/>
          </w:rPr>
          <w:t xml:space="preserve"> </w:t>
        </w:r>
      </w:ins>
      <w:ins w:id="3332" w:author="W" w:date="2014-06-16T14:27:00Z">
        <w:r w:rsidRPr="0075724A">
          <w:rPr>
            <w:lang w:val="en-US"/>
            <w:rPrChange w:id="3333" w:author="W" w:date="2014-06-16T14:27:00Z">
              <w:rPr/>
            </w:rPrChange>
          </w:rPr>
          <w:t>pp.</w:t>
        </w:r>
      </w:ins>
    </w:p>
    <w:p w14:paraId="7946D77B" w14:textId="77777777" w:rsidR="00001987" w:rsidRPr="00E7789B" w:rsidRDefault="00CB6CC6" w:rsidP="00FA5BA7">
      <w:pPr>
        <w:spacing w:line="480" w:lineRule="auto"/>
        <w:ind w:left="567" w:hanging="567"/>
        <w:jc w:val="both"/>
        <w:rPr>
          <w:rPrChange w:id="3334" w:author="W" w:date="2014-06-16T03:20:00Z">
            <w:rPr>
              <w:lang w:val="en-US"/>
            </w:rPr>
          </w:rPrChange>
        </w:rPr>
      </w:pPr>
      <w:r w:rsidRPr="00E7789B">
        <w:rPr>
          <w:rPrChange w:id="3335" w:author="W" w:date="2014-06-16T03:20:00Z">
            <w:rPr>
              <w:lang w:val="en-US"/>
            </w:rPr>
          </w:rPrChange>
        </w:rPr>
        <w:t xml:space="preserve">Borzì, A. (1878) Note alla morfologia e biologia della Alghe Ficocromacee. </w:t>
      </w:r>
      <w:r w:rsidRPr="00E7789B">
        <w:rPr>
          <w:i/>
          <w:rPrChange w:id="3336" w:author="W" w:date="2014-06-16T03:20:00Z">
            <w:rPr>
              <w:i/>
              <w:lang w:val="en-US"/>
            </w:rPr>
          </w:rPrChange>
        </w:rPr>
        <w:t>Nuovo Giornale Botanico Italiano</w:t>
      </w:r>
      <w:r w:rsidRPr="00E7789B">
        <w:rPr>
          <w:rPrChange w:id="3337" w:author="W" w:date="2014-06-16T03:20:00Z">
            <w:rPr>
              <w:lang w:val="en-US"/>
            </w:rPr>
          </w:rPrChange>
        </w:rPr>
        <w:t xml:space="preserve"> 10: 236–288.</w:t>
      </w:r>
    </w:p>
    <w:p w14:paraId="2DC571C3" w14:textId="77777777" w:rsidR="00001987" w:rsidRPr="00E7789B" w:rsidRDefault="00CB6CC6" w:rsidP="00FA5BA7">
      <w:pPr>
        <w:spacing w:line="480" w:lineRule="auto"/>
        <w:ind w:left="567" w:hanging="567"/>
        <w:jc w:val="both"/>
        <w:rPr>
          <w:rPrChange w:id="3338" w:author="W" w:date="2014-06-16T03:20:00Z">
            <w:rPr>
              <w:lang w:val="en-US"/>
            </w:rPr>
          </w:rPrChange>
        </w:rPr>
      </w:pPr>
      <w:r w:rsidRPr="00E7789B">
        <w:rPr>
          <w:rPrChange w:id="3339" w:author="W" w:date="2014-06-16T03:20:00Z">
            <w:rPr>
              <w:lang w:val="en-US"/>
            </w:rPr>
          </w:rPrChange>
        </w:rPr>
        <w:t xml:space="preserve">Borzì, A. (1914) Studi sulle mixoficee. </w:t>
      </w:r>
      <w:r w:rsidRPr="00E7789B">
        <w:rPr>
          <w:bCs/>
          <w:i/>
          <w:iCs/>
          <w:rPrChange w:id="3340" w:author="W" w:date="2014-06-16T03:20:00Z">
            <w:rPr>
              <w:bCs/>
              <w:i/>
              <w:iCs/>
              <w:lang w:val="en-US"/>
            </w:rPr>
          </w:rPrChange>
        </w:rPr>
        <w:t>Nuovo Giornale Botanico Italiano, Nuova Serie</w:t>
      </w:r>
      <w:r w:rsidRPr="00E7789B">
        <w:rPr>
          <w:rPrChange w:id="3341" w:author="W" w:date="2014-06-16T03:20:00Z">
            <w:rPr>
              <w:lang w:val="en-US"/>
            </w:rPr>
          </w:rPrChange>
        </w:rPr>
        <w:t xml:space="preserve"> 21: 307–360.</w:t>
      </w:r>
    </w:p>
    <w:p w14:paraId="0AAA04DC" w14:textId="77777777" w:rsidR="00001987" w:rsidRPr="007425AE" w:rsidRDefault="00CB6CC6" w:rsidP="00FA5BA7">
      <w:pPr>
        <w:spacing w:line="480" w:lineRule="auto"/>
        <w:ind w:left="567" w:hanging="567"/>
        <w:jc w:val="both"/>
        <w:rPr>
          <w:lang w:val="en-US"/>
        </w:rPr>
      </w:pPr>
      <w:proofErr w:type="gramStart"/>
      <w:r w:rsidRPr="00E7789B">
        <w:rPr>
          <w:lang w:val="en-US"/>
        </w:rPr>
        <w:t xml:space="preserve">Bourrelly, P. (1970) </w:t>
      </w:r>
      <w:r w:rsidRPr="00E7789B">
        <w:rPr>
          <w:i/>
          <w:lang w:val="en-US"/>
        </w:rPr>
        <w:t>Les algues d'eau douce.</w:t>
      </w:r>
      <w:proofErr w:type="gramEnd"/>
      <w:r w:rsidRPr="00E7789B">
        <w:rPr>
          <w:i/>
          <w:lang w:val="en-US"/>
        </w:rPr>
        <w:t xml:space="preserve"> </w:t>
      </w:r>
      <w:proofErr w:type="gramStart"/>
      <w:r w:rsidRPr="00E7789B">
        <w:rPr>
          <w:i/>
          <w:lang w:val="en-US"/>
        </w:rPr>
        <w:t>Initiation à la systématique.</w:t>
      </w:r>
      <w:proofErr w:type="gramEnd"/>
      <w:r w:rsidRPr="00E7789B">
        <w:rPr>
          <w:i/>
          <w:lang w:val="en-US"/>
        </w:rPr>
        <w:t xml:space="preserve"> Tome III: Les Algues bleues </w:t>
      </w:r>
      <w:proofErr w:type="gramStart"/>
      <w:r w:rsidRPr="00E7789B">
        <w:rPr>
          <w:i/>
          <w:lang w:val="en-US"/>
        </w:rPr>
        <w:t>et</w:t>
      </w:r>
      <w:proofErr w:type="gramEnd"/>
      <w:r w:rsidRPr="00E7789B">
        <w:rPr>
          <w:i/>
          <w:lang w:val="en-US"/>
        </w:rPr>
        <w:t xml:space="preserve"> rouges. Les Eugléniens, Peridiniens </w:t>
      </w:r>
      <w:proofErr w:type="gramStart"/>
      <w:r w:rsidRPr="00E7789B">
        <w:rPr>
          <w:i/>
          <w:lang w:val="en-US"/>
        </w:rPr>
        <w:t>et</w:t>
      </w:r>
      <w:proofErr w:type="gramEnd"/>
      <w:r w:rsidRPr="00E7789B">
        <w:rPr>
          <w:i/>
          <w:lang w:val="en-US"/>
        </w:rPr>
        <w:t xml:space="preserve"> Cryptomonadines</w:t>
      </w:r>
      <w:r w:rsidRPr="007425AE">
        <w:rPr>
          <w:lang w:val="en-US"/>
        </w:rPr>
        <w:t>. Boubée &amp; Cie, Paris, 512 pp.</w:t>
      </w:r>
    </w:p>
    <w:p w14:paraId="3789162F" w14:textId="77777777" w:rsidR="00001987" w:rsidRPr="00F7051B" w:rsidRDefault="00CB6CC6" w:rsidP="008877E2">
      <w:pPr>
        <w:spacing w:line="480" w:lineRule="auto"/>
        <w:ind w:left="567" w:hanging="567"/>
        <w:jc w:val="both"/>
        <w:rPr>
          <w:lang w:val="en-US"/>
        </w:rPr>
      </w:pPr>
      <w:proofErr w:type="gramStart"/>
      <w:r w:rsidRPr="007425AE">
        <w:rPr>
          <w:lang w:val="en-US"/>
        </w:rPr>
        <w:t>Boye-Petersen, J. (1923) The freshwater Cyanophyceae of Iceland.</w:t>
      </w:r>
      <w:proofErr w:type="gramEnd"/>
      <w:r w:rsidRPr="007425AE">
        <w:rPr>
          <w:lang w:val="en-US"/>
        </w:rPr>
        <w:t xml:space="preserve"> </w:t>
      </w:r>
      <w:r w:rsidRPr="00316929">
        <w:rPr>
          <w:i/>
          <w:lang w:val="en-US"/>
        </w:rPr>
        <w:t>Arb. Bot. Kobenhavn (The Botany of Iceland 2)</w:t>
      </w:r>
      <w:r w:rsidRPr="00F7051B">
        <w:rPr>
          <w:lang w:val="en-US"/>
        </w:rPr>
        <w:t xml:space="preserve"> 101(7): 251–324.</w:t>
      </w:r>
    </w:p>
    <w:p w14:paraId="2124CDA3" w14:textId="77777777" w:rsidR="00001987" w:rsidRPr="00E7789B" w:rsidRDefault="00CB6CC6" w:rsidP="0043609D">
      <w:pPr>
        <w:spacing w:line="480" w:lineRule="auto"/>
        <w:ind w:left="567" w:hanging="567"/>
        <w:jc w:val="both"/>
        <w:rPr>
          <w:lang w:val="en-US"/>
        </w:rPr>
      </w:pPr>
      <w:r w:rsidRPr="00F7051B">
        <w:rPr>
          <w:lang w:val="en-US"/>
        </w:rPr>
        <w:lastRenderedPageBreak/>
        <w:t>Branco, L.H.Z., Hoffmann, L., Teixeira, J.P., Ferreira, V. &amp; Morais-Filho, J.C. (2009) Aerophytic cy</w:t>
      </w:r>
      <w:r w:rsidRPr="00781BA6">
        <w:rPr>
          <w:lang w:val="en-US"/>
        </w:rPr>
        <w:t xml:space="preserve">anoprokaryotes from the Atlantic rainforest region of São Paulo State, Brazil: Chroococcales and Oscillatoriales. </w:t>
      </w:r>
      <w:r w:rsidRPr="00781BA6">
        <w:rPr>
          <w:i/>
          <w:lang w:val="en-US"/>
        </w:rPr>
        <w:t>Cryptogamie Algologie</w:t>
      </w:r>
      <w:r w:rsidRPr="00A84FF0">
        <w:rPr>
          <w:lang w:val="en-US"/>
        </w:rPr>
        <w:t xml:space="preserve"> 30(1): 135</w:t>
      </w:r>
      <w:r w:rsidRPr="00E7789B">
        <w:rPr>
          <w:lang w:val="en-US"/>
          <w:rPrChange w:id="3342" w:author="W" w:date="2014-06-16T03:20:00Z">
            <w:rPr>
              <w:sz w:val="20"/>
              <w:szCs w:val="20"/>
              <w:lang w:val="en-US"/>
            </w:rPr>
          </w:rPrChange>
        </w:rPr>
        <w:t>–</w:t>
      </w:r>
      <w:r w:rsidRPr="00E7789B">
        <w:rPr>
          <w:lang w:val="en-US"/>
        </w:rPr>
        <w:t>152.</w:t>
      </w:r>
    </w:p>
    <w:p w14:paraId="1BF1A169" w14:textId="77777777" w:rsidR="00001987" w:rsidRPr="00E7789B" w:rsidRDefault="00CB6CC6" w:rsidP="0043609D">
      <w:pPr>
        <w:spacing w:line="480" w:lineRule="auto"/>
        <w:ind w:left="567" w:hanging="567"/>
        <w:jc w:val="both"/>
        <w:rPr>
          <w:rPrChange w:id="3343" w:author="W" w:date="2014-06-16T03:20:00Z">
            <w:rPr>
              <w:lang w:val="en-US"/>
            </w:rPr>
          </w:rPrChange>
        </w:rPr>
      </w:pPr>
      <w:r w:rsidRPr="0037257F">
        <w:rPr>
          <w:lang w:val="en-US"/>
        </w:rPr>
        <w:t xml:space="preserve">Branco, L.H.Z., Komárek, J., Azevedo, M.T.P., Sant’Anna, C.L. &amp; Watanabe, M. (2006) The cyanobacterial genus </w:t>
      </w:r>
      <w:r w:rsidRPr="007425AE">
        <w:rPr>
          <w:i/>
          <w:iCs/>
          <w:lang w:val="en-US"/>
        </w:rPr>
        <w:t xml:space="preserve">Cyanoarbor </w:t>
      </w:r>
      <w:r w:rsidRPr="007425AE">
        <w:rPr>
          <w:lang w:val="en-US"/>
        </w:rPr>
        <w:t xml:space="preserve">Wang (Chroococcales, Entophysalidaceae) and its occurrence in Brazil. </w:t>
      </w:r>
      <w:r w:rsidRPr="00E7789B">
        <w:rPr>
          <w:i/>
          <w:rPrChange w:id="3344" w:author="W" w:date="2014-06-16T03:20:00Z">
            <w:rPr>
              <w:i/>
              <w:lang w:val="en-US"/>
            </w:rPr>
          </w:rPrChange>
        </w:rPr>
        <w:t>Nova Hedwigia</w:t>
      </w:r>
      <w:r w:rsidRPr="00E7789B">
        <w:rPr>
          <w:rPrChange w:id="3345" w:author="W" w:date="2014-06-16T03:20:00Z">
            <w:rPr>
              <w:lang w:val="en-US"/>
            </w:rPr>
          </w:rPrChange>
        </w:rPr>
        <w:t xml:space="preserve"> 82: 365–380.</w:t>
      </w:r>
    </w:p>
    <w:p w14:paraId="1FC9FFA8" w14:textId="77777777" w:rsidR="00001987" w:rsidRPr="00E7789B" w:rsidRDefault="00CB6CC6" w:rsidP="0043609D">
      <w:pPr>
        <w:spacing w:line="480" w:lineRule="auto"/>
        <w:ind w:left="567" w:hanging="567"/>
        <w:jc w:val="both"/>
        <w:rPr>
          <w:lang w:val="en-US"/>
        </w:rPr>
      </w:pPr>
      <w:r w:rsidRPr="00E7789B">
        <w:rPr>
          <w:rPrChange w:id="3346" w:author="W" w:date="2014-06-16T03:20:00Z">
            <w:rPr>
              <w:lang w:val="en-US"/>
            </w:rPr>
          </w:rPrChange>
        </w:rPr>
        <w:t xml:space="preserve">Branco, L.H.Z., Sant’Anna, C.L., Azevedo, M.T.P. &amp; Sormus, L. (1996) Cyanophyte flora from Cardoso Island mangroves, São Paulo State, Brazil. </w:t>
      </w:r>
      <w:r w:rsidRPr="00E7789B">
        <w:rPr>
          <w:lang w:val="en-US"/>
        </w:rPr>
        <w:t xml:space="preserve">1. Chroococcales. </w:t>
      </w:r>
      <w:r w:rsidRPr="00E7789B">
        <w:rPr>
          <w:i/>
          <w:lang w:val="en-US"/>
        </w:rPr>
        <w:t>Algological Studies</w:t>
      </w:r>
      <w:r w:rsidRPr="00E7789B">
        <w:rPr>
          <w:lang w:val="en-US"/>
        </w:rPr>
        <w:t xml:space="preserve"> 80: 99</w:t>
      </w:r>
      <w:r w:rsidRPr="00E7789B">
        <w:rPr>
          <w:lang w:val="en-US"/>
          <w:rPrChange w:id="3347" w:author="W" w:date="2014-06-16T03:20:00Z">
            <w:rPr>
              <w:sz w:val="20"/>
              <w:szCs w:val="20"/>
              <w:lang w:val="en-US"/>
            </w:rPr>
          </w:rPrChange>
        </w:rPr>
        <w:t>–</w:t>
      </w:r>
      <w:r w:rsidRPr="00E7789B">
        <w:rPr>
          <w:lang w:val="en-US"/>
        </w:rPr>
        <w:t>111.</w:t>
      </w:r>
    </w:p>
    <w:p w14:paraId="23618096" w14:textId="77777777" w:rsidR="0075724A" w:rsidRDefault="0075724A" w:rsidP="0043609D">
      <w:pPr>
        <w:spacing w:line="480" w:lineRule="auto"/>
        <w:ind w:left="567" w:hanging="567"/>
        <w:jc w:val="both"/>
        <w:rPr>
          <w:ins w:id="3348" w:author="W" w:date="2014-06-16T14:25:00Z"/>
          <w:lang w:val="en-US"/>
        </w:rPr>
      </w:pPr>
      <w:ins w:id="3349" w:author="W" w:date="2014-06-16T14:25:00Z">
        <w:r w:rsidRPr="0075724A">
          <w:rPr>
            <w:lang w:val="en-US"/>
            <w:rPrChange w:id="3350" w:author="W" w:date="2014-06-16T14:25:00Z">
              <w:rPr/>
            </w:rPrChange>
          </w:rPr>
          <w:t>Broady, P.A. &amp; Ingerfeld, M. (1991) </w:t>
        </w:r>
        <w:r w:rsidRPr="0075724A">
          <w:rPr>
            <w:i/>
            <w:iCs/>
            <w:lang w:val="en-US"/>
            <w:rPrChange w:id="3351" w:author="W" w:date="2014-06-16T14:25:00Z">
              <w:rPr>
                <w:i/>
                <w:iCs/>
              </w:rPr>
            </w:rPrChange>
          </w:rPr>
          <w:t>Placoma regulare </w:t>
        </w:r>
        <w:r w:rsidRPr="0075724A">
          <w:rPr>
            <w:lang w:val="en-US"/>
            <w:rPrChange w:id="3352" w:author="W" w:date="2014-06-16T14:25:00Z">
              <w:rPr/>
            </w:rPrChange>
          </w:rPr>
          <w:t xml:space="preserve">sp. </w:t>
        </w:r>
        <w:proofErr w:type="gramStart"/>
        <w:r w:rsidRPr="0075724A">
          <w:rPr>
            <w:lang w:val="en-US"/>
            <w:rPrChange w:id="3353" w:author="W" w:date="2014-06-16T14:25:00Z">
              <w:rPr/>
            </w:rPrChange>
          </w:rPr>
          <w:t>nov</w:t>
        </w:r>
        <w:proofErr w:type="gramEnd"/>
        <w:r w:rsidRPr="0075724A">
          <w:rPr>
            <w:lang w:val="en-US"/>
            <w:rPrChange w:id="3354" w:author="W" w:date="2014-06-16T14:25:00Z">
              <w:rPr/>
            </w:rPrChange>
          </w:rPr>
          <w:t>. (</w:t>
        </w:r>
        <w:r w:rsidRPr="0075724A">
          <w:rPr>
            <w:i/>
            <w:iCs/>
            <w:lang w:val="en-US"/>
            <w:rPrChange w:id="3355" w:author="W" w:date="2014-06-16T14:25:00Z">
              <w:rPr>
                <w:i/>
                <w:iCs/>
              </w:rPr>
            </w:rPrChange>
          </w:rPr>
          <w:t>Entophysalidaceae</w:t>
        </w:r>
        <w:r w:rsidRPr="0075724A">
          <w:rPr>
            <w:lang w:val="en-US"/>
            <w:rPrChange w:id="3356" w:author="W" w:date="2014-06-16T14:25:00Z">
              <w:rPr/>
            </w:rPrChange>
          </w:rPr>
          <w:t xml:space="preserve">, Cyanobacteria) </w:t>
        </w:r>
        <w:proofErr w:type="gramStart"/>
        <w:r w:rsidRPr="0075724A">
          <w:rPr>
            <w:lang w:val="en-US"/>
            <w:rPrChange w:id="3357" w:author="W" w:date="2014-06-16T14:25:00Z">
              <w:rPr/>
            </w:rPrChange>
          </w:rPr>
          <w:t>from New Zealand streams.</w:t>
        </w:r>
        <w:proofErr w:type="gramEnd"/>
        <w:r w:rsidRPr="0075724A">
          <w:rPr>
            <w:lang w:val="en-US"/>
            <w:rPrChange w:id="3358" w:author="W" w:date="2014-06-16T14:25:00Z">
              <w:rPr/>
            </w:rPrChange>
          </w:rPr>
          <w:t> </w:t>
        </w:r>
        <w:r w:rsidRPr="0075724A">
          <w:rPr>
            <w:i/>
            <w:iCs/>
          </w:rPr>
          <w:t>Phycologia</w:t>
        </w:r>
        <w:r w:rsidRPr="0075724A">
          <w:t> 30: 547</w:t>
        </w:r>
        <w:r w:rsidRPr="00362C2E">
          <w:rPr>
            <w:lang w:val="en-US"/>
          </w:rPr>
          <w:t>–</w:t>
        </w:r>
        <w:r w:rsidRPr="0075724A">
          <w:t>555.</w:t>
        </w:r>
      </w:ins>
    </w:p>
    <w:p w14:paraId="6E8EC8F1" w14:textId="77777777" w:rsidR="00001987" w:rsidRPr="00E7789B" w:rsidRDefault="00CB6CC6" w:rsidP="0043609D">
      <w:pPr>
        <w:spacing w:line="480" w:lineRule="auto"/>
        <w:ind w:left="567" w:hanging="567"/>
        <w:jc w:val="both"/>
        <w:rPr>
          <w:lang w:val="en-US"/>
        </w:rPr>
      </w:pPr>
      <w:proofErr w:type="gramStart"/>
      <w:r w:rsidRPr="00E7789B">
        <w:rPr>
          <w:lang w:val="en-US"/>
        </w:rPr>
        <w:t>Büdel, B., Weber, H.M., Porembski, S. &amp; Barthlott, W. (2002) Cyanobacteria of inselbergs in the Atlantic rain-forest zone of Eastern Brazil.</w:t>
      </w:r>
      <w:proofErr w:type="gramEnd"/>
      <w:r w:rsidRPr="00E7789B">
        <w:rPr>
          <w:lang w:val="en-US"/>
        </w:rPr>
        <w:t xml:space="preserve"> </w:t>
      </w:r>
      <w:r w:rsidRPr="00DD19C5">
        <w:rPr>
          <w:i/>
          <w:lang w:val="en-US"/>
        </w:rPr>
        <w:t>Phycologia</w:t>
      </w:r>
      <w:r w:rsidRPr="00DD19C5">
        <w:rPr>
          <w:lang w:val="en-US"/>
        </w:rPr>
        <w:t xml:space="preserve"> 41: 498</w:t>
      </w:r>
      <w:r w:rsidRPr="00E7789B">
        <w:rPr>
          <w:lang w:val="en-US"/>
          <w:rPrChange w:id="3359" w:author="W" w:date="2014-06-16T03:20:00Z">
            <w:rPr>
              <w:sz w:val="20"/>
              <w:szCs w:val="20"/>
              <w:lang w:val="en-US"/>
            </w:rPr>
          </w:rPrChange>
        </w:rPr>
        <w:t>–</w:t>
      </w:r>
      <w:r w:rsidRPr="00E7789B">
        <w:rPr>
          <w:lang w:val="en-US"/>
        </w:rPr>
        <w:t>506.</w:t>
      </w:r>
    </w:p>
    <w:p w14:paraId="76BFA635" w14:textId="77777777" w:rsidR="00001987" w:rsidRPr="007425AE" w:rsidRDefault="00CB6CC6" w:rsidP="0043609D">
      <w:pPr>
        <w:spacing w:line="480" w:lineRule="auto"/>
        <w:ind w:left="567" w:hanging="567"/>
        <w:jc w:val="both"/>
        <w:rPr>
          <w:lang w:val="en-US"/>
        </w:rPr>
      </w:pPr>
      <w:r w:rsidRPr="00B775CF">
        <w:rPr>
          <w:lang w:val="en-US"/>
        </w:rPr>
        <w:t xml:space="preserve">Chu, H. (1952) Some new Myxophyceae from Szechwan province, China. </w:t>
      </w:r>
      <w:r w:rsidRPr="00527857">
        <w:rPr>
          <w:i/>
          <w:lang w:val="en-US"/>
        </w:rPr>
        <w:t>Ohio Journal Science</w:t>
      </w:r>
      <w:r w:rsidRPr="00527857">
        <w:rPr>
          <w:lang w:val="en-US"/>
        </w:rPr>
        <w:t xml:space="preserve"> 3: 96–101.</w:t>
      </w:r>
    </w:p>
    <w:p w14:paraId="31582562" w14:textId="77777777" w:rsidR="00F117C0" w:rsidRPr="00F117C0" w:rsidRDefault="00F117C0" w:rsidP="0043609D">
      <w:pPr>
        <w:spacing w:line="480" w:lineRule="auto"/>
        <w:ind w:left="567" w:hanging="567"/>
        <w:jc w:val="both"/>
        <w:rPr>
          <w:ins w:id="3360" w:author="W" w:date="2014-06-16T12:06:00Z"/>
          <w:lang w:val="en-US"/>
        </w:rPr>
      </w:pPr>
      <w:ins w:id="3361" w:author="W" w:date="2014-06-16T12:06:00Z">
        <w:r w:rsidRPr="007425AE">
          <w:rPr>
            <w:sz w:val="23"/>
            <w:szCs w:val="23"/>
            <w:lang w:val="en-US"/>
          </w:rPr>
          <w:t>Desikachary</w:t>
        </w:r>
        <w:r>
          <w:rPr>
            <w:sz w:val="23"/>
            <w:szCs w:val="23"/>
            <w:lang w:val="en-US"/>
          </w:rPr>
          <w:t>,</w:t>
        </w:r>
        <w:r w:rsidRPr="00F117C0">
          <w:rPr>
            <w:sz w:val="23"/>
            <w:szCs w:val="23"/>
            <w:lang w:val="en-US"/>
          </w:rPr>
          <w:t xml:space="preserve"> </w:t>
        </w:r>
        <w:r w:rsidRPr="00F117C0">
          <w:rPr>
            <w:sz w:val="23"/>
            <w:szCs w:val="23"/>
            <w:lang w:val="en-US"/>
            <w:rPrChange w:id="3362" w:author="W" w:date="2014-06-16T12:06:00Z">
              <w:rPr>
                <w:sz w:val="23"/>
                <w:szCs w:val="23"/>
              </w:rPr>
            </w:rPrChange>
          </w:rPr>
          <w:t xml:space="preserve">T.V. </w:t>
        </w:r>
        <w:r>
          <w:rPr>
            <w:sz w:val="23"/>
            <w:szCs w:val="23"/>
            <w:lang w:val="en-US"/>
          </w:rPr>
          <w:t>(</w:t>
        </w:r>
        <w:r w:rsidRPr="00F117C0">
          <w:rPr>
            <w:sz w:val="23"/>
            <w:szCs w:val="23"/>
            <w:lang w:val="en-US"/>
            <w:rPrChange w:id="3363" w:author="W" w:date="2014-06-16T12:06:00Z">
              <w:rPr>
                <w:sz w:val="23"/>
                <w:szCs w:val="23"/>
              </w:rPr>
            </w:rPrChange>
          </w:rPr>
          <w:t>1959</w:t>
        </w:r>
        <w:r>
          <w:rPr>
            <w:sz w:val="23"/>
            <w:szCs w:val="23"/>
            <w:lang w:val="en-US"/>
          </w:rPr>
          <w:t>)</w:t>
        </w:r>
        <w:r w:rsidRPr="00F117C0">
          <w:rPr>
            <w:sz w:val="23"/>
            <w:szCs w:val="23"/>
            <w:lang w:val="en-US"/>
            <w:rPrChange w:id="3364" w:author="W" w:date="2014-06-16T12:06:00Z">
              <w:rPr>
                <w:sz w:val="23"/>
                <w:szCs w:val="23"/>
              </w:rPr>
            </w:rPrChange>
          </w:rPr>
          <w:t xml:space="preserve"> </w:t>
        </w:r>
        <w:r w:rsidRPr="007425AE">
          <w:rPr>
            <w:i/>
            <w:sz w:val="23"/>
            <w:szCs w:val="23"/>
            <w:lang w:val="en-US"/>
            <w:rPrChange w:id="3365" w:author="W" w:date="2014-06-16T12:08:00Z">
              <w:rPr>
                <w:sz w:val="23"/>
                <w:szCs w:val="23"/>
              </w:rPr>
            </w:rPrChange>
          </w:rPr>
          <w:t>Cyanophyta</w:t>
        </w:r>
        <w:r w:rsidRPr="00F117C0">
          <w:rPr>
            <w:sz w:val="23"/>
            <w:szCs w:val="23"/>
            <w:lang w:val="en-US"/>
            <w:rPrChange w:id="3366" w:author="W" w:date="2014-06-16T12:06:00Z">
              <w:rPr>
                <w:sz w:val="23"/>
                <w:szCs w:val="23"/>
              </w:rPr>
            </w:rPrChange>
          </w:rPr>
          <w:t xml:space="preserve">. </w:t>
        </w:r>
        <w:proofErr w:type="gramStart"/>
        <w:r w:rsidRPr="00F117C0">
          <w:rPr>
            <w:sz w:val="23"/>
            <w:szCs w:val="23"/>
            <w:lang w:val="en-US"/>
            <w:rPrChange w:id="3367" w:author="W" w:date="2014-06-16T12:06:00Z">
              <w:rPr>
                <w:sz w:val="23"/>
                <w:szCs w:val="23"/>
              </w:rPr>
            </w:rPrChange>
          </w:rPr>
          <w:t>ICAR Monographs, Nova Deli, 686 pp</w:t>
        </w:r>
      </w:ins>
      <w:ins w:id="3368" w:author="W" w:date="2014-06-16T12:08:00Z">
        <w:r w:rsidR="007425AE">
          <w:rPr>
            <w:sz w:val="23"/>
            <w:szCs w:val="23"/>
            <w:lang w:val="en-US"/>
          </w:rPr>
          <w:t>.</w:t>
        </w:r>
      </w:ins>
      <w:proofErr w:type="gramEnd"/>
    </w:p>
    <w:p w14:paraId="1D9EEA42" w14:textId="77777777" w:rsidR="00001987" w:rsidRPr="007425AE" w:rsidRDefault="00CB6CC6" w:rsidP="00470408">
      <w:pPr>
        <w:spacing w:line="480" w:lineRule="auto"/>
        <w:ind w:left="567" w:hanging="567"/>
        <w:jc w:val="both"/>
        <w:rPr>
          <w:lang w:val="en-US"/>
        </w:rPr>
      </w:pPr>
      <w:proofErr w:type="gramStart"/>
      <w:r w:rsidRPr="00F117C0">
        <w:rPr>
          <w:lang w:val="en-US"/>
        </w:rPr>
        <w:t>Elenkin, A.A. (1933) O sistematičeskoj podrazdelenii porjadka Chroococcales Geitler (1925)</w:t>
      </w:r>
      <w:r w:rsidRPr="00F117C0">
        <w:rPr>
          <w:i/>
          <w:lang w:val="en-US"/>
        </w:rPr>
        <w:t>.</w:t>
      </w:r>
      <w:proofErr w:type="gramEnd"/>
      <w:r w:rsidRPr="00F117C0">
        <w:rPr>
          <w:i/>
          <w:lang w:val="en-US"/>
        </w:rPr>
        <w:t xml:space="preserve"> </w:t>
      </w:r>
      <w:proofErr w:type="gramStart"/>
      <w:r w:rsidRPr="00F117C0">
        <w:rPr>
          <w:i/>
          <w:lang w:val="en-US"/>
        </w:rPr>
        <w:t>Acta Institute of Botany Academy of Science USSR, Ser. 2</w:t>
      </w:r>
      <w:r w:rsidRPr="007425AE">
        <w:rPr>
          <w:lang w:val="en-US"/>
        </w:rPr>
        <w:t xml:space="preserve"> 1: 17–21.</w:t>
      </w:r>
      <w:proofErr w:type="gramEnd"/>
    </w:p>
    <w:p w14:paraId="748DAEA7" w14:textId="77777777" w:rsidR="00001987" w:rsidRDefault="00CB6CC6" w:rsidP="00470408">
      <w:pPr>
        <w:spacing w:line="480" w:lineRule="auto"/>
        <w:ind w:left="567" w:hanging="567"/>
        <w:jc w:val="both"/>
        <w:rPr>
          <w:ins w:id="3369" w:author="W" w:date="2014-06-16T14:56:00Z"/>
          <w:lang w:val="en-US"/>
        </w:rPr>
      </w:pPr>
      <w:r w:rsidRPr="0043609D">
        <w:rPr>
          <w:rPrChange w:id="3370" w:author="W" w:date="2014-06-16T13:47:00Z">
            <w:rPr>
              <w:lang w:val="en-US"/>
            </w:rPr>
          </w:rPrChange>
        </w:rPr>
        <w:t>Ercegovi</w:t>
      </w:r>
      <w:ins w:id="3371" w:author="W" w:date="2014-06-16T13:46:00Z">
        <w:r w:rsidR="0043609D" w:rsidRPr="0043609D">
          <w:rPr>
            <w:bCs/>
            <w:rPrChange w:id="3372" w:author="W" w:date="2014-06-16T13:47:00Z">
              <w:rPr>
                <w:bCs/>
                <w:lang w:val="en-US"/>
              </w:rPr>
            </w:rPrChange>
          </w:rPr>
          <w:t>ć</w:t>
        </w:r>
      </w:ins>
      <w:del w:id="3373" w:author="W" w:date="2014-06-16T13:46:00Z">
        <w:r w:rsidRPr="0043609D" w:rsidDel="0043609D">
          <w:rPr>
            <w:rPrChange w:id="3374" w:author="W" w:date="2014-06-16T13:47:00Z">
              <w:rPr>
                <w:lang w:val="en-US"/>
              </w:rPr>
            </w:rPrChange>
          </w:rPr>
          <w:delText>c</w:delText>
        </w:r>
      </w:del>
      <w:r w:rsidRPr="0043609D">
        <w:rPr>
          <w:rPrChange w:id="3375" w:author="W" w:date="2014-06-16T13:47:00Z">
            <w:rPr>
              <w:lang w:val="en-US"/>
            </w:rPr>
          </w:rPrChange>
        </w:rPr>
        <w:t xml:space="preserve">, A. (1925) Litofitska vegetacija vapnenaca i dolomita u Hrvatskoj. </w:t>
      </w:r>
      <w:r w:rsidRPr="007425AE">
        <w:rPr>
          <w:lang w:val="en-US"/>
        </w:rPr>
        <w:t>La végétation lithop</w:t>
      </w:r>
      <w:r w:rsidRPr="00316929">
        <w:rPr>
          <w:lang w:val="en-US"/>
        </w:rPr>
        <w:t xml:space="preserve">hytes sur les calcaires </w:t>
      </w:r>
      <w:proofErr w:type="gramStart"/>
      <w:r w:rsidRPr="00316929">
        <w:rPr>
          <w:lang w:val="en-US"/>
        </w:rPr>
        <w:t>et</w:t>
      </w:r>
      <w:proofErr w:type="gramEnd"/>
      <w:r w:rsidRPr="00316929">
        <w:rPr>
          <w:lang w:val="en-US"/>
        </w:rPr>
        <w:t xml:space="preserve"> les dolomites en Croatie. </w:t>
      </w:r>
      <w:r w:rsidRPr="00F7051B">
        <w:rPr>
          <w:i/>
          <w:iCs/>
          <w:lang w:val="en-US"/>
        </w:rPr>
        <w:t>Acta Botanica Instituti Botanici Universitatis Zabrabensis</w:t>
      </w:r>
      <w:r w:rsidRPr="00F7051B">
        <w:rPr>
          <w:lang w:val="en-US"/>
        </w:rPr>
        <w:t> 10: 64–114.</w:t>
      </w:r>
    </w:p>
    <w:p w14:paraId="7A724436" w14:textId="77777777" w:rsidR="00E63FFF" w:rsidRPr="00781BA6" w:rsidRDefault="00E63FFF" w:rsidP="00E63FFF">
      <w:pPr>
        <w:spacing w:line="480" w:lineRule="auto"/>
        <w:ind w:left="567" w:hanging="567"/>
        <w:jc w:val="both"/>
        <w:rPr>
          <w:lang w:val="en-US"/>
        </w:rPr>
      </w:pPr>
      <w:ins w:id="3376" w:author="W" w:date="2014-06-16T14:56:00Z">
        <w:r w:rsidRPr="00362C2E">
          <w:t>Ercegovi</w:t>
        </w:r>
        <w:r w:rsidRPr="00362C2E">
          <w:rPr>
            <w:bCs/>
          </w:rPr>
          <w:t>ć</w:t>
        </w:r>
        <w:r w:rsidRPr="00362C2E">
          <w:t xml:space="preserve">, A. </w:t>
        </w:r>
        <w:r w:rsidRPr="00E63FFF">
          <w:t>(1932)</w:t>
        </w:r>
      </w:ins>
      <w:ins w:id="3377" w:author="W" w:date="2014-06-16T15:55:00Z">
        <w:r w:rsidR="00977C6E" w:rsidRPr="00977C6E">
          <w:t xml:space="preserve"> </w:t>
        </w:r>
        <w:r w:rsidR="00977C6E">
          <w:t>É</w:t>
        </w:r>
        <w:r w:rsidR="00977C6E" w:rsidRPr="00362C2E">
          <w:t xml:space="preserve">tudes </w:t>
        </w:r>
        <w:r w:rsidR="00977C6E">
          <w:t>é</w:t>
        </w:r>
        <w:r w:rsidR="00977C6E" w:rsidRPr="00362C2E">
          <w:t xml:space="preserve">cologiques et sociologiques des </w:t>
        </w:r>
        <w:r w:rsidR="00977C6E" w:rsidRPr="00E63FFF">
          <w:t>Cyanophyc</w:t>
        </w:r>
        <w:r w:rsidR="00977C6E">
          <w:t>é</w:t>
        </w:r>
        <w:r w:rsidR="00977C6E" w:rsidRPr="00362C2E">
          <w:t xml:space="preserve">es lithophytes de la </w:t>
        </w:r>
        <w:r w:rsidR="00977C6E" w:rsidRPr="00E63FFF">
          <w:t>c</w:t>
        </w:r>
        <w:r w:rsidR="00977C6E">
          <w:t>ô</w:t>
        </w:r>
        <w:r w:rsidR="00977C6E" w:rsidRPr="00362C2E">
          <w:t>te</w:t>
        </w:r>
        <w:r w:rsidR="00977C6E">
          <w:t xml:space="preserve"> </w:t>
        </w:r>
        <w:r w:rsidR="00977C6E" w:rsidRPr="00977C6E">
          <w:rPr>
            <w:rPrChange w:id="3378" w:author="W" w:date="2014-06-16T15:55:00Z">
              <w:rPr>
                <w:lang w:val="en-US"/>
              </w:rPr>
            </w:rPrChange>
          </w:rPr>
          <w:t>Yougoslave de I'Adriatique</w:t>
        </w:r>
      </w:ins>
      <w:ins w:id="3379" w:author="W" w:date="2014-06-16T14:56:00Z">
        <w:r w:rsidRPr="00977C6E">
          <w:rPr>
            <w:rPrChange w:id="3380" w:author="W" w:date="2014-06-16T15:55:00Z">
              <w:rPr>
                <w:lang w:val="en-US"/>
              </w:rPr>
            </w:rPrChange>
          </w:rPr>
          <w:t xml:space="preserve">. </w:t>
        </w:r>
      </w:ins>
      <w:ins w:id="3381" w:author="W" w:date="2014-06-16T15:56:00Z">
        <w:r w:rsidR="00977C6E" w:rsidRPr="00977C6E">
          <w:rPr>
            <w:i/>
            <w:iCs/>
          </w:rPr>
          <w:t>Bull. Internat. Acad. Yougoslave Sci. Arts</w:t>
        </w:r>
        <w:r w:rsidR="00977C6E" w:rsidRPr="00977C6E">
          <w:rPr>
            <w:i/>
            <w:lang w:val="en-US"/>
          </w:rPr>
          <w:t xml:space="preserve"> </w:t>
        </w:r>
      </w:ins>
      <w:ins w:id="3382" w:author="W" w:date="2014-06-16T14:56:00Z">
        <w:r w:rsidRPr="00E63FFF">
          <w:rPr>
            <w:lang w:val="en-US"/>
          </w:rPr>
          <w:t>26:</w:t>
        </w:r>
        <w:r>
          <w:rPr>
            <w:lang w:val="en-US"/>
          </w:rPr>
          <w:t xml:space="preserve"> </w:t>
        </w:r>
        <w:r w:rsidRPr="00E63FFF">
          <w:rPr>
            <w:lang w:val="en-US"/>
          </w:rPr>
          <w:t>33</w:t>
        </w:r>
        <w:r w:rsidRPr="00F7051B">
          <w:rPr>
            <w:lang w:val="en-US"/>
          </w:rPr>
          <w:t>–</w:t>
        </w:r>
        <w:r w:rsidRPr="00E63FFF">
          <w:rPr>
            <w:lang w:val="en-US"/>
          </w:rPr>
          <w:t>56.</w:t>
        </w:r>
      </w:ins>
    </w:p>
    <w:p w14:paraId="0CAFBC17" w14:textId="77777777" w:rsidR="00837A32" w:rsidRPr="00E7789B" w:rsidRDefault="00837A32" w:rsidP="00470408">
      <w:pPr>
        <w:spacing w:line="480" w:lineRule="auto"/>
        <w:ind w:left="567" w:hanging="567"/>
        <w:jc w:val="both"/>
        <w:rPr>
          <w:ins w:id="3383" w:author="W" w:date="2014-06-05T18:23:00Z"/>
          <w:bCs/>
          <w:lang w:val="en-US"/>
        </w:rPr>
      </w:pPr>
      <w:ins w:id="3384" w:author="W" w:date="2014-06-05T18:23:00Z">
        <w:r w:rsidRPr="00A84FF0">
          <w:rPr>
            <w:lang w:val="en-US"/>
          </w:rPr>
          <w:lastRenderedPageBreak/>
          <w:t>Fiore, M.F, Sant'</w:t>
        </w:r>
      </w:ins>
      <w:ins w:id="3385" w:author="W" w:date="2014-06-05T18:24:00Z">
        <w:r w:rsidRPr="00A84FF0">
          <w:rPr>
            <w:lang w:val="en-US"/>
          </w:rPr>
          <w:t>A</w:t>
        </w:r>
      </w:ins>
      <w:ins w:id="3386" w:author="W" w:date="2014-06-05T18:23:00Z">
        <w:r w:rsidRPr="00A84FF0">
          <w:rPr>
            <w:lang w:val="en-US"/>
          </w:rPr>
          <w:t xml:space="preserve">nna, C.L., Azevedo, M.T.P., Komárek, J., Kaštovský, J., Sulek, J. &amp; Lorenzi, A. </w:t>
        </w:r>
      </w:ins>
      <w:ins w:id="3387" w:author="W" w:date="2014-06-05T18:24:00Z">
        <w:r w:rsidRPr="00A84FF0">
          <w:rPr>
            <w:lang w:val="en-US"/>
          </w:rPr>
          <w:t>(</w:t>
        </w:r>
      </w:ins>
      <w:ins w:id="3388" w:author="W" w:date="2014-06-05T18:23:00Z">
        <w:r w:rsidRPr="00A84FF0">
          <w:rPr>
            <w:lang w:val="en-US"/>
          </w:rPr>
          <w:t>2007</w:t>
        </w:r>
      </w:ins>
      <w:ins w:id="3389" w:author="W" w:date="2014-06-05T18:24:00Z">
        <w:r w:rsidRPr="00A84FF0">
          <w:rPr>
            <w:lang w:val="en-US"/>
          </w:rPr>
          <w:t>)</w:t>
        </w:r>
      </w:ins>
      <w:ins w:id="3390" w:author="W" w:date="2014-06-05T18:23:00Z">
        <w:r w:rsidRPr="00A84FF0">
          <w:rPr>
            <w:lang w:val="en-US"/>
          </w:rPr>
          <w:t xml:space="preserve"> </w:t>
        </w:r>
        <w:r w:rsidRPr="00E7789B">
          <w:rPr>
            <w:lang w:val="en-US"/>
            <w:rPrChange w:id="3391" w:author="W" w:date="2014-06-16T03:20:00Z">
              <w:rPr>
                <w:sz w:val="23"/>
                <w:szCs w:val="23"/>
              </w:rPr>
            </w:rPrChange>
          </w:rPr>
          <w:t xml:space="preserve">The cyanobacterial genus </w:t>
        </w:r>
        <w:r w:rsidRPr="00E7789B">
          <w:rPr>
            <w:i/>
            <w:iCs/>
            <w:lang w:val="en-US"/>
            <w:rPrChange w:id="3392" w:author="W" w:date="2014-06-16T03:20:00Z">
              <w:rPr>
                <w:i/>
                <w:iCs/>
                <w:sz w:val="23"/>
                <w:szCs w:val="23"/>
              </w:rPr>
            </w:rPrChange>
          </w:rPr>
          <w:t>Brasilonema</w:t>
        </w:r>
      </w:ins>
      <w:ins w:id="3393" w:author="W" w:date="2014-06-05T18:24:00Z">
        <w:r w:rsidRPr="00E7789B">
          <w:rPr>
            <w:i/>
            <w:iCs/>
            <w:lang w:val="en-US"/>
          </w:rPr>
          <w:t xml:space="preserve"> </w:t>
        </w:r>
        <w:r w:rsidRPr="00E7789B">
          <w:rPr>
            <w:lang w:val="en-US"/>
          </w:rPr>
          <w:t xml:space="preserve">– </w:t>
        </w:r>
      </w:ins>
      <w:ins w:id="3394" w:author="W" w:date="2014-06-05T18:23:00Z">
        <w:r w:rsidRPr="00E7789B">
          <w:rPr>
            <w:lang w:val="en-US"/>
            <w:rPrChange w:id="3395" w:author="W" w:date="2014-06-16T03:20:00Z">
              <w:rPr>
                <w:sz w:val="23"/>
                <w:szCs w:val="23"/>
              </w:rPr>
            </w:rPrChange>
          </w:rPr>
          <w:t xml:space="preserve">molecular and phenotype evaluation. </w:t>
        </w:r>
        <w:r w:rsidRPr="00E7789B">
          <w:rPr>
            <w:i/>
            <w:lang w:val="en-US"/>
            <w:rPrChange w:id="3396" w:author="W" w:date="2014-06-16T03:20:00Z">
              <w:rPr>
                <w:sz w:val="23"/>
                <w:szCs w:val="23"/>
              </w:rPr>
            </w:rPrChange>
          </w:rPr>
          <w:t xml:space="preserve">Journal of Phycology </w:t>
        </w:r>
        <w:r w:rsidRPr="00E7789B">
          <w:rPr>
            <w:lang w:val="en-US"/>
            <w:rPrChange w:id="3397" w:author="W" w:date="2014-06-16T03:20:00Z">
              <w:rPr>
                <w:sz w:val="23"/>
                <w:szCs w:val="23"/>
              </w:rPr>
            </w:rPrChange>
          </w:rPr>
          <w:t>43: 789</w:t>
        </w:r>
      </w:ins>
      <w:ins w:id="3398" w:author="W" w:date="2014-06-05T18:24:00Z">
        <w:r w:rsidRPr="00E7789B">
          <w:rPr>
            <w:lang w:val="en-US"/>
          </w:rPr>
          <w:t>–</w:t>
        </w:r>
      </w:ins>
      <w:ins w:id="3399" w:author="W" w:date="2014-06-05T18:23:00Z">
        <w:r w:rsidRPr="00E7789B">
          <w:rPr>
            <w:lang w:val="en-US"/>
            <w:rPrChange w:id="3400" w:author="W" w:date="2014-06-16T03:20:00Z">
              <w:rPr>
                <w:sz w:val="23"/>
                <w:szCs w:val="23"/>
              </w:rPr>
            </w:rPrChange>
          </w:rPr>
          <w:t>798.</w:t>
        </w:r>
      </w:ins>
    </w:p>
    <w:p w14:paraId="4CCF6432" w14:textId="77777777" w:rsidR="00001987" w:rsidRPr="00A84FF0" w:rsidRDefault="00CB6CC6" w:rsidP="00470408">
      <w:pPr>
        <w:spacing w:line="480" w:lineRule="auto"/>
        <w:ind w:left="567" w:hanging="567"/>
        <w:jc w:val="both"/>
        <w:rPr>
          <w:lang w:val="en-US"/>
        </w:rPr>
      </w:pPr>
      <w:r w:rsidRPr="007425AE">
        <w:rPr>
          <w:bCs/>
          <w:lang w:val="en-US"/>
        </w:rPr>
        <w:t>Fritsch,</w:t>
      </w:r>
      <w:r w:rsidRPr="007425AE">
        <w:rPr>
          <w:rStyle w:val="apple-converted-space"/>
          <w:shd w:val="clear" w:color="auto" w:fill="FFFFFF"/>
          <w:lang w:val="en-US"/>
        </w:rPr>
        <w:t> </w:t>
      </w:r>
      <w:r w:rsidRPr="007425AE">
        <w:rPr>
          <w:shd w:val="clear" w:color="auto" w:fill="FFFFFF"/>
          <w:lang w:val="en-US"/>
        </w:rPr>
        <w:t xml:space="preserve">F.E. (1907) </w:t>
      </w:r>
      <w:r w:rsidRPr="007425AE">
        <w:rPr>
          <w:bCs/>
          <w:lang w:val="en-US"/>
        </w:rPr>
        <w:t xml:space="preserve">The Subaerial and Freshwater Algal Flora of the Tropics: A Phytogeographical and Ecological Study. </w:t>
      </w:r>
      <w:r w:rsidRPr="00F7051B">
        <w:rPr>
          <w:i/>
          <w:lang w:val="en-US"/>
        </w:rPr>
        <w:t xml:space="preserve">Annals of Botany </w:t>
      </w:r>
      <w:r w:rsidRPr="00F7051B">
        <w:rPr>
          <w:lang w:val="en-US"/>
        </w:rPr>
        <w:t>21</w:t>
      </w:r>
      <w:ins w:id="3401" w:author="W" w:date="2014-06-05T18:25:00Z">
        <w:r w:rsidR="00837A32" w:rsidRPr="00781BA6" w:rsidDel="00DE105C">
          <w:rPr>
            <w:lang w:val="en-US"/>
          </w:rPr>
          <w:t xml:space="preserve"> </w:t>
        </w:r>
      </w:ins>
      <w:del w:id="3402" w:author="W" w:date="2014-06-05T09:57:00Z">
        <w:r w:rsidRPr="00781BA6" w:rsidDel="00DE105C">
          <w:rPr>
            <w:lang w:val="en-US"/>
          </w:rPr>
          <w:delText> </w:delText>
        </w:r>
      </w:del>
      <w:r w:rsidRPr="00A84FF0">
        <w:rPr>
          <w:lang w:val="en-US"/>
        </w:rPr>
        <w:t>(2): 235–275</w:t>
      </w:r>
    </w:p>
    <w:p w14:paraId="4B43A196" w14:textId="77777777" w:rsidR="00001987" w:rsidRPr="00A026B4" w:rsidRDefault="00CB6CC6" w:rsidP="00E03A02">
      <w:pPr>
        <w:spacing w:line="480" w:lineRule="auto"/>
        <w:ind w:left="567" w:hanging="567"/>
        <w:jc w:val="both"/>
        <w:rPr>
          <w:shd w:val="clear" w:color="auto" w:fill="FFFFFF"/>
          <w:lang w:val="en-US"/>
        </w:rPr>
      </w:pPr>
      <w:proofErr w:type="gramStart"/>
      <w:r w:rsidRPr="00A84FF0">
        <w:rPr>
          <w:shd w:val="clear" w:color="auto" w:fill="FFFFFF"/>
          <w:lang w:val="en-US"/>
        </w:rPr>
        <w:t xml:space="preserve">Gama-Jr., W.A., Azevedo, M.T.D., Komárková-Legnerová, J. &amp; Sant'Anna, C.L. (2012) A new species of </w:t>
      </w:r>
      <w:r w:rsidRPr="005B36B7">
        <w:rPr>
          <w:i/>
          <w:shd w:val="clear" w:color="auto" w:fill="FFFFFF"/>
          <w:lang w:val="en-US"/>
        </w:rPr>
        <w:t>Lemmermanniella</w:t>
      </w:r>
      <w:r w:rsidRPr="005B36B7">
        <w:rPr>
          <w:shd w:val="clear" w:color="auto" w:fill="FFFFFF"/>
          <w:lang w:val="en-US"/>
        </w:rPr>
        <w:t xml:space="preserve"> (Cyanobacteria) from the Atlantic Rainforest, Brazil.</w:t>
      </w:r>
      <w:proofErr w:type="gramEnd"/>
      <w:r w:rsidRPr="005B36B7">
        <w:rPr>
          <w:rStyle w:val="apple-converted-space"/>
          <w:shd w:val="clear" w:color="auto" w:fill="FFFFFF"/>
          <w:lang w:val="en-US"/>
        </w:rPr>
        <w:t> </w:t>
      </w:r>
      <w:r w:rsidRPr="005B36B7">
        <w:rPr>
          <w:i/>
          <w:iCs/>
          <w:shd w:val="clear" w:color="auto" w:fill="FFFFFF"/>
          <w:lang w:val="en-US"/>
        </w:rPr>
        <w:t>Brazilian Journal of Botany</w:t>
      </w:r>
      <w:r w:rsidRPr="00A026B4">
        <w:rPr>
          <w:rStyle w:val="apple-converted-space"/>
          <w:shd w:val="clear" w:color="auto" w:fill="FFFFFF"/>
          <w:lang w:val="en-US"/>
        </w:rPr>
        <w:t> </w:t>
      </w:r>
      <w:r w:rsidRPr="00A026B4">
        <w:rPr>
          <w:iCs/>
          <w:shd w:val="clear" w:color="auto" w:fill="FFFFFF"/>
          <w:lang w:val="en-US"/>
        </w:rPr>
        <w:t>35</w:t>
      </w:r>
      <w:r w:rsidRPr="00A026B4">
        <w:rPr>
          <w:shd w:val="clear" w:color="auto" w:fill="FFFFFF"/>
          <w:lang w:val="en-US"/>
        </w:rPr>
        <w:t>(4): 319–324.</w:t>
      </w:r>
    </w:p>
    <w:p w14:paraId="7C9AE602" w14:textId="77777777" w:rsidR="00001987" w:rsidRPr="00FA5BA7" w:rsidRDefault="00CB6CC6" w:rsidP="00E03A02">
      <w:pPr>
        <w:spacing w:line="480" w:lineRule="auto"/>
        <w:ind w:left="567" w:hanging="567"/>
        <w:jc w:val="both"/>
        <w:rPr>
          <w:lang w:val="en-US"/>
        </w:rPr>
      </w:pPr>
      <w:r w:rsidRPr="00A026B4">
        <w:rPr>
          <w:lang w:val="en-US"/>
        </w:rPr>
        <w:t xml:space="preserve">Gardner, N.L. (1927) New Myxophyceae from Porto Rico. </w:t>
      </w:r>
      <w:r w:rsidRPr="00A026B4">
        <w:rPr>
          <w:i/>
          <w:lang w:val="en-US"/>
        </w:rPr>
        <w:t>Memoirs of the New York Botanical Garden</w:t>
      </w:r>
      <w:r w:rsidRPr="00FA5BA7">
        <w:rPr>
          <w:lang w:val="en-US"/>
        </w:rPr>
        <w:t xml:space="preserve"> 7: 1–144.</w:t>
      </w:r>
    </w:p>
    <w:p w14:paraId="5D76D7DB" w14:textId="77777777" w:rsidR="00001987" w:rsidRPr="00E7789B" w:rsidRDefault="00CB6CC6" w:rsidP="00FA5A0F">
      <w:pPr>
        <w:spacing w:line="480" w:lineRule="auto"/>
        <w:ind w:left="567" w:hanging="567"/>
        <w:jc w:val="both"/>
        <w:rPr>
          <w:lang w:val="en-US"/>
        </w:rPr>
      </w:pPr>
      <w:r w:rsidRPr="00FA5BA7">
        <w:rPr>
          <w:lang w:val="en-US"/>
        </w:rPr>
        <w:t xml:space="preserve">Gaylarde, C.C. &amp; Gaylarde, P.M. (2005) </w:t>
      </w:r>
      <w:proofErr w:type="gramStart"/>
      <w:r w:rsidRPr="00FA5BA7">
        <w:rPr>
          <w:lang w:val="en-US"/>
        </w:rPr>
        <w:t>A</w:t>
      </w:r>
      <w:proofErr w:type="gramEnd"/>
      <w:r w:rsidRPr="00FA5BA7">
        <w:rPr>
          <w:lang w:val="en-US"/>
        </w:rPr>
        <w:t xml:space="preserve"> comparative study of the major microbial biomass of biofilms on exteriors of buildings in Europe and Latin America. </w:t>
      </w:r>
      <w:r w:rsidRPr="00FA5BA7">
        <w:rPr>
          <w:i/>
          <w:iCs/>
          <w:lang w:val="en-US"/>
        </w:rPr>
        <w:t>International Biodeterioration &amp; Biodegradation</w:t>
      </w:r>
      <w:r w:rsidRPr="00FA5BA7">
        <w:rPr>
          <w:lang w:val="en-US"/>
        </w:rPr>
        <w:t> </w:t>
      </w:r>
      <w:r w:rsidRPr="00E7789B">
        <w:rPr>
          <w:iCs/>
          <w:lang w:val="en-US"/>
          <w:rPrChange w:id="3403" w:author="W" w:date="2014-06-16T03:20:00Z">
            <w:rPr>
              <w:i/>
              <w:iCs/>
              <w:lang w:val="en-US"/>
            </w:rPr>
          </w:rPrChange>
        </w:rPr>
        <w:t>55</w:t>
      </w:r>
      <w:r w:rsidRPr="00E7789B">
        <w:rPr>
          <w:lang w:val="en-US"/>
        </w:rPr>
        <w:t>(2): 131–139.</w:t>
      </w:r>
    </w:p>
    <w:p w14:paraId="3343D396" w14:textId="77777777" w:rsidR="00001987" w:rsidRPr="007425AE" w:rsidRDefault="00CB6CC6" w:rsidP="00FA5A0F">
      <w:pPr>
        <w:spacing w:line="480" w:lineRule="auto"/>
        <w:ind w:left="567" w:hanging="567"/>
        <w:jc w:val="both"/>
        <w:rPr>
          <w:lang w:val="en-US"/>
        </w:rPr>
      </w:pPr>
      <w:r w:rsidRPr="00E7789B">
        <w:rPr>
          <w:rPrChange w:id="3404" w:author="W" w:date="2014-06-16T03:20:00Z">
            <w:rPr>
              <w:lang w:val="en-US"/>
            </w:rPr>
          </w:rPrChange>
        </w:rPr>
        <w:t>Gaylarde, C.C., Rodríguez, C.</w:t>
      </w:r>
      <w:del w:id="3405" w:author="W" w:date="2014-06-05T09:58:00Z">
        <w:r w:rsidRPr="00E7789B" w:rsidDel="00A74F1B">
          <w:rPr>
            <w:rPrChange w:id="3406" w:author="W" w:date="2014-06-16T03:20:00Z">
              <w:rPr>
                <w:lang w:val="en-US"/>
              </w:rPr>
            </w:rPrChange>
          </w:rPr>
          <w:delText xml:space="preserve"> </w:delText>
        </w:r>
      </w:del>
      <w:r w:rsidRPr="00E7789B">
        <w:rPr>
          <w:rPrChange w:id="3407" w:author="W" w:date="2014-06-16T03:20:00Z">
            <w:rPr>
              <w:lang w:val="en-US"/>
            </w:rPr>
          </w:rPrChange>
        </w:rPr>
        <w:t>H., Navarro-Noya, Y.E.</w:t>
      </w:r>
      <w:del w:id="3408" w:author="W" w:date="2014-06-05T09:58:00Z">
        <w:r w:rsidRPr="00E7789B" w:rsidDel="00A74F1B">
          <w:rPr>
            <w:rPrChange w:id="3409" w:author="W" w:date="2014-06-16T03:20:00Z">
              <w:rPr>
                <w:lang w:val="en-US"/>
              </w:rPr>
            </w:rPrChange>
          </w:rPr>
          <w:delText>,</w:delText>
        </w:r>
      </w:del>
      <w:r w:rsidRPr="00E7789B">
        <w:rPr>
          <w:rPrChange w:id="3410" w:author="W" w:date="2014-06-16T03:20:00Z">
            <w:rPr>
              <w:lang w:val="en-US"/>
            </w:rPr>
          </w:rPrChange>
        </w:rPr>
        <w:t xml:space="preserve"> </w:t>
      </w:r>
      <w:r w:rsidRPr="00E7789B">
        <w:rPr>
          <w:lang w:val="en-US"/>
        </w:rPr>
        <w:t>&amp; Ortega-Morales, B.O. (2012) Microbial biofilms on the sandstone monuments of the Angkor Wat complex, Cambodia. </w:t>
      </w:r>
      <w:r w:rsidRPr="007425AE">
        <w:rPr>
          <w:i/>
          <w:iCs/>
          <w:lang w:val="en-US"/>
        </w:rPr>
        <w:t>Current microbiology</w:t>
      </w:r>
      <w:r w:rsidRPr="007425AE">
        <w:rPr>
          <w:lang w:val="en-US"/>
        </w:rPr>
        <w:t> </w:t>
      </w:r>
      <w:r w:rsidRPr="007425AE">
        <w:rPr>
          <w:iCs/>
          <w:lang w:val="en-US"/>
        </w:rPr>
        <w:t>64</w:t>
      </w:r>
      <w:r w:rsidRPr="007425AE">
        <w:rPr>
          <w:lang w:val="en-US"/>
        </w:rPr>
        <w:t>(2): 85–92.</w:t>
      </w:r>
    </w:p>
    <w:p w14:paraId="4C18F1F7" w14:textId="77777777" w:rsidR="00001987" w:rsidRDefault="00CB6CC6" w:rsidP="00FA5A0F">
      <w:pPr>
        <w:spacing w:line="480" w:lineRule="auto"/>
        <w:ind w:left="567" w:hanging="567"/>
        <w:jc w:val="both"/>
        <w:rPr>
          <w:ins w:id="3411" w:author="W" w:date="2014-06-16T13:17:00Z"/>
          <w:lang w:val="en-US"/>
        </w:rPr>
      </w:pPr>
      <w:r w:rsidRPr="007425AE">
        <w:rPr>
          <w:lang w:val="en-US"/>
        </w:rPr>
        <w:t xml:space="preserve">Geitler, L. (1925) Synoptische Darstellung der </w:t>
      </w:r>
      <w:r w:rsidRPr="00316929">
        <w:rPr>
          <w:lang w:val="en-US"/>
        </w:rPr>
        <w:t xml:space="preserve">Cyanophyceen in morphologischer und systematischer Hinsicht. </w:t>
      </w:r>
      <w:proofErr w:type="gramStart"/>
      <w:r w:rsidRPr="00F7051B">
        <w:rPr>
          <w:i/>
          <w:lang w:val="en-US"/>
        </w:rPr>
        <w:t>Beihefte zum Botanischen Centraiblatt.</w:t>
      </w:r>
      <w:proofErr w:type="gramEnd"/>
      <w:r w:rsidRPr="00F7051B">
        <w:rPr>
          <w:lang w:val="en-US"/>
        </w:rPr>
        <w:t xml:space="preserve"> 2(41): 163–324.</w:t>
      </w:r>
    </w:p>
    <w:p w14:paraId="74076DB7" w14:textId="77777777" w:rsidR="005B36B7" w:rsidRDefault="005B36B7" w:rsidP="00FA5A0F">
      <w:pPr>
        <w:spacing w:line="480" w:lineRule="auto"/>
        <w:ind w:left="567" w:hanging="567"/>
        <w:jc w:val="both"/>
        <w:rPr>
          <w:ins w:id="3412" w:author="W" w:date="2014-06-16T14:12:00Z"/>
          <w:lang w:val="en-US"/>
        </w:rPr>
      </w:pPr>
      <w:proofErr w:type="gramStart"/>
      <w:ins w:id="3413" w:author="W" w:date="2014-06-16T13:18:00Z">
        <w:r w:rsidRPr="00A026B4">
          <w:rPr>
            <w:lang w:val="en-US"/>
          </w:rPr>
          <w:t>Geitler, L. (1928</w:t>
        </w:r>
      </w:ins>
      <w:ins w:id="3414" w:author="W" w:date="2014-06-16T14:12:00Z">
        <w:r w:rsidR="00FA5A0F">
          <w:rPr>
            <w:lang w:val="en-US"/>
          </w:rPr>
          <w:t>a</w:t>
        </w:r>
      </w:ins>
      <w:ins w:id="3415" w:author="W" w:date="2014-06-16T13:18:00Z">
        <w:r w:rsidRPr="00A026B4">
          <w:rPr>
            <w:lang w:val="en-US"/>
          </w:rPr>
          <w:t>)</w:t>
        </w:r>
        <w:r w:rsidRPr="005B36B7">
          <w:rPr>
            <w:lang w:val="en-US"/>
            <w:rPrChange w:id="3416" w:author="W" w:date="2014-06-16T13:18:00Z">
              <w:rPr/>
            </w:rPrChange>
          </w:rPr>
          <w:t xml:space="preserve"> Copulation und Geschlechtsverteilung bei einer</w:t>
        </w:r>
        <w:r>
          <w:rPr>
            <w:lang w:val="en-US"/>
          </w:rPr>
          <w:t>.</w:t>
        </w:r>
        <w:proofErr w:type="gramEnd"/>
        <w:r w:rsidRPr="005B36B7">
          <w:rPr>
            <w:lang w:val="en-US"/>
            <w:rPrChange w:id="3417" w:author="W" w:date="2014-06-16T13:18:00Z">
              <w:rPr/>
            </w:rPrChange>
          </w:rPr>
          <w:t> </w:t>
        </w:r>
        <w:r w:rsidRPr="005B36B7">
          <w:rPr>
            <w:i/>
            <w:iCs/>
            <w:lang w:val="en-US"/>
            <w:rPrChange w:id="3418" w:author="W" w:date="2014-06-16T13:18:00Z">
              <w:rPr>
                <w:i/>
                <w:iCs/>
              </w:rPr>
            </w:rPrChange>
          </w:rPr>
          <w:t>Nitzschia</w:t>
        </w:r>
        <w:r w:rsidRPr="005B36B7">
          <w:rPr>
            <w:lang w:val="en-US"/>
            <w:rPrChange w:id="3419" w:author="W" w:date="2014-06-16T13:18:00Z">
              <w:rPr/>
            </w:rPrChange>
          </w:rPr>
          <w:t>-Art. </w:t>
        </w:r>
        <w:r w:rsidRPr="00A026B4">
          <w:rPr>
            <w:i/>
            <w:iCs/>
            <w:lang w:val="en-US"/>
            <w:rPrChange w:id="3420" w:author="W" w:date="2014-06-16T13:20:00Z">
              <w:rPr>
                <w:i/>
                <w:iCs/>
              </w:rPr>
            </w:rPrChange>
          </w:rPr>
          <w:t>Archiv für Protistenkunde</w:t>
        </w:r>
        <w:r w:rsidRPr="00A026B4">
          <w:rPr>
            <w:lang w:val="en-US"/>
            <w:rPrChange w:id="3421" w:author="W" w:date="2014-06-16T13:20:00Z">
              <w:rPr/>
            </w:rPrChange>
          </w:rPr>
          <w:t> 61: 419</w:t>
        </w:r>
        <w:r w:rsidRPr="00F7051B">
          <w:rPr>
            <w:lang w:val="en-US"/>
          </w:rPr>
          <w:t>–</w:t>
        </w:r>
        <w:r w:rsidRPr="00A026B4">
          <w:rPr>
            <w:lang w:val="en-US"/>
            <w:rPrChange w:id="3422" w:author="W" w:date="2014-06-16T13:20:00Z">
              <w:rPr/>
            </w:rPrChange>
          </w:rPr>
          <w:t>442.</w:t>
        </w:r>
      </w:ins>
    </w:p>
    <w:p w14:paraId="5C08EF47" w14:textId="77777777" w:rsidR="00FA5A0F" w:rsidRPr="00781BA6" w:rsidDel="00FA5A0F" w:rsidRDefault="00FA5A0F" w:rsidP="00FA5A0F">
      <w:pPr>
        <w:spacing w:line="480" w:lineRule="auto"/>
        <w:ind w:left="567" w:hanging="567"/>
        <w:jc w:val="both"/>
        <w:rPr>
          <w:del w:id="3423" w:author="W" w:date="2014-06-16T14:12:00Z"/>
          <w:lang w:val="en-US"/>
        </w:rPr>
      </w:pPr>
      <w:ins w:id="3424" w:author="W" w:date="2014-06-16T14:12:00Z">
        <w:r w:rsidRPr="00FA5A0F">
          <w:rPr>
            <w:lang w:val="en-US"/>
            <w:rPrChange w:id="3425" w:author="W" w:date="2014-06-16T14:13:00Z">
              <w:rPr>
                <w:rFonts w:ascii="Verdana" w:hAnsi="Verdana"/>
                <w:color w:val="535154"/>
                <w:sz w:val="21"/>
                <w:szCs w:val="21"/>
                <w:shd w:val="clear" w:color="auto" w:fill="FFFFFF"/>
              </w:rPr>
            </w:rPrChange>
          </w:rPr>
          <w:t>Geitler, L. (1928</w:t>
        </w:r>
      </w:ins>
      <w:ins w:id="3426" w:author="W" w:date="2014-06-16T14:13:00Z">
        <w:r w:rsidRPr="00FA5A0F">
          <w:rPr>
            <w:lang w:val="en-US"/>
            <w:rPrChange w:id="3427" w:author="W" w:date="2014-06-16T14:13:00Z">
              <w:rPr>
                <w:rFonts w:ascii="Verdana" w:hAnsi="Verdana"/>
                <w:color w:val="535154"/>
                <w:sz w:val="21"/>
                <w:szCs w:val="21"/>
                <w:shd w:val="clear" w:color="auto" w:fill="FFFFFF"/>
                <w:lang w:val="en-US"/>
              </w:rPr>
            </w:rPrChange>
          </w:rPr>
          <w:t>b</w:t>
        </w:r>
      </w:ins>
      <w:ins w:id="3428" w:author="W" w:date="2014-06-16T14:12:00Z">
        <w:r w:rsidRPr="00FA5A0F">
          <w:rPr>
            <w:lang w:val="en-US"/>
            <w:rPrChange w:id="3429" w:author="W" w:date="2014-06-16T14:13:00Z">
              <w:rPr>
                <w:rFonts w:ascii="Verdana" w:hAnsi="Verdana"/>
                <w:color w:val="535154"/>
                <w:sz w:val="21"/>
                <w:szCs w:val="21"/>
                <w:shd w:val="clear" w:color="auto" w:fill="FFFFFF"/>
              </w:rPr>
            </w:rPrChange>
          </w:rPr>
          <w:t xml:space="preserve">) Über die Tiefenflora </w:t>
        </w:r>
        <w:proofErr w:type="gramStart"/>
        <w:r w:rsidRPr="00FA5A0F">
          <w:rPr>
            <w:lang w:val="en-US"/>
            <w:rPrChange w:id="3430" w:author="W" w:date="2014-06-16T14:13:00Z">
              <w:rPr>
                <w:rFonts w:ascii="Verdana" w:hAnsi="Verdana"/>
                <w:color w:val="535154"/>
                <w:sz w:val="21"/>
                <w:szCs w:val="21"/>
                <w:shd w:val="clear" w:color="auto" w:fill="FFFFFF"/>
              </w:rPr>
            </w:rPrChange>
          </w:rPr>
          <w:t>an</w:t>
        </w:r>
        <w:proofErr w:type="gramEnd"/>
        <w:r w:rsidRPr="00FA5A0F">
          <w:rPr>
            <w:lang w:val="en-US"/>
            <w:rPrChange w:id="3431" w:author="W" w:date="2014-06-16T14:13:00Z">
              <w:rPr>
                <w:rFonts w:ascii="Verdana" w:hAnsi="Verdana"/>
                <w:color w:val="535154"/>
                <w:sz w:val="21"/>
                <w:szCs w:val="21"/>
                <w:shd w:val="clear" w:color="auto" w:fill="FFFFFF"/>
              </w:rPr>
            </w:rPrChange>
          </w:rPr>
          <w:t xml:space="preserve"> Lelsen im Lunzer Untersee. </w:t>
        </w:r>
        <w:r w:rsidRPr="00FA5A0F">
          <w:rPr>
            <w:i/>
            <w:lang w:val="en-US"/>
            <w:rPrChange w:id="3432" w:author="W" w:date="2014-06-16T14:13:00Z">
              <w:rPr>
                <w:rFonts w:ascii="Verdana" w:hAnsi="Verdana"/>
                <w:i/>
                <w:iCs/>
                <w:color w:val="535154"/>
                <w:sz w:val="21"/>
                <w:szCs w:val="21"/>
                <w:shd w:val="clear" w:color="auto" w:fill="FFFFFF"/>
              </w:rPr>
            </w:rPrChange>
          </w:rPr>
          <w:t>Archiv für Protistenkunde</w:t>
        </w:r>
        <w:r w:rsidRPr="00FA5A0F">
          <w:rPr>
            <w:lang w:val="en-US"/>
            <w:rPrChange w:id="3433" w:author="W" w:date="2014-06-16T14:13:00Z">
              <w:rPr>
                <w:rFonts w:ascii="Verdana" w:hAnsi="Verdana"/>
                <w:color w:val="535154"/>
                <w:sz w:val="21"/>
                <w:szCs w:val="21"/>
                <w:shd w:val="clear" w:color="auto" w:fill="FFFFFF"/>
              </w:rPr>
            </w:rPrChange>
          </w:rPr>
          <w:t> 62: 96</w:t>
        </w:r>
        <w:r w:rsidRPr="00F7051B">
          <w:rPr>
            <w:lang w:val="en-US"/>
          </w:rPr>
          <w:t>–</w:t>
        </w:r>
        <w:r w:rsidRPr="00FA5A0F">
          <w:rPr>
            <w:lang w:val="en-US"/>
            <w:rPrChange w:id="3434" w:author="W" w:date="2014-06-16T14:13:00Z">
              <w:rPr>
                <w:rFonts w:ascii="Verdana" w:hAnsi="Verdana"/>
                <w:color w:val="535154"/>
                <w:sz w:val="21"/>
                <w:szCs w:val="21"/>
                <w:shd w:val="clear" w:color="auto" w:fill="FFFFFF"/>
              </w:rPr>
            </w:rPrChange>
          </w:rPr>
          <w:t>104.</w:t>
        </w:r>
      </w:ins>
    </w:p>
    <w:p w14:paraId="5DD062EA" w14:textId="77777777" w:rsidR="00001987" w:rsidRDefault="00CB6CC6" w:rsidP="0075724A">
      <w:pPr>
        <w:spacing w:line="480" w:lineRule="auto"/>
        <w:ind w:left="567" w:hanging="567"/>
        <w:jc w:val="both"/>
        <w:rPr>
          <w:ins w:id="3435" w:author="W" w:date="2014-06-16T14:49:00Z"/>
          <w:lang w:val="en-US"/>
        </w:rPr>
      </w:pPr>
      <w:r w:rsidRPr="00A84FF0">
        <w:rPr>
          <w:lang w:val="en-US"/>
        </w:rPr>
        <w:t xml:space="preserve">Geitler, L. (1932) Cyanophyceae. </w:t>
      </w:r>
      <w:r w:rsidRPr="00A84FF0">
        <w:rPr>
          <w:i/>
          <w:lang w:val="en-US"/>
        </w:rPr>
        <w:t>In</w:t>
      </w:r>
      <w:r w:rsidRPr="00A84FF0">
        <w:rPr>
          <w:lang w:val="en-US"/>
        </w:rPr>
        <w:t xml:space="preserve">: </w:t>
      </w:r>
      <w:del w:id="3436" w:author="W" w:date="2014-06-05T09:58:00Z">
        <w:r w:rsidRPr="00A84FF0" w:rsidDel="00A74F1B">
          <w:rPr>
            <w:lang w:val="en-US"/>
          </w:rPr>
          <w:delText xml:space="preserve">L. </w:delText>
        </w:r>
      </w:del>
      <w:r w:rsidRPr="00A84FF0">
        <w:rPr>
          <w:lang w:val="en-US"/>
        </w:rPr>
        <w:t xml:space="preserve">Rabenhorst, L. (eds). </w:t>
      </w:r>
      <w:r w:rsidRPr="00A84FF0">
        <w:rPr>
          <w:i/>
          <w:lang w:val="en-US"/>
        </w:rPr>
        <w:t>Kryptogammenflora von Deutschland, Osterreich, under de Sweitz</w:t>
      </w:r>
      <w:r w:rsidRPr="005B36B7">
        <w:rPr>
          <w:lang w:val="en-US"/>
        </w:rPr>
        <w:t>, v. 14, Akademische Verlagsgesellschaft, Leipzig, pp. 673–1056.</w:t>
      </w:r>
    </w:p>
    <w:p w14:paraId="1E6F88F8" w14:textId="77777777" w:rsidR="00E63FFF" w:rsidRPr="005B36B7" w:rsidRDefault="00E63FFF" w:rsidP="0075724A">
      <w:pPr>
        <w:spacing w:line="480" w:lineRule="auto"/>
        <w:ind w:left="567" w:hanging="567"/>
        <w:jc w:val="both"/>
        <w:rPr>
          <w:lang w:val="en-US"/>
        </w:rPr>
      </w:pPr>
      <w:proofErr w:type="gramStart"/>
      <w:ins w:id="3437" w:author="W" w:date="2014-06-16T14:49:00Z">
        <w:r w:rsidRPr="00E63FFF">
          <w:rPr>
            <w:lang w:val="en-US"/>
            <w:rPrChange w:id="3438" w:author="W" w:date="2014-06-16T14:49:00Z">
              <w:rPr/>
            </w:rPrChange>
          </w:rPr>
          <w:lastRenderedPageBreak/>
          <w:t>Geitler, L. (1933) Diagnosen neuer Blaualgen von den Sunda-Inseln.</w:t>
        </w:r>
        <w:proofErr w:type="gramEnd"/>
        <w:r w:rsidRPr="00E63FFF">
          <w:rPr>
            <w:lang w:val="en-US"/>
            <w:rPrChange w:id="3439" w:author="W" w:date="2014-06-16T14:49:00Z">
              <w:rPr/>
            </w:rPrChange>
          </w:rPr>
          <w:t> </w:t>
        </w:r>
        <w:r w:rsidRPr="00E63FFF">
          <w:rPr>
            <w:i/>
            <w:iCs/>
            <w:lang w:val="en-US"/>
            <w:rPrChange w:id="3440" w:author="W" w:date="2014-06-16T14:50:00Z">
              <w:rPr>
                <w:i/>
                <w:iCs/>
              </w:rPr>
            </w:rPrChange>
          </w:rPr>
          <w:t>Arch. Hydrobiol.</w:t>
        </w:r>
        <w:r w:rsidRPr="00E63FFF">
          <w:rPr>
            <w:lang w:val="en-US"/>
            <w:rPrChange w:id="3441" w:author="W" w:date="2014-06-16T14:50:00Z">
              <w:rPr/>
            </w:rPrChange>
          </w:rPr>
          <w:t> Suppl. 12: 622</w:t>
        </w:r>
      </w:ins>
      <w:ins w:id="3442" w:author="W" w:date="2014-06-16T14:50:00Z">
        <w:r w:rsidRPr="005B36B7">
          <w:rPr>
            <w:lang w:val="en-US"/>
          </w:rPr>
          <w:t>–</w:t>
        </w:r>
      </w:ins>
      <w:ins w:id="3443" w:author="W" w:date="2014-06-16T14:49:00Z">
        <w:r w:rsidRPr="00E63FFF">
          <w:rPr>
            <w:lang w:val="en-US"/>
            <w:rPrChange w:id="3444" w:author="W" w:date="2014-06-16T14:50:00Z">
              <w:rPr/>
            </w:rPrChange>
          </w:rPr>
          <w:t>634.</w:t>
        </w:r>
      </w:ins>
    </w:p>
    <w:p w14:paraId="37E66364" w14:textId="77777777" w:rsidR="00001987" w:rsidRPr="00E7789B" w:rsidRDefault="00CB6CC6" w:rsidP="0075724A">
      <w:pPr>
        <w:spacing w:line="480" w:lineRule="auto"/>
        <w:ind w:left="567" w:hanging="567"/>
        <w:jc w:val="both"/>
        <w:rPr>
          <w:lang w:val="en-US"/>
        </w:rPr>
      </w:pPr>
      <w:r w:rsidRPr="00A026B4">
        <w:rPr>
          <w:lang w:val="en-US"/>
        </w:rPr>
        <w:t>Golubic</w:t>
      </w:r>
      <w:ins w:id="3445" w:author="W" w:date="2014-06-05T09:58:00Z">
        <w:r w:rsidR="00A74F1B" w:rsidRPr="00A026B4">
          <w:rPr>
            <w:lang w:val="en-US"/>
          </w:rPr>
          <w:t>,</w:t>
        </w:r>
      </w:ins>
      <w:r w:rsidRPr="00A026B4">
        <w:rPr>
          <w:lang w:val="en-US"/>
        </w:rPr>
        <w:t xml:space="preserve"> S. &amp; Abed</w:t>
      </w:r>
      <w:ins w:id="3446" w:author="W" w:date="2014-06-05T09:58:00Z">
        <w:r w:rsidR="00A74F1B" w:rsidRPr="00A026B4">
          <w:rPr>
            <w:lang w:val="en-US"/>
          </w:rPr>
          <w:t>,</w:t>
        </w:r>
      </w:ins>
      <w:r w:rsidRPr="00A026B4">
        <w:rPr>
          <w:lang w:val="en-US"/>
        </w:rPr>
        <w:t xml:space="preserve"> R.M.M. (2010) </w:t>
      </w:r>
      <w:r w:rsidRPr="00A026B4">
        <w:rPr>
          <w:i/>
          <w:lang w:val="en-US"/>
        </w:rPr>
        <w:t xml:space="preserve">Entophysalis </w:t>
      </w:r>
      <w:r w:rsidRPr="00FA5BA7">
        <w:rPr>
          <w:lang w:val="en-US"/>
        </w:rPr>
        <w:t xml:space="preserve">mats as environmental regulators. </w:t>
      </w:r>
      <w:r w:rsidRPr="00FA5BA7">
        <w:rPr>
          <w:i/>
          <w:lang w:val="en-US"/>
        </w:rPr>
        <w:t>In</w:t>
      </w:r>
      <w:r w:rsidRPr="00FA5BA7">
        <w:rPr>
          <w:lang w:val="en-US"/>
        </w:rPr>
        <w:t xml:space="preserve">: Seckbach, J. &amp; Oren, A. (Eds.) </w:t>
      </w:r>
      <w:r w:rsidRPr="00FA5BA7">
        <w:rPr>
          <w:i/>
          <w:lang w:val="en-US"/>
        </w:rPr>
        <w:t>Microbial Mats, Modern and Ancient Microorganisms in Stratified Systems</w:t>
      </w:r>
      <w:r w:rsidRPr="00FA5BA7">
        <w:rPr>
          <w:lang w:val="en-US"/>
        </w:rPr>
        <w:t xml:space="preserve">. </w:t>
      </w:r>
      <w:proofErr w:type="gramStart"/>
      <w:r w:rsidRPr="00FA5BA7">
        <w:rPr>
          <w:lang w:val="en-US"/>
        </w:rPr>
        <w:t>Springer, Heidelberg, New York.</w:t>
      </w:r>
      <w:proofErr w:type="gramEnd"/>
      <w:r w:rsidRPr="00FA5BA7">
        <w:rPr>
          <w:lang w:val="en-US"/>
        </w:rPr>
        <w:t xml:space="preserve"> </w:t>
      </w:r>
      <w:proofErr w:type="gramStart"/>
      <w:r w:rsidRPr="00FA5BA7">
        <w:rPr>
          <w:lang w:val="en-US"/>
        </w:rPr>
        <w:t>pp</w:t>
      </w:r>
      <w:proofErr w:type="gramEnd"/>
      <w:r w:rsidRPr="00FA5BA7">
        <w:rPr>
          <w:lang w:val="en-US"/>
        </w:rPr>
        <w:t>. </w:t>
      </w:r>
      <w:r w:rsidR="00EC6DEC" w:rsidRPr="00E7789B">
        <w:fldChar w:fldCharType="begin"/>
      </w:r>
      <w:r w:rsidR="00EC6DEC" w:rsidRPr="00E7789B">
        <w:rPr>
          <w:lang w:val="en-US"/>
          <w:rPrChange w:id="3447" w:author="W" w:date="2014-06-16T03:20:00Z">
            <w:rPr/>
          </w:rPrChange>
        </w:rPr>
        <w:instrText xml:space="preserve"> HYPERLINK "http://www.springerlink.com/content/n452418811q0753g/fulltext.pdf" </w:instrText>
      </w:r>
      <w:r w:rsidR="00EC6DEC" w:rsidRPr="00E7789B">
        <w:rPr>
          <w:rPrChange w:id="3448" w:author="W" w:date="2014-06-16T03:20:00Z">
            <w:rPr>
              <w:rStyle w:val="Hyperlink"/>
              <w:color w:val="auto"/>
              <w:u w:val="none"/>
              <w:lang w:val="en-US"/>
            </w:rPr>
          </w:rPrChange>
        </w:rPr>
        <w:fldChar w:fldCharType="separate"/>
      </w:r>
      <w:r w:rsidRPr="00E7789B">
        <w:rPr>
          <w:rStyle w:val="Hyperlink"/>
          <w:color w:val="auto"/>
          <w:u w:val="none"/>
          <w:lang w:val="en-US"/>
        </w:rPr>
        <w:t>237–251</w:t>
      </w:r>
      <w:r w:rsidR="00EC6DEC" w:rsidRPr="00E7789B">
        <w:rPr>
          <w:rStyle w:val="Hyperlink"/>
          <w:color w:val="auto"/>
          <w:u w:val="none"/>
          <w:lang w:val="en-US"/>
        </w:rPr>
        <w:fldChar w:fldCharType="end"/>
      </w:r>
      <w:r w:rsidRPr="00E7789B">
        <w:rPr>
          <w:lang w:val="en-US"/>
        </w:rPr>
        <w:t>.</w:t>
      </w:r>
    </w:p>
    <w:p w14:paraId="1C7FD03E" w14:textId="77777777" w:rsidR="00001987" w:rsidRPr="00B0101C" w:rsidRDefault="00CB6CC6" w:rsidP="0075724A">
      <w:pPr>
        <w:spacing w:line="480" w:lineRule="auto"/>
        <w:ind w:left="567" w:hanging="567"/>
        <w:jc w:val="both"/>
        <w:rPr>
          <w:lang w:val="en-US"/>
        </w:rPr>
      </w:pPr>
      <w:r w:rsidRPr="005F3331">
        <w:rPr>
          <w:lang w:val="en-US"/>
        </w:rPr>
        <w:t xml:space="preserve">Gorbushina, A.A. (2007) Life on the rocks. </w:t>
      </w:r>
      <w:r w:rsidRPr="00B0101C">
        <w:rPr>
          <w:i/>
          <w:lang w:val="en-US"/>
        </w:rPr>
        <w:t xml:space="preserve">Environmental Microbiology </w:t>
      </w:r>
      <w:r w:rsidRPr="00B0101C">
        <w:rPr>
          <w:lang w:val="en-US"/>
        </w:rPr>
        <w:t>9: 1613–1631.</w:t>
      </w:r>
    </w:p>
    <w:p w14:paraId="6E6496FD" w14:textId="77777777" w:rsidR="007A19F3" w:rsidRPr="007A19F3" w:rsidRDefault="007A19F3" w:rsidP="0075724A">
      <w:pPr>
        <w:spacing w:line="480" w:lineRule="auto"/>
        <w:ind w:left="567" w:hanging="567"/>
        <w:jc w:val="both"/>
        <w:rPr>
          <w:ins w:id="3449" w:author="W" w:date="2014-06-16T14:32:00Z"/>
          <w:bCs/>
          <w:lang w:val="en-US"/>
        </w:rPr>
      </w:pPr>
      <w:proofErr w:type="gramStart"/>
      <w:ins w:id="3450" w:author="W" w:date="2014-06-16T14:32:00Z">
        <w:r w:rsidRPr="007A19F3">
          <w:rPr>
            <w:bCs/>
            <w:lang w:val="en-US"/>
          </w:rPr>
          <w:t>Hauck, F. (1885)</w:t>
        </w:r>
        <w:r w:rsidRPr="007A19F3">
          <w:rPr>
            <w:bCs/>
            <w:lang w:val="en-US"/>
            <w:rPrChange w:id="3451" w:author="W" w:date="2014-06-16T14:32:00Z">
              <w:rPr>
                <w:bCs/>
              </w:rPr>
            </w:rPrChange>
          </w:rPr>
          <w:t xml:space="preserve"> Die Meeresalgen Deutschlands und Österreichs.</w:t>
        </w:r>
        <w:proofErr w:type="gramEnd"/>
        <w:r w:rsidRPr="007A19F3">
          <w:rPr>
            <w:bCs/>
            <w:lang w:val="en-US"/>
            <w:rPrChange w:id="3452" w:author="W" w:date="2014-06-16T14:32:00Z">
              <w:rPr>
                <w:bCs/>
              </w:rPr>
            </w:rPrChange>
          </w:rPr>
          <w:t xml:space="preserve"> </w:t>
        </w:r>
        <w:r w:rsidRPr="007A19F3">
          <w:rPr>
            <w:bCs/>
            <w:i/>
            <w:lang w:val="en-US"/>
            <w:rPrChange w:id="3453" w:author="W" w:date="2014-06-16T14:32:00Z">
              <w:rPr>
                <w:bCs/>
              </w:rPr>
            </w:rPrChange>
          </w:rPr>
          <w:t>In</w:t>
        </w:r>
        <w:r w:rsidRPr="007A19F3">
          <w:rPr>
            <w:bCs/>
            <w:lang w:val="en-US"/>
            <w:rPrChange w:id="3454" w:author="W" w:date="2014-06-16T14:32:00Z">
              <w:rPr>
                <w:bCs/>
              </w:rPr>
            </w:rPrChange>
          </w:rPr>
          <w:t>: </w:t>
        </w:r>
        <w:r>
          <w:rPr>
            <w:bCs/>
            <w:lang w:val="en-US"/>
          </w:rPr>
          <w:t>Rabenhorst, L. (e</w:t>
        </w:r>
        <w:r w:rsidRPr="00856452">
          <w:rPr>
            <w:bCs/>
            <w:lang w:val="en-US"/>
          </w:rPr>
          <w:t>ds</w:t>
        </w:r>
        <w:r>
          <w:rPr>
            <w:bCs/>
            <w:lang w:val="en-US"/>
          </w:rPr>
          <w:t>.)</w:t>
        </w:r>
        <w:r w:rsidRPr="007A19F3">
          <w:rPr>
            <w:bCs/>
            <w:i/>
            <w:iCs/>
            <w:lang w:val="en-US"/>
          </w:rPr>
          <w:t xml:space="preserve"> </w:t>
        </w:r>
        <w:r w:rsidRPr="007A19F3">
          <w:rPr>
            <w:bCs/>
            <w:i/>
            <w:iCs/>
            <w:lang w:val="en-US"/>
            <w:rPrChange w:id="3455" w:author="W" w:date="2014-06-16T14:32:00Z">
              <w:rPr>
                <w:bCs/>
                <w:i/>
                <w:iCs/>
              </w:rPr>
            </w:rPrChange>
          </w:rPr>
          <w:t>Kryptogamen-Flora von Deutschland, Österreich und der Schweiz. Zweite Auflage</w:t>
        </w:r>
        <w:r w:rsidRPr="007A19F3">
          <w:rPr>
            <w:bCs/>
            <w:lang w:val="en-US"/>
            <w:rPrChange w:id="3456" w:author="W" w:date="2014-06-16T14:32:00Z">
              <w:rPr>
                <w:bCs/>
              </w:rPr>
            </w:rPrChange>
          </w:rPr>
          <w:t xml:space="preserve">. Vol. 2, </w:t>
        </w:r>
        <w:r w:rsidRPr="000C77F2">
          <w:rPr>
            <w:bCs/>
            <w:lang w:val="en-US"/>
          </w:rPr>
          <w:t>Eduard Kummer</w:t>
        </w:r>
      </w:ins>
      <w:ins w:id="3457" w:author="W" w:date="2014-06-16T14:33:00Z">
        <w:r>
          <w:rPr>
            <w:bCs/>
            <w:lang w:val="en-US"/>
          </w:rPr>
          <w:t>,</w:t>
        </w:r>
      </w:ins>
      <w:ins w:id="3458" w:author="W" w:date="2014-06-16T14:32:00Z">
        <w:r w:rsidRPr="007A19F3">
          <w:rPr>
            <w:bCs/>
            <w:lang w:val="en-US"/>
          </w:rPr>
          <w:t xml:space="preserve"> </w:t>
        </w:r>
      </w:ins>
      <w:ins w:id="3459" w:author="W" w:date="2014-06-16T14:33:00Z">
        <w:r w:rsidRPr="00FB14C7">
          <w:rPr>
            <w:bCs/>
            <w:lang w:val="en-US"/>
          </w:rPr>
          <w:t>Leipzig</w:t>
        </w:r>
        <w:r>
          <w:rPr>
            <w:bCs/>
            <w:lang w:val="en-US"/>
          </w:rPr>
          <w:t>,</w:t>
        </w:r>
        <w:r w:rsidRPr="007A19F3">
          <w:rPr>
            <w:bCs/>
            <w:lang w:val="en-US"/>
          </w:rPr>
          <w:t xml:space="preserve"> </w:t>
        </w:r>
      </w:ins>
      <w:ins w:id="3460" w:author="W" w:date="2014-06-16T14:32:00Z">
        <w:r w:rsidRPr="007A19F3">
          <w:rPr>
            <w:bCs/>
            <w:lang w:val="en-US"/>
            <w:rPrChange w:id="3461" w:author="W" w:date="2014-06-16T14:32:00Z">
              <w:rPr>
                <w:bCs/>
              </w:rPr>
            </w:rPrChange>
          </w:rPr>
          <w:t>p. 513</w:t>
        </w:r>
      </w:ins>
      <w:ins w:id="3462" w:author="W" w:date="2014-06-16T14:33:00Z">
        <w:r w:rsidRPr="007425AE">
          <w:rPr>
            <w:lang w:val="en-US"/>
          </w:rPr>
          <w:t>–</w:t>
        </w:r>
      </w:ins>
      <w:ins w:id="3463" w:author="W" w:date="2014-06-16T14:32:00Z">
        <w:r w:rsidRPr="007A19F3">
          <w:rPr>
            <w:bCs/>
            <w:lang w:val="en-US"/>
            <w:rPrChange w:id="3464" w:author="W" w:date="2014-06-16T14:32:00Z">
              <w:rPr>
                <w:bCs/>
              </w:rPr>
            </w:rPrChange>
          </w:rPr>
          <w:t>575</w:t>
        </w:r>
      </w:ins>
      <w:ins w:id="3465" w:author="W" w:date="2014-06-16T14:33:00Z">
        <w:r>
          <w:rPr>
            <w:bCs/>
            <w:lang w:val="en-US"/>
          </w:rPr>
          <w:t>.</w:t>
        </w:r>
      </w:ins>
    </w:p>
    <w:p w14:paraId="24015828" w14:textId="77777777" w:rsidR="00001987" w:rsidRPr="00316929" w:rsidRDefault="00CB6CC6" w:rsidP="0075724A">
      <w:pPr>
        <w:spacing w:line="480" w:lineRule="auto"/>
        <w:ind w:left="567" w:hanging="567"/>
        <w:jc w:val="both"/>
        <w:rPr>
          <w:lang w:val="en-US"/>
        </w:rPr>
      </w:pPr>
      <w:proofErr w:type="gramStart"/>
      <w:r w:rsidRPr="007425AE">
        <w:rPr>
          <w:bCs/>
          <w:lang w:val="en-US"/>
        </w:rPr>
        <w:t>Hieronymus, G. (1892) Beiträge zur Morphologie und Biologie der Algen.</w:t>
      </w:r>
      <w:proofErr w:type="gramEnd"/>
      <w:r w:rsidRPr="007425AE">
        <w:rPr>
          <w:bCs/>
          <w:lang w:val="en-US"/>
        </w:rPr>
        <w:t xml:space="preserve"> </w:t>
      </w:r>
      <w:r w:rsidRPr="007425AE">
        <w:rPr>
          <w:i/>
          <w:lang w:val="en-US"/>
        </w:rPr>
        <w:t>Beiträge zur Biologie der Pflanzen</w:t>
      </w:r>
      <w:r w:rsidRPr="007425AE">
        <w:rPr>
          <w:lang w:val="en-US"/>
        </w:rPr>
        <w:t xml:space="preserve"> 5: 461–495. </w:t>
      </w:r>
    </w:p>
    <w:p w14:paraId="629FADE7" w14:textId="77777777" w:rsidR="00001987" w:rsidRPr="00A84FF0" w:rsidRDefault="00CB6CC6" w:rsidP="0075724A">
      <w:pPr>
        <w:spacing w:line="480" w:lineRule="auto"/>
        <w:ind w:left="567" w:hanging="567"/>
        <w:jc w:val="both"/>
        <w:rPr>
          <w:lang w:val="en-US"/>
        </w:rPr>
      </w:pPr>
      <w:r w:rsidRPr="00F7051B">
        <w:rPr>
          <w:lang w:val="en-US"/>
        </w:rPr>
        <w:t xml:space="preserve">Johansen, J.R. &amp; Casamatta, D.A. (2005) </w:t>
      </w:r>
      <w:proofErr w:type="gramStart"/>
      <w:r w:rsidRPr="00F7051B">
        <w:rPr>
          <w:lang w:val="en-US"/>
        </w:rPr>
        <w:t>Recognizing</w:t>
      </w:r>
      <w:proofErr w:type="gramEnd"/>
      <w:r w:rsidRPr="00F7051B">
        <w:rPr>
          <w:lang w:val="en-US"/>
        </w:rPr>
        <w:t xml:space="preserve"> cyanobacterial diversity through adoption of a new species paradigm</w:t>
      </w:r>
      <w:r w:rsidRPr="00A84FF0">
        <w:rPr>
          <w:i/>
          <w:lang w:val="en-US"/>
        </w:rPr>
        <w:t>. Algological Studies</w:t>
      </w:r>
      <w:r w:rsidRPr="00A84FF0">
        <w:rPr>
          <w:lang w:val="en-US"/>
        </w:rPr>
        <w:t xml:space="preserve"> 116: 71–93.</w:t>
      </w:r>
    </w:p>
    <w:p w14:paraId="22DF59AD" w14:textId="77777777" w:rsidR="00001987" w:rsidRPr="00A026B4" w:rsidRDefault="00CB6CC6" w:rsidP="0075724A">
      <w:pPr>
        <w:spacing w:line="480" w:lineRule="auto"/>
        <w:ind w:left="567" w:hanging="567"/>
        <w:jc w:val="both"/>
        <w:rPr>
          <w:lang w:val="en-US"/>
        </w:rPr>
      </w:pPr>
      <w:proofErr w:type="gramStart"/>
      <w:r w:rsidRPr="00A84FF0">
        <w:rPr>
          <w:lang w:val="en-US"/>
        </w:rPr>
        <w:t xml:space="preserve">Kaštovský, J., </w:t>
      </w:r>
      <w:ins w:id="3466" w:author="W" w:date="2014-06-05T09:59:00Z">
        <w:r w:rsidR="00A74F1B" w:rsidRPr="00A84FF0">
          <w:rPr>
            <w:lang w:val="en-US"/>
          </w:rPr>
          <w:t>Fučíková</w:t>
        </w:r>
      </w:ins>
      <w:del w:id="3467" w:author="W" w:date="2014-06-05T09:59:00Z">
        <w:r w:rsidRPr="00A84FF0" w:rsidDel="00A74F1B">
          <w:rPr>
            <w:lang w:val="en-US"/>
          </w:rPr>
          <w:delText>Fuĉíková</w:delText>
        </w:r>
      </w:del>
      <w:r w:rsidRPr="00A84FF0">
        <w:rPr>
          <w:lang w:val="en-US"/>
        </w:rPr>
        <w:t>, K., Hauer, T. &amp; Bohunická, M. (2011) Microvegetation on the top of Mt. Roraima, Venezuela.</w:t>
      </w:r>
      <w:proofErr w:type="gramEnd"/>
      <w:r w:rsidRPr="00A84FF0">
        <w:rPr>
          <w:lang w:val="en-US"/>
        </w:rPr>
        <w:t xml:space="preserve"> </w:t>
      </w:r>
      <w:r w:rsidRPr="005B36B7">
        <w:rPr>
          <w:i/>
          <w:lang w:val="en-US"/>
        </w:rPr>
        <w:t>Fottea</w:t>
      </w:r>
      <w:r w:rsidRPr="005B36B7">
        <w:rPr>
          <w:lang w:val="en-US"/>
        </w:rPr>
        <w:t xml:space="preserve"> 11(1): 171–186.</w:t>
      </w:r>
    </w:p>
    <w:p w14:paraId="6D8004C2" w14:textId="77777777" w:rsidR="00001987" w:rsidRPr="00FA5BA7" w:rsidRDefault="00CB6CC6" w:rsidP="0075724A">
      <w:pPr>
        <w:spacing w:line="480" w:lineRule="auto"/>
        <w:ind w:left="567" w:hanging="567"/>
        <w:jc w:val="both"/>
        <w:rPr>
          <w:bCs/>
          <w:lang w:val="en-US"/>
        </w:rPr>
      </w:pPr>
      <w:r w:rsidRPr="00A026B4">
        <w:rPr>
          <w:bCs/>
          <w:lang w:val="en-US"/>
        </w:rPr>
        <w:t xml:space="preserve">Kirchner, O. (1878). Algen. </w:t>
      </w:r>
      <w:r w:rsidRPr="00A026B4">
        <w:rPr>
          <w:bCs/>
          <w:i/>
          <w:lang w:val="en-US"/>
        </w:rPr>
        <w:t>In</w:t>
      </w:r>
      <w:r w:rsidRPr="00A026B4">
        <w:rPr>
          <w:bCs/>
          <w:lang w:val="en-US"/>
        </w:rPr>
        <w:t>: Cohn, F. (Eds)</w:t>
      </w:r>
      <w:r w:rsidRPr="00FA5BA7">
        <w:rPr>
          <w:bCs/>
          <w:i/>
          <w:iCs/>
          <w:lang w:val="en-US"/>
        </w:rPr>
        <w:t xml:space="preserve"> Kryptogamen-Flora von Schlesien. Part 1</w:t>
      </w:r>
      <w:r w:rsidRPr="00FA5BA7">
        <w:rPr>
          <w:bCs/>
          <w:lang w:val="en-US"/>
        </w:rPr>
        <w:t>. Vol. 2. Breslau: J.U. Kern's, Verlag, pp. 284.</w:t>
      </w:r>
    </w:p>
    <w:p w14:paraId="6343682E" w14:textId="77777777" w:rsidR="00001987" w:rsidRPr="0043609D" w:rsidRDefault="00CB6CC6" w:rsidP="0075724A">
      <w:pPr>
        <w:spacing w:line="480" w:lineRule="auto"/>
        <w:ind w:left="567" w:hanging="567"/>
        <w:jc w:val="both"/>
        <w:rPr>
          <w:ins w:id="3468" w:author="W" w:date="2014-06-05T18:43:00Z"/>
          <w:lang w:val="en-US"/>
        </w:rPr>
      </w:pPr>
      <w:proofErr w:type="gramStart"/>
      <w:r w:rsidRPr="00FA5BA7">
        <w:rPr>
          <w:lang w:val="en-US"/>
        </w:rPr>
        <w:t xml:space="preserve">Komárek, J. (1993) Validation of the genera </w:t>
      </w:r>
      <w:r w:rsidRPr="00FA5BA7">
        <w:rPr>
          <w:i/>
          <w:iCs/>
          <w:lang w:val="en-US"/>
        </w:rPr>
        <w:t xml:space="preserve">Gloeocapsopsis </w:t>
      </w:r>
      <w:r w:rsidRPr="008877E2">
        <w:rPr>
          <w:lang w:val="en-US"/>
        </w:rPr>
        <w:t xml:space="preserve">and </w:t>
      </w:r>
      <w:r w:rsidRPr="008877E2">
        <w:rPr>
          <w:i/>
          <w:iCs/>
          <w:lang w:val="en-US"/>
        </w:rPr>
        <w:t xml:space="preserve">Asterocapsa </w:t>
      </w:r>
      <w:r w:rsidRPr="008877E2">
        <w:rPr>
          <w:lang w:val="en-US"/>
        </w:rPr>
        <w:t>(Cyanoprokaryota) with regard to species from Japan, Mexico and Himalayas.</w:t>
      </w:r>
      <w:proofErr w:type="gramEnd"/>
      <w:r w:rsidRPr="008877E2">
        <w:rPr>
          <w:lang w:val="en-US"/>
        </w:rPr>
        <w:t xml:space="preserve"> </w:t>
      </w:r>
      <w:r w:rsidRPr="0043609D">
        <w:rPr>
          <w:i/>
          <w:lang w:val="en-US"/>
        </w:rPr>
        <w:t>Bulletim of the National Science Museum, Ser. B</w:t>
      </w:r>
      <w:r w:rsidRPr="0043609D">
        <w:rPr>
          <w:lang w:val="en-US"/>
        </w:rPr>
        <w:t xml:space="preserve"> 19(1): 19–37. </w:t>
      </w:r>
    </w:p>
    <w:p w14:paraId="2C00A785" w14:textId="77777777" w:rsidR="007425AE" w:rsidRDefault="007425AE" w:rsidP="0075724A">
      <w:pPr>
        <w:spacing w:line="480" w:lineRule="auto"/>
        <w:ind w:left="567" w:hanging="567"/>
        <w:jc w:val="both"/>
        <w:rPr>
          <w:ins w:id="3469" w:author="W" w:date="2014-06-16T12:12:00Z"/>
          <w:lang w:val="en-US"/>
        </w:rPr>
      </w:pPr>
      <w:proofErr w:type="gramStart"/>
      <w:ins w:id="3470" w:author="W" w:date="2014-06-16T12:12:00Z">
        <w:r w:rsidRPr="0043609D">
          <w:rPr>
            <w:sz w:val="23"/>
            <w:szCs w:val="23"/>
            <w:lang w:val="en-US"/>
          </w:rPr>
          <w:t xml:space="preserve">Komárek, </w:t>
        </w:r>
        <w:r>
          <w:rPr>
            <w:sz w:val="23"/>
            <w:szCs w:val="23"/>
            <w:lang w:val="en-US"/>
          </w:rPr>
          <w:t>J</w:t>
        </w:r>
        <w:r w:rsidRPr="007425AE">
          <w:rPr>
            <w:sz w:val="23"/>
            <w:szCs w:val="23"/>
            <w:lang w:val="en-US"/>
          </w:rPr>
          <w:t xml:space="preserve">. </w:t>
        </w:r>
        <w:r>
          <w:rPr>
            <w:sz w:val="23"/>
            <w:szCs w:val="23"/>
            <w:lang w:val="en-US"/>
          </w:rPr>
          <w:t>(</w:t>
        </w:r>
        <w:r w:rsidRPr="007425AE">
          <w:rPr>
            <w:sz w:val="23"/>
            <w:szCs w:val="23"/>
            <w:lang w:val="en-US"/>
          </w:rPr>
          <w:t>1995</w:t>
        </w:r>
      </w:ins>
      <w:ins w:id="3471" w:author="W" w:date="2014-06-16T12:13:00Z">
        <w:r>
          <w:rPr>
            <w:sz w:val="23"/>
            <w:szCs w:val="23"/>
            <w:lang w:val="en-US"/>
          </w:rPr>
          <w:t>)</w:t>
        </w:r>
      </w:ins>
      <w:ins w:id="3472" w:author="W" w:date="2014-06-16T12:12:00Z">
        <w:r w:rsidRPr="007425AE">
          <w:rPr>
            <w:sz w:val="23"/>
            <w:szCs w:val="23"/>
            <w:lang w:val="en-US"/>
            <w:rPrChange w:id="3473" w:author="W" w:date="2014-06-16T12:12:00Z">
              <w:rPr>
                <w:sz w:val="23"/>
                <w:szCs w:val="23"/>
              </w:rPr>
            </w:rPrChange>
          </w:rPr>
          <w:t xml:space="preserve"> Studies on the Cyanophytes (Cyanoprokaryotes) of Cuba 10.</w:t>
        </w:r>
        <w:proofErr w:type="gramEnd"/>
        <w:r w:rsidRPr="007425AE">
          <w:rPr>
            <w:sz w:val="23"/>
            <w:szCs w:val="23"/>
            <w:lang w:val="en-US"/>
            <w:rPrChange w:id="3474" w:author="W" w:date="2014-06-16T12:12:00Z">
              <w:rPr>
                <w:sz w:val="23"/>
                <w:szCs w:val="23"/>
              </w:rPr>
            </w:rPrChange>
          </w:rPr>
          <w:t xml:space="preserve"> </w:t>
        </w:r>
        <w:proofErr w:type="gramStart"/>
        <w:r w:rsidRPr="007425AE">
          <w:rPr>
            <w:sz w:val="23"/>
            <w:szCs w:val="23"/>
            <w:lang w:val="en-US"/>
            <w:rPrChange w:id="3475" w:author="W" w:date="2014-06-16T12:13:00Z">
              <w:rPr>
                <w:sz w:val="23"/>
                <w:szCs w:val="23"/>
              </w:rPr>
            </w:rPrChange>
          </w:rPr>
          <w:t>New and little known chroococcalean species.</w:t>
        </w:r>
        <w:proofErr w:type="gramEnd"/>
        <w:r w:rsidRPr="007425AE">
          <w:rPr>
            <w:sz w:val="23"/>
            <w:szCs w:val="23"/>
            <w:lang w:val="en-US"/>
            <w:rPrChange w:id="3476" w:author="W" w:date="2014-06-16T12:13:00Z">
              <w:rPr>
                <w:sz w:val="23"/>
                <w:szCs w:val="23"/>
              </w:rPr>
            </w:rPrChange>
          </w:rPr>
          <w:t xml:space="preserve"> </w:t>
        </w:r>
        <w:r w:rsidRPr="007425AE">
          <w:rPr>
            <w:i/>
            <w:sz w:val="23"/>
            <w:szCs w:val="23"/>
            <w:lang w:val="en-US"/>
            <w:rPrChange w:id="3477" w:author="W" w:date="2014-06-16T12:13:00Z">
              <w:rPr>
                <w:sz w:val="23"/>
                <w:szCs w:val="23"/>
              </w:rPr>
            </w:rPrChange>
          </w:rPr>
          <w:t>Folia Geobotanica Phytotaxonomica</w:t>
        </w:r>
        <w:r w:rsidRPr="007425AE">
          <w:rPr>
            <w:sz w:val="23"/>
            <w:szCs w:val="23"/>
            <w:lang w:val="en-US"/>
            <w:rPrChange w:id="3478" w:author="W" w:date="2014-06-16T12:13:00Z">
              <w:rPr>
                <w:sz w:val="23"/>
                <w:szCs w:val="23"/>
              </w:rPr>
            </w:rPrChange>
          </w:rPr>
          <w:t xml:space="preserve"> 30: 81</w:t>
        </w:r>
      </w:ins>
      <w:ins w:id="3479" w:author="W" w:date="2014-06-16T12:13:00Z">
        <w:r w:rsidRPr="00362C2E">
          <w:rPr>
            <w:lang w:val="en-US"/>
          </w:rPr>
          <w:t>–</w:t>
        </w:r>
      </w:ins>
      <w:ins w:id="3480" w:author="W" w:date="2014-06-16T12:12:00Z">
        <w:r w:rsidRPr="007425AE">
          <w:rPr>
            <w:sz w:val="23"/>
            <w:szCs w:val="23"/>
            <w:lang w:val="en-US"/>
            <w:rPrChange w:id="3481" w:author="W" w:date="2014-06-16T12:13:00Z">
              <w:rPr>
                <w:sz w:val="23"/>
                <w:szCs w:val="23"/>
              </w:rPr>
            </w:rPrChange>
          </w:rPr>
          <w:t>90.</w:t>
        </w:r>
      </w:ins>
    </w:p>
    <w:p w14:paraId="302767FE" w14:textId="77777777" w:rsidR="00612A2C" w:rsidRPr="00E7789B" w:rsidRDefault="00612A2C" w:rsidP="0075724A">
      <w:pPr>
        <w:spacing w:line="480" w:lineRule="auto"/>
        <w:ind w:left="567" w:hanging="567"/>
        <w:jc w:val="both"/>
        <w:rPr>
          <w:lang w:val="en-US"/>
        </w:rPr>
      </w:pPr>
      <w:proofErr w:type="gramStart"/>
      <w:ins w:id="3482" w:author="W" w:date="2014-06-05T18:43:00Z">
        <w:r w:rsidRPr="007425AE">
          <w:rPr>
            <w:lang w:val="en-US"/>
          </w:rPr>
          <w:t xml:space="preserve">Komárek, J. </w:t>
        </w:r>
      </w:ins>
      <w:ins w:id="3483" w:author="W" w:date="2014-06-05T18:44:00Z">
        <w:r w:rsidRPr="007425AE">
          <w:rPr>
            <w:lang w:val="en-US"/>
          </w:rPr>
          <w:t>(</w:t>
        </w:r>
      </w:ins>
      <w:ins w:id="3484" w:author="W" w:date="2014-06-05T18:43:00Z">
        <w:r w:rsidRPr="007425AE">
          <w:rPr>
            <w:lang w:val="en-US"/>
          </w:rPr>
          <w:t>2003</w:t>
        </w:r>
      </w:ins>
      <w:ins w:id="3485" w:author="W" w:date="2014-06-05T18:44:00Z">
        <w:r w:rsidRPr="007425AE">
          <w:rPr>
            <w:lang w:val="en-US"/>
          </w:rPr>
          <w:t>)</w:t>
        </w:r>
      </w:ins>
      <w:ins w:id="3486" w:author="W" w:date="2014-06-05T18:43:00Z">
        <w:r w:rsidRPr="00E7789B">
          <w:rPr>
            <w:lang w:val="en-US"/>
            <w:rPrChange w:id="3487" w:author="W" w:date="2014-06-16T03:20:00Z">
              <w:rPr>
                <w:sz w:val="23"/>
                <w:szCs w:val="23"/>
              </w:rPr>
            </w:rPrChange>
          </w:rPr>
          <w:t xml:space="preserve"> Two </w:t>
        </w:r>
        <w:r w:rsidRPr="00E7789B">
          <w:rPr>
            <w:i/>
            <w:iCs/>
            <w:lang w:val="en-US"/>
            <w:rPrChange w:id="3488" w:author="W" w:date="2014-06-16T03:20:00Z">
              <w:rPr>
                <w:i/>
                <w:iCs/>
                <w:sz w:val="23"/>
                <w:szCs w:val="23"/>
              </w:rPr>
            </w:rPrChange>
          </w:rPr>
          <w:t xml:space="preserve">Camptylonemopsis </w:t>
        </w:r>
        <w:r w:rsidRPr="00E7789B">
          <w:rPr>
            <w:lang w:val="en-US"/>
            <w:rPrChange w:id="3489" w:author="W" w:date="2014-06-16T03:20:00Z">
              <w:rPr>
                <w:sz w:val="23"/>
                <w:szCs w:val="23"/>
              </w:rPr>
            </w:rPrChange>
          </w:rPr>
          <w:t>species (Cyanoprokaryotes) from “Mata Atlantica” in coastal Brazil.</w:t>
        </w:r>
        <w:proofErr w:type="gramEnd"/>
        <w:r w:rsidRPr="00E7789B">
          <w:rPr>
            <w:lang w:val="en-US"/>
            <w:rPrChange w:id="3490" w:author="W" w:date="2014-06-16T03:20:00Z">
              <w:rPr>
                <w:sz w:val="23"/>
                <w:szCs w:val="23"/>
              </w:rPr>
            </w:rPrChange>
          </w:rPr>
          <w:t xml:space="preserve"> </w:t>
        </w:r>
        <w:r w:rsidRPr="00E7789B">
          <w:rPr>
            <w:i/>
            <w:lang w:val="en-US"/>
            <w:rPrChange w:id="3491" w:author="W" w:date="2014-06-16T03:20:00Z">
              <w:rPr>
                <w:sz w:val="23"/>
                <w:szCs w:val="23"/>
              </w:rPr>
            </w:rPrChange>
          </w:rPr>
          <w:t>Preslia</w:t>
        </w:r>
        <w:r w:rsidRPr="00E7789B">
          <w:rPr>
            <w:lang w:val="en-US"/>
            <w:rPrChange w:id="3492" w:author="W" w:date="2014-06-16T03:20:00Z">
              <w:rPr>
                <w:sz w:val="23"/>
                <w:szCs w:val="23"/>
              </w:rPr>
            </w:rPrChange>
          </w:rPr>
          <w:t xml:space="preserve"> 75: 223</w:t>
        </w:r>
      </w:ins>
      <w:ins w:id="3493" w:author="W" w:date="2014-06-05T18:44:00Z">
        <w:r w:rsidRPr="00E7789B">
          <w:rPr>
            <w:lang w:val="en-US"/>
          </w:rPr>
          <w:t>–</w:t>
        </w:r>
      </w:ins>
      <w:ins w:id="3494" w:author="W" w:date="2014-06-05T18:43:00Z">
        <w:r w:rsidRPr="00E7789B">
          <w:rPr>
            <w:lang w:val="en-US"/>
            <w:rPrChange w:id="3495" w:author="W" w:date="2014-06-16T03:20:00Z">
              <w:rPr>
                <w:sz w:val="23"/>
                <w:szCs w:val="23"/>
              </w:rPr>
            </w:rPrChange>
          </w:rPr>
          <w:t>232.</w:t>
        </w:r>
      </w:ins>
    </w:p>
    <w:p w14:paraId="72CD4A78" w14:textId="77777777" w:rsidR="00001987" w:rsidRPr="007425AE" w:rsidDel="00A74F1B" w:rsidRDefault="00CB6CC6" w:rsidP="0075724A">
      <w:pPr>
        <w:spacing w:line="480" w:lineRule="auto"/>
        <w:ind w:left="567" w:hanging="567"/>
        <w:jc w:val="both"/>
        <w:rPr>
          <w:del w:id="3496" w:author="W" w:date="2014-06-05T10:01:00Z"/>
          <w:lang w:val="en-US"/>
        </w:rPr>
      </w:pPr>
      <w:del w:id="3497" w:author="W" w:date="2014-06-05T10:01:00Z">
        <w:r w:rsidRPr="007425AE" w:rsidDel="00A74F1B">
          <w:rPr>
            <w:lang w:val="en-US"/>
          </w:rPr>
          <w:lastRenderedPageBreak/>
          <w:delText xml:space="preserve">Komárek, J. (1995) Studies on the Cyanophytes (Cyanoprokaryotes) of Cuba 10. New and little known chroococcalean species. </w:delText>
        </w:r>
        <w:r w:rsidRPr="007425AE" w:rsidDel="00A74F1B">
          <w:rPr>
            <w:i/>
            <w:lang w:val="en-US"/>
          </w:rPr>
          <w:delText>Folia Geobotanica Phytotaxonomica</w:delText>
        </w:r>
        <w:r w:rsidRPr="007425AE" w:rsidDel="00A74F1B">
          <w:rPr>
            <w:lang w:val="en-US"/>
          </w:rPr>
          <w:delText xml:space="preserve"> 30: 81–90.</w:delText>
        </w:r>
      </w:del>
    </w:p>
    <w:p w14:paraId="48AEDD92" w14:textId="77777777" w:rsidR="00001987" w:rsidRPr="00781BA6" w:rsidRDefault="00CB6CC6" w:rsidP="0075724A">
      <w:pPr>
        <w:spacing w:line="480" w:lineRule="auto"/>
        <w:ind w:left="567" w:hanging="567"/>
        <w:jc w:val="both"/>
        <w:rPr>
          <w:lang w:val="en-US"/>
        </w:rPr>
      </w:pPr>
      <w:r w:rsidRPr="007425AE">
        <w:rPr>
          <w:lang w:val="en-US"/>
        </w:rPr>
        <w:t>Komárek, J. &amp; Anagnostid</w:t>
      </w:r>
      <w:r w:rsidRPr="00316929">
        <w:rPr>
          <w:lang w:val="en-US"/>
        </w:rPr>
        <w:t xml:space="preserve">is, K. (1986) Modern approach to the classification system of Cyanophytes. 2 – Chroococcales. </w:t>
      </w:r>
      <w:r w:rsidRPr="00F7051B">
        <w:rPr>
          <w:i/>
          <w:lang w:val="en-US"/>
        </w:rPr>
        <w:t>Algological Studies</w:t>
      </w:r>
      <w:r w:rsidRPr="00F7051B">
        <w:rPr>
          <w:lang w:val="en-US"/>
        </w:rPr>
        <w:t xml:space="preserve"> 43: 157–226.</w:t>
      </w:r>
    </w:p>
    <w:p w14:paraId="77770D2B" w14:textId="77777777" w:rsidR="00001987" w:rsidRPr="00A84FF0" w:rsidRDefault="00CB6CC6" w:rsidP="007A19F3">
      <w:pPr>
        <w:spacing w:line="480" w:lineRule="auto"/>
        <w:ind w:left="567" w:hanging="567"/>
        <w:jc w:val="both"/>
        <w:rPr>
          <w:lang w:val="en-US"/>
        </w:rPr>
      </w:pPr>
      <w:proofErr w:type="gramStart"/>
      <w:r w:rsidRPr="00A84FF0">
        <w:rPr>
          <w:lang w:val="en-US"/>
        </w:rPr>
        <w:t>Komárek, J. &amp; Anagnostidis, K. (1995) Nomenclatural novelties in chroococcalean cyanoprokaryotes.</w:t>
      </w:r>
      <w:proofErr w:type="gramEnd"/>
      <w:r w:rsidRPr="00A84FF0">
        <w:rPr>
          <w:lang w:val="en-US"/>
        </w:rPr>
        <w:t xml:space="preserve"> </w:t>
      </w:r>
      <w:r w:rsidRPr="00A84FF0">
        <w:rPr>
          <w:i/>
          <w:lang w:val="en-US"/>
        </w:rPr>
        <w:t xml:space="preserve">Preslia </w:t>
      </w:r>
      <w:r w:rsidRPr="00A84FF0">
        <w:rPr>
          <w:lang w:val="en-US"/>
        </w:rPr>
        <w:t>67:15–23</w:t>
      </w:r>
    </w:p>
    <w:p w14:paraId="2D411060" w14:textId="77777777" w:rsidR="00001987" w:rsidRPr="00FA5BA7" w:rsidRDefault="00CB6CC6" w:rsidP="007A19F3">
      <w:pPr>
        <w:spacing w:line="480" w:lineRule="auto"/>
        <w:ind w:left="567" w:hanging="567"/>
        <w:jc w:val="both"/>
        <w:rPr>
          <w:lang w:val="en-US"/>
        </w:rPr>
      </w:pPr>
      <w:proofErr w:type="gramStart"/>
      <w:r w:rsidRPr="005B36B7">
        <w:rPr>
          <w:lang w:val="en-US"/>
        </w:rPr>
        <w:t>Komárek, J. &amp; Anagnostidis, K. (1998) Cyanoprokaryota 1.</w:t>
      </w:r>
      <w:proofErr w:type="gramEnd"/>
      <w:r w:rsidRPr="005B36B7">
        <w:rPr>
          <w:lang w:val="en-US"/>
        </w:rPr>
        <w:t xml:space="preserve"> Teil: Chroococcales. </w:t>
      </w:r>
      <w:r w:rsidRPr="00A026B4">
        <w:rPr>
          <w:i/>
          <w:lang w:val="en-US"/>
        </w:rPr>
        <w:t>In</w:t>
      </w:r>
      <w:r w:rsidRPr="00A026B4">
        <w:rPr>
          <w:lang w:val="en-US"/>
        </w:rPr>
        <w:t>: Ettl, H., Gärtner, G., Heynig, H. &amp; Mollenhauer D. (</w:t>
      </w:r>
      <w:del w:id="3498" w:author="W" w:date="2014-06-05T10:01:00Z">
        <w:r w:rsidRPr="00A026B4" w:rsidDel="00A74F1B">
          <w:rPr>
            <w:lang w:val="en-US"/>
          </w:rPr>
          <w:delText>Eds</w:delText>
        </w:r>
      </w:del>
      <w:ins w:id="3499" w:author="W" w:date="2014-06-05T10:01:00Z">
        <w:r w:rsidR="00A74F1B" w:rsidRPr="00A026B4">
          <w:rPr>
            <w:lang w:val="en-US"/>
          </w:rPr>
          <w:t>eds</w:t>
        </w:r>
      </w:ins>
      <w:r w:rsidRPr="00A026B4">
        <w:rPr>
          <w:lang w:val="en-US"/>
        </w:rPr>
        <w:t xml:space="preserve">). </w:t>
      </w:r>
      <w:r w:rsidRPr="00FA5BA7">
        <w:rPr>
          <w:i/>
          <w:lang w:val="en-US"/>
        </w:rPr>
        <w:t>Süsswasserflora von Mitteleuropa 19/1</w:t>
      </w:r>
      <w:r w:rsidRPr="00FA5BA7">
        <w:rPr>
          <w:lang w:val="en-US"/>
        </w:rPr>
        <w:t xml:space="preserve">, Fischer, Jena, pp. 548. </w:t>
      </w:r>
    </w:p>
    <w:p w14:paraId="341E0021" w14:textId="77777777" w:rsidR="00001987" w:rsidRPr="008877E2" w:rsidRDefault="00CB6CC6" w:rsidP="007A19F3">
      <w:pPr>
        <w:spacing w:line="480" w:lineRule="auto"/>
        <w:ind w:left="567" w:hanging="567"/>
        <w:jc w:val="both"/>
        <w:rPr>
          <w:lang w:val="en-US"/>
        </w:rPr>
      </w:pPr>
      <w:r w:rsidRPr="00FA5BA7">
        <w:rPr>
          <w:lang w:val="en-US"/>
        </w:rPr>
        <w:t xml:space="preserve">Komárek, J. &amp; Montejano, G. (1994) Taxonomic evaluation of several </w:t>
      </w:r>
      <w:r w:rsidRPr="00FA5BA7">
        <w:rPr>
          <w:i/>
          <w:iCs/>
          <w:lang w:val="en-US"/>
        </w:rPr>
        <w:t xml:space="preserve">Chlorogloea </w:t>
      </w:r>
      <w:r w:rsidRPr="00FA5BA7">
        <w:rPr>
          <w:lang w:val="en-US"/>
        </w:rPr>
        <w:t>species (Cyanoprocaryota) from inland bio</w:t>
      </w:r>
      <w:r w:rsidRPr="008877E2">
        <w:rPr>
          <w:lang w:val="en-US"/>
        </w:rPr>
        <w:t xml:space="preserve">topes. </w:t>
      </w:r>
      <w:r w:rsidRPr="008877E2">
        <w:rPr>
          <w:i/>
          <w:lang w:val="en-US"/>
        </w:rPr>
        <w:t>Algological Studies</w:t>
      </w:r>
      <w:r w:rsidRPr="008877E2">
        <w:rPr>
          <w:lang w:val="en-US"/>
        </w:rPr>
        <w:t xml:space="preserve"> 74: 1–26.</w:t>
      </w:r>
    </w:p>
    <w:p w14:paraId="7DF7AFE0" w14:textId="77777777" w:rsidR="00001987" w:rsidRPr="00470408" w:rsidRDefault="00CB6CC6" w:rsidP="007A19F3">
      <w:pPr>
        <w:spacing w:line="480" w:lineRule="auto"/>
        <w:ind w:left="567" w:hanging="567"/>
        <w:jc w:val="both"/>
        <w:rPr>
          <w:bCs/>
          <w:iCs/>
          <w:lang w:val="en-US"/>
        </w:rPr>
      </w:pPr>
      <w:r w:rsidRPr="0043609D">
        <w:rPr>
          <w:lang w:val="en-US"/>
        </w:rPr>
        <w:t xml:space="preserve">Komárek, J., Sant´Anna, C.L., Bohunická, M., Mareš, J., Hentschke, G.S., Rigonato, J. &amp; Fiore, M.F. (2013) </w:t>
      </w:r>
      <w:r w:rsidRPr="0043609D">
        <w:rPr>
          <w:bCs/>
          <w:lang w:val="en-US"/>
        </w:rPr>
        <w:t xml:space="preserve">Phenotype diversity and phylogeny of selected </w:t>
      </w:r>
      <w:r w:rsidRPr="0043609D">
        <w:rPr>
          <w:bCs/>
          <w:i/>
          <w:iCs/>
          <w:lang w:val="en-US"/>
        </w:rPr>
        <w:t>Scytonema–</w:t>
      </w:r>
      <w:r w:rsidRPr="0043609D">
        <w:rPr>
          <w:bCs/>
          <w:lang w:val="en-US"/>
        </w:rPr>
        <w:t xml:space="preserve">species (Cyanoprokaryota) from SE Brazil. </w:t>
      </w:r>
      <w:r w:rsidRPr="0043609D">
        <w:rPr>
          <w:bCs/>
          <w:i/>
          <w:lang w:val="en-US"/>
        </w:rPr>
        <w:t>Fottea</w:t>
      </w:r>
      <w:r w:rsidRPr="00470408">
        <w:rPr>
          <w:bCs/>
          <w:lang w:val="en-US"/>
        </w:rPr>
        <w:t xml:space="preserve"> </w:t>
      </w:r>
      <w:r w:rsidRPr="00470408">
        <w:rPr>
          <w:bCs/>
          <w:iCs/>
          <w:lang w:val="en-US"/>
        </w:rPr>
        <w:t>13(2): 173–200.</w:t>
      </w:r>
    </w:p>
    <w:p w14:paraId="222325EE" w14:textId="77777777" w:rsidR="00FA5BA7" w:rsidRDefault="00FA5BA7" w:rsidP="007A19F3">
      <w:pPr>
        <w:spacing w:line="480" w:lineRule="auto"/>
        <w:ind w:left="567" w:hanging="567"/>
        <w:jc w:val="both"/>
        <w:rPr>
          <w:ins w:id="3500" w:author="W" w:date="2014-06-16T13:37:00Z"/>
          <w:lang w:val="en-US"/>
        </w:rPr>
      </w:pPr>
      <w:ins w:id="3501" w:author="W" w:date="2014-06-16T13:37:00Z">
        <w:r w:rsidRPr="00FA5BA7">
          <w:rPr>
            <w:lang w:val="en-US"/>
            <w:rPrChange w:id="3502" w:author="W" w:date="2014-06-16T13:37:00Z">
              <w:rPr/>
            </w:rPrChange>
          </w:rPr>
          <w:t>Ko</w:t>
        </w:r>
        <w:r w:rsidRPr="00FA5BA7">
          <w:rPr>
            <w:lang w:val="en-US"/>
          </w:rPr>
          <w:t>márek, J. &amp; Watanabe, M. (1998)</w:t>
        </w:r>
        <w:r w:rsidRPr="00FA5BA7">
          <w:rPr>
            <w:lang w:val="en-US"/>
            <w:rPrChange w:id="3503" w:author="W" w:date="2014-06-16T13:37:00Z">
              <w:rPr/>
            </w:rPrChange>
          </w:rPr>
          <w:t xml:space="preserve"> Contribution to the attached Cyanoprokaryotes from submerged biotopes in Sagarmatha National Park (Eastern Nepal). </w:t>
        </w:r>
        <w:r w:rsidRPr="00FA5BA7">
          <w:rPr>
            <w:i/>
            <w:iCs/>
            <w:lang w:val="en-US"/>
            <w:rPrChange w:id="3504" w:author="W" w:date="2014-06-16T13:37:00Z">
              <w:rPr>
                <w:i/>
                <w:iCs/>
              </w:rPr>
            </w:rPrChange>
          </w:rPr>
          <w:t>Bulletin of the National Science Museum Series B (Botany)</w:t>
        </w:r>
        <w:r w:rsidRPr="00FA5BA7">
          <w:rPr>
            <w:lang w:val="en-US"/>
            <w:rPrChange w:id="3505" w:author="W" w:date="2014-06-16T13:37:00Z">
              <w:rPr/>
            </w:rPrChange>
          </w:rPr>
          <w:t> 24(4): 117</w:t>
        </w:r>
      </w:ins>
      <w:ins w:id="3506" w:author="W" w:date="2014-06-16T13:38:00Z">
        <w:r w:rsidR="008877E2" w:rsidRPr="00362C2E">
          <w:rPr>
            <w:bCs/>
            <w:iCs/>
            <w:lang w:val="en-US"/>
          </w:rPr>
          <w:t>–</w:t>
        </w:r>
      </w:ins>
      <w:ins w:id="3507" w:author="W" w:date="2014-06-16T13:37:00Z">
        <w:r w:rsidRPr="00FA5BA7">
          <w:rPr>
            <w:lang w:val="en-US"/>
            <w:rPrChange w:id="3508" w:author="W" w:date="2014-06-16T13:37:00Z">
              <w:rPr/>
            </w:rPrChange>
          </w:rPr>
          <w:t>135.</w:t>
        </w:r>
      </w:ins>
    </w:p>
    <w:p w14:paraId="3972D12F" w14:textId="77777777" w:rsidR="00001987" w:rsidRPr="00FA5BA7" w:rsidRDefault="00CB6CC6" w:rsidP="009D4F78">
      <w:pPr>
        <w:spacing w:line="480" w:lineRule="auto"/>
        <w:ind w:left="567" w:hanging="567"/>
        <w:jc w:val="both"/>
        <w:rPr>
          <w:lang w:val="en-US"/>
        </w:rPr>
      </w:pPr>
      <w:proofErr w:type="gramStart"/>
      <w:r w:rsidRPr="00FA5BA7">
        <w:rPr>
          <w:lang w:val="en-US"/>
        </w:rPr>
        <w:t>Kováčik, L. (1988) Cell division in simple coccal cyanophytes.</w:t>
      </w:r>
      <w:proofErr w:type="gramEnd"/>
      <w:r w:rsidRPr="00FA5BA7">
        <w:rPr>
          <w:lang w:val="en-US"/>
        </w:rPr>
        <w:t xml:space="preserve"> </w:t>
      </w:r>
      <w:r w:rsidRPr="00FA5BA7">
        <w:rPr>
          <w:i/>
          <w:lang w:val="en-US"/>
        </w:rPr>
        <w:t>Algological Studies</w:t>
      </w:r>
      <w:r w:rsidRPr="00FA5BA7">
        <w:rPr>
          <w:lang w:val="en-US"/>
        </w:rPr>
        <w:t xml:space="preserve"> 50–53: 149–190.</w:t>
      </w:r>
    </w:p>
    <w:p w14:paraId="04CFDAFC" w14:textId="77777777" w:rsidR="00001987" w:rsidRPr="0043609D" w:rsidRDefault="00CB6CC6" w:rsidP="009D4F78">
      <w:pPr>
        <w:spacing w:line="480" w:lineRule="auto"/>
        <w:ind w:left="567" w:hanging="567"/>
        <w:jc w:val="both"/>
        <w:rPr>
          <w:lang w:val="en-US"/>
        </w:rPr>
      </w:pPr>
      <w:del w:id="3509" w:author="W" w:date="2014-06-05T10:02:00Z">
        <w:r w:rsidRPr="008877E2" w:rsidDel="00A74F1B">
          <w:rPr>
            <w:lang w:val="en-US"/>
          </w:rPr>
          <w:delText> </w:delText>
        </w:r>
      </w:del>
      <w:r w:rsidRPr="008877E2">
        <w:rPr>
          <w:lang w:val="en-US"/>
        </w:rPr>
        <w:t>Kützing, F.T. (1843) </w:t>
      </w:r>
      <w:r w:rsidRPr="008877E2">
        <w:rPr>
          <w:i/>
          <w:iCs/>
          <w:lang w:val="en-US"/>
        </w:rPr>
        <w:t>Phycologia generalis</w:t>
      </w:r>
      <w:r w:rsidRPr="008877E2">
        <w:rPr>
          <w:i/>
          <w:lang w:val="en-US"/>
        </w:rPr>
        <w:t> </w:t>
      </w:r>
      <w:proofErr w:type="gramStart"/>
      <w:r w:rsidRPr="008877E2">
        <w:rPr>
          <w:i/>
          <w:lang w:val="en-US"/>
        </w:rPr>
        <w:t>oder</w:t>
      </w:r>
      <w:proofErr w:type="gramEnd"/>
      <w:r w:rsidRPr="008877E2">
        <w:rPr>
          <w:i/>
          <w:lang w:val="en-US"/>
        </w:rPr>
        <w:t xml:space="preserve"> Anatomie, Physiologie und Systemkunde der Tange</w:t>
      </w:r>
      <w:r w:rsidRPr="0043609D">
        <w:rPr>
          <w:lang w:val="en-US"/>
        </w:rPr>
        <w:t>. F.A. Brockhaus, Leipzig, pp. 458.</w:t>
      </w:r>
    </w:p>
    <w:p w14:paraId="3510A008" w14:textId="77777777" w:rsidR="00001987" w:rsidRPr="00470408" w:rsidRDefault="00CB6CC6" w:rsidP="009D4F78">
      <w:pPr>
        <w:spacing w:line="480" w:lineRule="auto"/>
        <w:ind w:left="567" w:hanging="567"/>
        <w:jc w:val="both"/>
        <w:rPr>
          <w:lang w:val="en-US"/>
        </w:rPr>
      </w:pPr>
      <w:proofErr w:type="gramStart"/>
      <w:r w:rsidRPr="0043609D">
        <w:rPr>
          <w:lang w:val="en-US"/>
        </w:rPr>
        <w:t>Kützing, F.T. (1845) Phycologia germanica – Deutschlands Algen in bündigen Beschreibungen.</w:t>
      </w:r>
      <w:proofErr w:type="gramEnd"/>
      <w:r w:rsidRPr="0043609D">
        <w:rPr>
          <w:lang w:val="en-US"/>
        </w:rPr>
        <w:t xml:space="preserve"> </w:t>
      </w:r>
      <w:r w:rsidRPr="0043609D">
        <w:rPr>
          <w:i/>
          <w:lang w:val="en-US"/>
        </w:rPr>
        <w:t>In</w:t>
      </w:r>
      <w:r w:rsidRPr="0043609D">
        <w:rPr>
          <w:lang w:val="en-US"/>
        </w:rPr>
        <w:t xml:space="preserve">: Köhne, W. (Ed) </w:t>
      </w:r>
      <w:r w:rsidRPr="00470408">
        <w:rPr>
          <w:i/>
          <w:lang w:val="en-US"/>
        </w:rPr>
        <w:t>Nebst einer Anleitung zum Untersuchen und Bestimmen dieser Gewächse für Anfänger</w:t>
      </w:r>
      <w:r w:rsidRPr="00470408">
        <w:rPr>
          <w:lang w:val="en-US"/>
        </w:rPr>
        <w:t>, Nordhausen, pp. 340.</w:t>
      </w:r>
    </w:p>
    <w:p w14:paraId="59D82C5F" w14:textId="77777777" w:rsidR="00001987" w:rsidRDefault="00CB6CC6" w:rsidP="00E63FFF">
      <w:pPr>
        <w:spacing w:line="480" w:lineRule="auto"/>
        <w:ind w:left="567" w:hanging="567"/>
        <w:jc w:val="both"/>
        <w:rPr>
          <w:ins w:id="3510" w:author="W" w:date="2014-06-16T13:58:00Z"/>
          <w:lang w:val="en-US"/>
        </w:rPr>
      </w:pPr>
      <w:proofErr w:type="gramStart"/>
      <w:r w:rsidRPr="00470408">
        <w:rPr>
          <w:lang w:val="en-US"/>
        </w:rPr>
        <w:t xml:space="preserve">Kützing, F.T. (1846) </w:t>
      </w:r>
      <w:r w:rsidRPr="00470408">
        <w:rPr>
          <w:i/>
          <w:lang w:val="en-US"/>
        </w:rPr>
        <w:t>Tabulae phycologicae</w:t>
      </w:r>
      <w:r w:rsidRPr="00470408">
        <w:rPr>
          <w:lang w:val="en-US"/>
        </w:rPr>
        <w:t>.</w:t>
      </w:r>
      <w:proofErr w:type="gramEnd"/>
      <w:r w:rsidRPr="00470408">
        <w:rPr>
          <w:lang w:val="en-US"/>
        </w:rPr>
        <w:t xml:space="preserve"> Vol 1</w:t>
      </w:r>
      <w:ins w:id="3511" w:author="W" w:date="2014-06-16T14:07:00Z">
        <w:r w:rsidR="0063710B">
          <w:rPr>
            <w:lang w:val="en-US"/>
          </w:rPr>
          <w:t>: 2</w:t>
        </w:r>
      </w:ins>
      <w:r w:rsidRPr="00470408">
        <w:rPr>
          <w:lang w:val="en-US"/>
        </w:rPr>
        <w:t>.</w:t>
      </w:r>
      <w:r w:rsidRPr="00470408">
        <w:rPr>
          <w:i/>
          <w:iCs/>
          <w:lang w:val="en-US"/>
        </w:rPr>
        <w:t xml:space="preserve"> </w:t>
      </w:r>
      <w:r w:rsidRPr="00470408">
        <w:rPr>
          <w:iCs/>
          <w:lang w:val="en-US"/>
        </w:rPr>
        <w:t>Nordhausen, pp.</w:t>
      </w:r>
      <w:r w:rsidRPr="00470408">
        <w:rPr>
          <w:lang w:val="en-US"/>
        </w:rPr>
        <w:t xml:space="preserve"> 64.</w:t>
      </w:r>
    </w:p>
    <w:p w14:paraId="552B0DB4" w14:textId="77777777" w:rsidR="00470408" w:rsidRPr="00470408" w:rsidDel="0063710B" w:rsidRDefault="00470408" w:rsidP="00E63FFF">
      <w:pPr>
        <w:spacing w:line="480" w:lineRule="auto"/>
        <w:ind w:left="567" w:hanging="567"/>
        <w:jc w:val="both"/>
        <w:rPr>
          <w:del w:id="3512" w:author="W" w:date="2014-06-16T14:05:00Z"/>
          <w:lang w:val="en-US"/>
        </w:rPr>
      </w:pPr>
      <w:ins w:id="3513" w:author="W" w:date="2014-06-16T13:58:00Z">
        <w:del w:id="3514" w:author="osxadmin" w:date="2014-06-17T23:57:00Z">
          <w:r w:rsidRPr="00470408" w:rsidDel="003C1747">
            <w:rPr>
              <w:lang w:val="en-US"/>
              <w:rPrChange w:id="3515" w:author="W" w:date="2014-06-16T13:58:00Z">
                <w:rPr/>
              </w:rPrChange>
            </w:rPr>
            <w:lastRenderedPageBreak/>
            <w:delText> </w:delText>
          </w:r>
        </w:del>
        <w:proofErr w:type="gramStart"/>
        <w:r w:rsidRPr="00470408">
          <w:rPr>
            <w:lang w:val="en-US"/>
            <w:rPrChange w:id="3516" w:author="W" w:date="2014-06-16T13:58:00Z">
              <w:rPr/>
            </w:rPrChange>
          </w:rPr>
          <w:t>Kützing, F.T. (1847) </w:t>
        </w:r>
        <w:r w:rsidRPr="00470408">
          <w:rPr>
            <w:i/>
            <w:iCs/>
            <w:lang w:val="en-US"/>
            <w:rPrChange w:id="3517" w:author="W" w:date="2014-06-16T13:58:00Z">
              <w:rPr>
                <w:i/>
                <w:iCs/>
              </w:rPr>
            </w:rPrChange>
          </w:rPr>
          <w:t>Tabulae phycologicae</w:t>
        </w:r>
        <w:r w:rsidRPr="00470408">
          <w:rPr>
            <w:lang w:val="en-US"/>
            <w:rPrChange w:id="3518" w:author="W" w:date="2014-06-16T13:58:00Z">
              <w:rPr/>
            </w:rPrChange>
          </w:rPr>
          <w:t>.</w:t>
        </w:r>
        <w:proofErr w:type="gramEnd"/>
        <w:r w:rsidRPr="00470408">
          <w:rPr>
            <w:lang w:val="en-US"/>
            <w:rPrChange w:id="3519" w:author="W" w:date="2014-06-16T13:58:00Z">
              <w:rPr/>
            </w:rPrChange>
          </w:rPr>
          <w:t xml:space="preserve"> Vol. </w:t>
        </w:r>
      </w:ins>
      <w:ins w:id="3520" w:author="W" w:date="2014-06-16T14:05:00Z">
        <w:r w:rsidR="0063710B">
          <w:rPr>
            <w:lang w:val="en-US"/>
          </w:rPr>
          <w:t>1</w:t>
        </w:r>
      </w:ins>
      <w:ins w:id="3521" w:author="W" w:date="2014-06-16T14:07:00Z">
        <w:r w:rsidR="0063710B">
          <w:rPr>
            <w:lang w:val="en-US"/>
          </w:rPr>
          <w:t>: 3</w:t>
        </w:r>
        <w:r w:rsidR="0063710B" w:rsidRPr="0043609D">
          <w:rPr>
            <w:lang w:val="en-US"/>
          </w:rPr>
          <w:t>–</w:t>
        </w:r>
        <w:r w:rsidR="0063710B">
          <w:rPr>
            <w:lang w:val="en-US"/>
          </w:rPr>
          <w:t>5</w:t>
        </w:r>
      </w:ins>
      <w:ins w:id="3522" w:author="W" w:date="2014-06-16T14:05:00Z">
        <w:r w:rsidR="0063710B">
          <w:rPr>
            <w:lang w:val="en-US"/>
          </w:rPr>
          <w:t>.</w:t>
        </w:r>
      </w:ins>
      <w:ins w:id="3523" w:author="W" w:date="2014-06-16T13:58:00Z">
        <w:r w:rsidRPr="00470408">
          <w:rPr>
            <w:lang w:val="en-US"/>
            <w:rPrChange w:id="3524" w:author="W" w:date="2014-06-16T13:58:00Z">
              <w:rPr/>
            </w:rPrChange>
          </w:rPr>
          <w:t xml:space="preserve"> </w:t>
        </w:r>
      </w:ins>
      <w:ins w:id="3525" w:author="W" w:date="2014-06-16T14:05:00Z">
        <w:r w:rsidR="0063710B" w:rsidRPr="00362C2E">
          <w:rPr>
            <w:lang w:val="en-US"/>
          </w:rPr>
          <w:t>Nordhausen</w:t>
        </w:r>
      </w:ins>
      <w:ins w:id="3526" w:author="W" w:date="2014-06-16T14:06:00Z">
        <w:r w:rsidR="0063710B">
          <w:rPr>
            <w:lang w:val="en-US"/>
          </w:rPr>
          <w:t>,</w:t>
        </w:r>
      </w:ins>
      <w:ins w:id="3527" w:author="W" w:date="2014-06-16T14:05:00Z">
        <w:r w:rsidR="0063710B" w:rsidRPr="0063710B">
          <w:rPr>
            <w:lang w:val="en-US"/>
          </w:rPr>
          <w:t xml:space="preserve"> </w:t>
        </w:r>
      </w:ins>
      <w:ins w:id="3528" w:author="W" w:date="2014-06-16T13:58:00Z">
        <w:r w:rsidR="0063710B">
          <w:rPr>
            <w:lang w:val="en-US"/>
          </w:rPr>
          <w:t>p</w:t>
        </w:r>
        <w:r w:rsidR="0063710B" w:rsidRPr="0063710B">
          <w:rPr>
            <w:lang w:val="en-US"/>
          </w:rPr>
          <w:t>. 27</w:t>
        </w:r>
      </w:ins>
      <w:ins w:id="3529" w:author="W" w:date="2014-06-16T14:07:00Z">
        <w:r w:rsidR="0063710B" w:rsidRPr="0043609D">
          <w:rPr>
            <w:lang w:val="en-US"/>
          </w:rPr>
          <w:t>–</w:t>
        </w:r>
      </w:ins>
      <w:ins w:id="3530" w:author="W" w:date="2014-06-16T13:58:00Z">
        <w:r w:rsidR="0063710B" w:rsidRPr="0063710B">
          <w:rPr>
            <w:lang w:val="en-US"/>
          </w:rPr>
          <w:t>36</w:t>
        </w:r>
        <w:r w:rsidRPr="00470408">
          <w:rPr>
            <w:lang w:val="en-US"/>
            <w:rPrChange w:id="3531" w:author="W" w:date="2014-06-16T13:58:00Z">
              <w:rPr/>
            </w:rPrChange>
          </w:rPr>
          <w:t>.</w:t>
        </w:r>
      </w:ins>
    </w:p>
    <w:p w14:paraId="6FB9A062" w14:textId="77777777" w:rsidR="004D6F1C" w:rsidRPr="00470408" w:rsidRDefault="004D6F1C" w:rsidP="00E63FFF">
      <w:pPr>
        <w:spacing w:line="480" w:lineRule="auto"/>
        <w:ind w:left="567" w:hanging="567"/>
        <w:jc w:val="both"/>
        <w:rPr>
          <w:ins w:id="3532" w:author="W" w:date="2014-06-05T23:01:00Z"/>
          <w:lang w:val="en-US"/>
        </w:rPr>
      </w:pPr>
      <w:proofErr w:type="gramStart"/>
      <w:ins w:id="3533" w:author="W" w:date="2014-06-05T23:01:00Z">
        <w:r w:rsidRPr="00470408">
          <w:rPr>
            <w:lang w:val="en-US"/>
          </w:rPr>
          <w:t xml:space="preserve">Kützing, F.T. (1849) </w:t>
        </w:r>
      </w:ins>
      <w:ins w:id="3534" w:author="W" w:date="2014-06-05T23:02:00Z">
        <w:r w:rsidRPr="00470408">
          <w:rPr>
            <w:i/>
            <w:lang w:val="en-US"/>
          </w:rPr>
          <w:t>Species algarum.</w:t>
        </w:r>
        <w:proofErr w:type="gramEnd"/>
        <w:r w:rsidRPr="00470408">
          <w:rPr>
            <w:lang w:val="en-US"/>
          </w:rPr>
          <w:t xml:space="preserve"> F.A. Brockhaus, Leipzig, pp. 922.</w:t>
        </w:r>
        <w:r w:rsidRPr="00470408">
          <w:rPr>
            <w:i/>
            <w:lang w:val="en-US"/>
          </w:rPr>
          <w:t xml:space="preserve"> </w:t>
        </w:r>
      </w:ins>
    </w:p>
    <w:p w14:paraId="3F4AC251" w14:textId="77777777" w:rsidR="00001987" w:rsidRPr="00FA5A0F" w:rsidRDefault="00CB6CC6" w:rsidP="00E63FFF">
      <w:pPr>
        <w:spacing w:line="480" w:lineRule="auto"/>
        <w:ind w:left="567" w:hanging="567"/>
        <w:jc w:val="both"/>
        <w:rPr>
          <w:lang w:val="en-US"/>
        </w:rPr>
      </w:pPr>
      <w:r w:rsidRPr="00E03A02">
        <w:rPr>
          <w:lang w:val="en-US"/>
        </w:rPr>
        <w:t>Lagerheim, G. (1883) Bidrag till Sveriges algflora. </w:t>
      </w:r>
      <w:r w:rsidRPr="00E03A02">
        <w:rPr>
          <w:i/>
          <w:iCs/>
          <w:lang w:val="en-US"/>
        </w:rPr>
        <w:t xml:space="preserve">Öfversigt </w:t>
      </w:r>
      <w:proofErr w:type="gramStart"/>
      <w:r w:rsidRPr="00E03A02">
        <w:rPr>
          <w:i/>
          <w:iCs/>
          <w:lang w:val="en-US"/>
        </w:rPr>
        <w:t>af</w:t>
      </w:r>
      <w:proofErr w:type="gramEnd"/>
      <w:r w:rsidRPr="00E03A02">
        <w:rPr>
          <w:i/>
          <w:iCs/>
          <w:lang w:val="en-US"/>
        </w:rPr>
        <w:t xml:space="preserve"> Kongl. Vetenskaps–Akademiens Förhandlingar</w:t>
      </w:r>
      <w:r w:rsidRPr="00FA5A0F">
        <w:rPr>
          <w:lang w:val="en-US"/>
        </w:rPr>
        <w:t> 40(1/2): 37–78.</w:t>
      </w:r>
    </w:p>
    <w:p w14:paraId="320D7ADD" w14:textId="77777777" w:rsidR="00001987" w:rsidRPr="0075724A" w:rsidRDefault="00CB6CC6" w:rsidP="00F41070">
      <w:pPr>
        <w:spacing w:line="480" w:lineRule="auto"/>
        <w:ind w:left="567" w:hanging="567"/>
        <w:jc w:val="both"/>
        <w:rPr>
          <w:lang w:val="en-US"/>
        </w:rPr>
      </w:pPr>
      <w:proofErr w:type="gramStart"/>
      <w:r w:rsidRPr="00FA5A0F">
        <w:rPr>
          <w:lang w:val="en-US"/>
        </w:rPr>
        <w:t xml:space="preserve">Lederer, F. (2000) </w:t>
      </w:r>
      <w:r w:rsidRPr="0075724A">
        <w:rPr>
          <w:i/>
          <w:iCs/>
          <w:lang w:val="en-US"/>
        </w:rPr>
        <w:t xml:space="preserve">Asterocapsa aerophytica </w:t>
      </w:r>
      <w:r w:rsidRPr="0075724A">
        <w:rPr>
          <w:lang w:val="en-US"/>
        </w:rPr>
        <w:t>(Cyanobacteria, Chroococcales), a new species from the Triglav National Park (Julian Alps, Slovenia).</w:t>
      </w:r>
      <w:proofErr w:type="gramEnd"/>
      <w:r w:rsidRPr="0075724A">
        <w:rPr>
          <w:lang w:val="en-US"/>
        </w:rPr>
        <w:t xml:space="preserve"> </w:t>
      </w:r>
      <w:r w:rsidRPr="0075724A">
        <w:rPr>
          <w:i/>
          <w:lang w:val="en-US"/>
        </w:rPr>
        <w:t>Algological Studies</w:t>
      </w:r>
      <w:r w:rsidRPr="0075724A">
        <w:rPr>
          <w:lang w:val="en-US"/>
        </w:rPr>
        <w:t xml:space="preserve"> 99: 23–28.</w:t>
      </w:r>
    </w:p>
    <w:p w14:paraId="4A2F372B" w14:textId="77777777" w:rsidR="00001987" w:rsidRPr="00E7789B" w:rsidRDefault="00CB6CC6" w:rsidP="00F41070">
      <w:pPr>
        <w:spacing w:line="480" w:lineRule="auto"/>
        <w:ind w:left="567" w:hanging="567"/>
        <w:jc w:val="both"/>
        <w:rPr>
          <w:rPrChange w:id="3535" w:author="W" w:date="2014-06-16T03:20:00Z">
            <w:rPr>
              <w:lang w:val="en-US"/>
            </w:rPr>
          </w:rPrChange>
        </w:rPr>
      </w:pPr>
      <w:proofErr w:type="gramStart"/>
      <w:r w:rsidRPr="0075724A">
        <w:rPr>
          <w:lang w:val="en-US"/>
        </w:rPr>
        <w:t>Lemes-da-Silva, N.M., Branco, L.H.Z. &amp; Necchi-Junior, O. (2010) New aerophytic morphospecies of Cyanobacteria from tropical forest fragments in northwestern São Paulo state, Brazil.</w:t>
      </w:r>
      <w:proofErr w:type="gramEnd"/>
      <w:r w:rsidRPr="0075724A">
        <w:rPr>
          <w:lang w:val="en-US"/>
        </w:rPr>
        <w:t xml:space="preserve"> </w:t>
      </w:r>
      <w:r w:rsidRPr="00E7789B">
        <w:rPr>
          <w:i/>
          <w:rPrChange w:id="3536" w:author="W" w:date="2014-06-16T03:20:00Z">
            <w:rPr>
              <w:i/>
              <w:lang w:val="en-US"/>
            </w:rPr>
          </w:rPrChange>
        </w:rPr>
        <w:t>Acta Botanica Brasilica</w:t>
      </w:r>
      <w:r w:rsidRPr="00E7789B">
        <w:rPr>
          <w:rPrChange w:id="3537" w:author="W" w:date="2014-06-16T03:20:00Z">
            <w:rPr>
              <w:lang w:val="en-US"/>
            </w:rPr>
          </w:rPrChange>
        </w:rPr>
        <w:t xml:space="preserve"> 24(4): 916–923.</w:t>
      </w:r>
    </w:p>
    <w:p w14:paraId="10644005" w14:textId="77777777" w:rsidR="00F7051B" w:rsidRPr="00A026B4" w:rsidRDefault="00F7051B" w:rsidP="00F41070">
      <w:pPr>
        <w:spacing w:line="480" w:lineRule="auto"/>
        <w:ind w:left="567" w:hanging="567"/>
        <w:jc w:val="both"/>
        <w:rPr>
          <w:ins w:id="3538" w:author="W" w:date="2014-06-16T12:38:00Z"/>
          <w:lang w:val="en-US"/>
          <w:rPrChange w:id="3539" w:author="W" w:date="2014-06-16T13:27:00Z">
            <w:rPr>
              <w:ins w:id="3540" w:author="W" w:date="2014-06-16T12:38:00Z"/>
            </w:rPr>
          </w:rPrChange>
        </w:rPr>
      </w:pPr>
      <w:ins w:id="3541" w:author="W" w:date="2014-06-16T12:38:00Z">
        <w:r w:rsidRPr="00F7051B">
          <w:rPr>
            <w:lang w:val="en-US"/>
            <w:rPrChange w:id="3542" w:author="W" w:date="2014-06-16T12:38:00Z">
              <w:rPr/>
            </w:rPrChange>
          </w:rPr>
          <w:t xml:space="preserve">Lemmermann, E. (1899). </w:t>
        </w:r>
        <w:proofErr w:type="gramStart"/>
        <w:r w:rsidRPr="00F7051B">
          <w:rPr>
            <w:lang w:val="en-US"/>
            <w:rPrChange w:id="3543" w:author="W" w:date="2014-06-16T12:38:00Z">
              <w:rPr/>
            </w:rPrChange>
          </w:rPr>
          <w:t>Ergebnisse einer Reise nach dem Pacific.</w:t>
        </w:r>
        <w:proofErr w:type="gramEnd"/>
        <w:r w:rsidRPr="00F7051B">
          <w:rPr>
            <w:lang w:val="en-US"/>
            <w:rPrChange w:id="3544" w:author="W" w:date="2014-06-16T12:38:00Z">
              <w:rPr/>
            </w:rPrChange>
          </w:rPr>
          <w:t xml:space="preserve"> </w:t>
        </w:r>
        <w:proofErr w:type="gramStart"/>
        <w:r w:rsidRPr="00F7051B">
          <w:rPr>
            <w:lang w:val="en-US"/>
            <w:rPrChange w:id="3545" w:author="W" w:date="2014-06-16T12:38:00Z">
              <w:rPr/>
            </w:rPrChange>
          </w:rPr>
          <w:t>(H. Schauinsland 1896/97).</w:t>
        </w:r>
        <w:proofErr w:type="gramEnd"/>
        <w:r w:rsidRPr="00F7051B">
          <w:rPr>
            <w:lang w:val="en-US"/>
            <w:rPrChange w:id="3546" w:author="W" w:date="2014-06-16T12:38:00Z">
              <w:rPr/>
            </w:rPrChange>
          </w:rPr>
          <w:t> </w:t>
        </w:r>
        <w:r w:rsidRPr="00A026B4">
          <w:rPr>
            <w:i/>
            <w:iCs/>
            <w:lang w:val="en-US"/>
            <w:rPrChange w:id="3547" w:author="W" w:date="2014-06-16T13:27:00Z">
              <w:rPr>
                <w:i/>
                <w:iCs/>
              </w:rPr>
            </w:rPrChange>
          </w:rPr>
          <w:t>Abhandlungen herausgegeben vom Naturwissenschaftlichen zu Bremen</w:t>
        </w:r>
        <w:r w:rsidRPr="00A026B4">
          <w:rPr>
            <w:lang w:val="en-US"/>
            <w:rPrChange w:id="3548" w:author="W" w:date="2014-06-16T13:27:00Z">
              <w:rPr/>
            </w:rPrChange>
          </w:rPr>
          <w:t> 16: 313</w:t>
        </w:r>
        <w:r w:rsidR="00781BA6" w:rsidRPr="00A026B4">
          <w:rPr>
            <w:lang w:val="en-US"/>
            <w:rPrChange w:id="3549" w:author="W" w:date="2014-06-16T13:27:00Z">
              <w:rPr/>
            </w:rPrChange>
          </w:rPr>
          <w:t>–</w:t>
        </w:r>
        <w:r w:rsidRPr="00A026B4">
          <w:rPr>
            <w:lang w:val="en-US"/>
            <w:rPrChange w:id="3550" w:author="W" w:date="2014-06-16T13:27:00Z">
              <w:rPr/>
            </w:rPrChange>
          </w:rPr>
          <w:t>398.</w:t>
        </w:r>
      </w:ins>
    </w:p>
    <w:p w14:paraId="70F8B9A9" w14:textId="77777777" w:rsidR="00A026B4" w:rsidRPr="00A026B4" w:rsidRDefault="00A026B4" w:rsidP="00F41070">
      <w:pPr>
        <w:spacing w:line="480" w:lineRule="auto"/>
        <w:ind w:left="567" w:hanging="567"/>
        <w:jc w:val="both"/>
        <w:rPr>
          <w:ins w:id="3551" w:author="W" w:date="2014-06-16T13:27:00Z"/>
          <w:lang w:val="en-US"/>
        </w:rPr>
      </w:pPr>
      <w:proofErr w:type="gramStart"/>
      <w:ins w:id="3552" w:author="W" w:date="2014-06-16T13:27:00Z">
        <w:r w:rsidRPr="00A026B4">
          <w:rPr>
            <w:lang w:val="en-US"/>
          </w:rPr>
          <w:t>Ley, S</w:t>
        </w:r>
        <w:r>
          <w:rPr>
            <w:lang w:val="en-US"/>
          </w:rPr>
          <w:t>.</w:t>
        </w:r>
        <w:r w:rsidRPr="00A026B4">
          <w:rPr>
            <w:lang w:val="en-US"/>
            <w:rPrChange w:id="3553" w:author="W" w:date="2014-06-16T13:27:00Z">
              <w:rPr/>
            </w:rPrChange>
          </w:rPr>
          <w:t>H</w:t>
        </w:r>
        <w:r>
          <w:rPr>
            <w:lang w:val="en-US"/>
          </w:rPr>
          <w:t>.</w:t>
        </w:r>
        <w:r w:rsidRPr="00A026B4">
          <w:rPr>
            <w:lang w:val="en-US"/>
            <w:rPrChange w:id="3554" w:author="W" w:date="2014-06-16T13:27:00Z">
              <w:rPr/>
            </w:rPrChange>
          </w:rPr>
          <w:t xml:space="preserve"> (1947) New Myxophyceae from Northern Kwangtung.</w:t>
        </w:r>
        <w:proofErr w:type="gramEnd"/>
        <w:r w:rsidRPr="00A026B4">
          <w:rPr>
            <w:lang w:val="en-US"/>
            <w:rPrChange w:id="3555" w:author="W" w:date="2014-06-16T13:27:00Z">
              <w:rPr/>
            </w:rPrChange>
          </w:rPr>
          <w:t> </w:t>
        </w:r>
        <w:r w:rsidRPr="00A026B4">
          <w:rPr>
            <w:i/>
            <w:iCs/>
            <w:lang w:val="en-US"/>
            <w:rPrChange w:id="3556" w:author="W" w:date="2014-06-16T13:27:00Z">
              <w:rPr>
                <w:i/>
                <w:iCs/>
              </w:rPr>
            </w:rPrChange>
          </w:rPr>
          <w:t>Botanical Bulletin of Academia Sinica</w:t>
        </w:r>
        <w:r w:rsidRPr="00A026B4">
          <w:rPr>
            <w:lang w:val="en-US"/>
            <w:rPrChange w:id="3557" w:author="W" w:date="2014-06-16T13:27:00Z">
              <w:rPr/>
            </w:rPrChange>
          </w:rPr>
          <w:t> 1: 77</w:t>
        </w:r>
      </w:ins>
      <w:ins w:id="3558" w:author="W" w:date="2014-06-16T13:28:00Z">
        <w:r w:rsidRPr="00362C2E">
          <w:rPr>
            <w:lang w:val="en-US"/>
          </w:rPr>
          <w:t>–</w:t>
        </w:r>
      </w:ins>
      <w:ins w:id="3559" w:author="W" w:date="2014-06-16T13:27:00Z">
        <w:r w:rsidRPr="00A026B4">
          <w:rPr>
            <w:lang w:val="en-US"/>
            <w:rPrChange w:id="3560" w:author="W" w:date="2014-06-16T13:27:00Z">
              <w:rPr/>
            </w:rPrChange>
          </w:rPr>
          <w:t>79.</w:t>
        </w:r>
      </w:ins>
    </w:p>
    <w:p w14:paraId="10F76AEE" w14:textId="77777777" w:rsidR="00001987" w:rsidRPr="00E7789B" w:rsidRDefault="00CB6CC6" w:rsidP="00F41070">
      <w:pPr>
        <w:spacing w:line="480" w:lineRule="auto"/>
        <w:ind w:left="567" w:hanging="567"/>
        <w:jc w:val="both"/>
        <w:rPr>
          <w:rPrChange w:id="3561" w:author="W" w:date="2014-06-16T03:20:00Z">
            <w:rPr>
              <w:lang w:val="en-US"/>
            </w:rPr>
          </w:rPrChange>
        </w:rPr>
      </w:pPr>
      <w:proofErr w:type="gramStart"/>
      <w:r w:rsidRPr="00F7051B">
        <w:rPr>
          <w:lang w:val="en-US"/>
        </w:rPr>
        <w:t>Li, Y.Y. (1984) New cyanophytes from Xizang (Tibet).</w:t>
      </w:r>
      <w:proofErr w:type="gramEnd"/>
      <w:r w:rsidRPr="00F7051B">
        <w:rPr>
          <w:lang w:val="en-US"/>
        </w:rPr>
        <w:t xml:space="preserve"> </w:t>
      </w:r>
      <w:r w:rsidRPr="00E7789B">
        <w:rPr>
          <w:i/>
          <w:rPrChange w:id="3562" w:author="W" w:date="2014-06-16T03:20:00Z">
            <w:rPr>
              <w:i/>
              <w:lang w:val="en-US"/>
            </w:rPr>
          </w:rPrChange>
        </w:rPr>
        <w:t>Acta Phytotaxonomica Sinica</w:t>
      </w:r>
      <w:r w:rsidRPr="00E7789B">
        <w:rPr>
          <w:rPrChange w:id="3563" w:author="W" w:date="2014-06-16T03:20:00Z">
            <w:rPr>
              <w:lang w:val="en-US"/>
            </w:rPr>
          </w:rPrChange>
        </w:rPr>
        <w:t xml:space="preserve"> 22(2): 167–174.</w:t>
      </w:r>
    </w:p>
    <w:p w14:paraId="7ECDDA8A" w14:textId="77777777" w:rsidR="00001987" w:rsidRPr="00E7789B" w:rsidRDefault="00CB6CC6" w:rsidP="00F41070">
      <w:pPr>
        <w:spacing w:line="480" w:lineRule="auto"/>
        <w:ind w:left="567" w:hanging="567"/>
        <w:jc w:val="both"/>
        <w:rPr>
          <w:lang w:val="en-US"/>
        </w:rPr>
      </w:pPr>
      <w:del w:id="3564" w:author="W" w:date="2014-06-05T10:02:00Z">
        <w:r w:rsidRPr="00E7789B" w:rsidDel="00A74F1B">
          <w:rPr>
            <w:lang w:val="en-US"/>
          </w:rPr>
          <w:delText>Mcgregor</w:delText>
        </w:r>
      </w:del>
      <w:ins w:id="3565" w:author="W" w:date="2014-06-05T10:02:00Z">
        <w:r w:rsidR="00A74F1B" w:rsidRPr="00E7789B">
          <w:rPr>
            <w:lang w:val="en-US"/>
          </w:rPr>
          <w:t>McGregor</w:t>
        </w:r>
      </w:ins>
      <w:r w:rsidRPr="00E7789B">
        <w:rPr>
          <w:lang w:val="en-US"/>
        </w:rPr>
        <w:t>, G.B. (2013) Freshwater Cyanobacteria of North-Eastern Australia: 2. Chroococcales. </w:t>
      </w:r>
      <w:r w:rsidRPr="00E7789B">
        <w:rPr>
          <w:i/>
          <w:iCs/>
          <w:lang w:val="en-US"/>
        </w:rPr>
        <w:t>Phytotaxa</w:t>
      </w:r>
      <w:del w:id="3566" w:author="W" w:date="2014-06-05T10:02:00Z">
        <w:r w:rsidRPr="00DD19C5" w:rsidDel="00A74F1B">
          <w:rPr>
            <w:lang w:val="en-US"/>
          </w:rPr>
          <w:delText>,</w:delText>
        </w:r>
      </w:del>
      <w:r w:rsidRPr="00DD19C5">
        <w:rPr>
          <w:lang w:val="en-US"/>
        </w:rPr>
        <w:t> </w:t>
      </w:r>
      <w:r w:rsidRPr="00E7789B">
        <w:rPr>
          <w:iCs/>
          <w:lang w:val="en-US"/>
          <w:rPrChange w:id="3567" w:author="W" w:date="2014-06-16T03:20:00Z">
            <w:rPr>
              <w:i/>
              <w:iCs/>
              <w:lang w:val="en-US"/>
            </w:rPr>
          </w:rPrChange>
        </w:rPr>
        <w:t>133</w:t>
      </w:r>
      <w:r w:rsidRPr="00E7789B">
        <w:rPr>
          <w:lang w:val="en-US"/>
        </w:rPr>
        <w:t>(1): 1–130.</w:t>
      </w:r>
    </w:p>
    <w:p w14:paraId="3A45D52C" w14:textId="77777777" w:rsidR="00001987" w:rsidRPr="007425AE" w:rsidRDefault="00CB6CC6" w:rsidP="00F41070">
      <w:pPr>
        <w:spacing w:line="480" w:lineRule="auto"/>
        <w:ind w:left="567" w:hanging="567"/>
        <w:jc w:val="both"/>
        <w:rPr>
          <w:lang w:val="en-US"/>
        </w:rPr>
      </w:pPr>
      <w:proofErr w:type="gramStart"/>
      <w:r w:rsidRPr="007425AE">
        <w:rPr>
          <w:lang w:val="en-US"/>
        </w:rPr>
        <w:t>Myers, N., Mittermier, R.A., Mittermier, C.G., Fonseca, G.A.B. &amp; Kent, J. (2000) Biodiversity hotspot for conservation priorities.</w:t>
      </w:r>
      <w:proofErr w:type="gramEnd"/>
      <w:r w:rsidRPr="007425AE">
        <w:rPr>
          <w:lang w:val="en-US"/>
        </w:rPr>
        <w:t xml:space="preserve"> </w:t>
      </w:r>
      <w:r w:rsidRPr="007425AE">
        <w:rPr>
          <w:i/>
          <w:lang w:val="en-US"/>
        </w:rPr>
        <w:t>Nature</w:t>
      </w:r>
      <w:r w:rsidRPr="007425AE">
        <w:rPr>
          <w:lang w:val="en-US"/>
        </w:rPr>
        <w:t xml:space="preserve"> 403: 845–853.</w:t>
      </w:r>
    </w:p>
    <w:p w14:paraId="240FC856" w14:textId="77777777" w:rsidR="00001987" w:rsidRPr="00F7051B" w:rsidRDefault="00CB6CC6" w:rsidP="00977C6E">
      <w:pPr>
        <w:spacing w:line="480" w:lineRule="auto"/>
        <w:ind w:left="567" w:hanging="567"/>
        <w:jc w:val="both"/>
        <w:rPr>
          <w:lang w:val="en-US"/>
        </w:rPr>
      </w:pPr>
      <w:r w:rsidRPr="00E7789B">
        <w:rPr>
          <w:rPrChange w:id="3568" w:author="W" w:date="2014-06-16T03:20:00Z">
            <w:rPr>
              <w:lang w:val="en-US"/>
            </w:rPr>
          </w:rPrChange>
        </w:rPr>
        <w:t>Nabout, J.C., Silva-Rocha, B., Carneiro, F.M.</w:t>
      </w:r>
      <w:del w:id="3569" w:author="W" w:date="2014-06-05T10:02:00Z">
        <w:r w:rsidRPr="00E7789B" w:rsidDel="00A74F1B">
          <w:rPr>
            <w:rPrChange w:id="3570" w:author="W" w:date="2014-06-16T03:20:00Z">
              <w:rPr>
                <w:lang w:val="en-US"/>
              </w:rPr>
            </w:rPrChange>
          </w:rPr>
          <w:delText>,</w:delText>
        </w:r>
      </w:del>
      <w:r w:rsidRPr="00E7789B">
        <w:rPr>
          <w:rPrChange w:id="3571" w:author="W" w:date="2014-06-16T03:20:00Z">
            <w:rPr>
              <w:lang w:val="en-US"/>
            </w:rPr>
          </w:rPrChange>
        </w:rPr>
        <w:t xml:space="preserve"> </w:t>
      </w:r>
      <w:r w:rsidRPr="00E7789B">
        <w:rPr>
          <w:lang w:val="en-US"/>
        </w:rPr>
        <w:t xml:space="preserve">&amp; Sant’Anna, C.L. (2013) How many species of </w:t>
      </w:r>
      <w:del w:id="3572" w:author="Watson" w:date="2014-05-31T14:55:00Z">
        <w:r w:rsidRPr="007425AE" w:rsidDel="00586B65">
          <w:rPr>
            <w:lang w:val="en-US"/>
          </w:rPr>
          <w:delText xml:space="preserve">Cyanobacteria </w:delText>
        </w:r>
      </w:del>
      <w:ins w:id="3573" w:author="Watson" w:date="2014-05-31T14:55:00Z">
        <w:r w:rsidR="00586B65" w:rsidRPr="007425AE">
          <w:rPr>
            <w:lang w:val="en-US"/>
          </w:rPr>
          <w:t xml:space="preserve">cyanobacteria </w:t>
        </w:r>
      </w:ins>
      <w:r w:rsidRPr="007425AE">
        <w:rPr>
          <w:lang w:val="en-US"/>
        </w:rPr>
        <w:t>are there? Using a discovery curve to predict the species number. </w:t>
      </w:r>
      <w:r w:rsidRPr="007425AE">
        <w:rPr>
          <w:i/>
          <w:iCs/>
          <w:lang w:val="en-US"/>
        </w:rPr>
        <w:t>Biodiversity and conservation</w:t>
      </w:r>
      <w:r w:rsidRPr="00316929">
        <w:rPr>
          <w:lang w:val="en-US"/>
        </w:rPr>
        <w:t> </w:t>
      </w:r>
      <w:r w:rsidRPr="00316929">
        <w:rPr>
          <w:iCs/>
          <w:lang w:val="en-US"/>
        </w:rPr>
        <w:t>22</w:t>
      </w:r>
      <w:r w:rsidRPr="00D87149">
        <w:rPr>
          <w:lang w:val="en-US"/>
        </w:rPr>
        <w:t>(12): 2907–2918.</w:t>
      </w:r>
    </w:p>
    <w:p w14:paraId="0C854C6F" w14:textId="77777777" w:rsidR="00001987" w:rsidRPr="00A84FF0" w:rsidRDefault="00CB6CC6" w:rsidP="00222B41">
      <w:pPr>
        <w:spacing w:line="480" w:lineRule="auto"/>
        <w:ind w:left="567" w:hanging="567"/>
        <w:jc w:val="both"/>
        <w:rPr>
          <w:lang w:val="en-US"/>
        </w:rPr>
      </w:pPr>
      <w:proofErr w:type="gramStart"/>
      <w:r w:rsidRPr="00F7051B">
        <w:rPr>
          <w:lang w:val="en-US"/>
        </w:rPr>
        <w:lastRenderedPageBreak/>
        <w:t>Nägeli, C. (1849) Gattungen einzelliger Algen, physiologisch und systematisch bearbeitet.</w:t>
      </w:r>
      <w:proofErr w:type="gramEnd"/>
      <w:r w:rsidRPr="00F7051B">
        <w:rPr>
          <w:lang w:val="en-US"/>
        </w:rPr>
        <w:t xml:space="preserve"> </w:t>
      </w:r>
      <w:r w:rsidRPr="00781BA6">
        <w:rPr>
          <w:i/>
          <w:lang w:val="en-US"/>
        </w:rPr>
        <w:t>Neue Denkschriften der Allg. Schweizerischen Gesellschaft für die Gesammten Naturwissenschaften</w:t>
      </w:r>
      <w:r w:rsidRPr="00A84FF0">
        <w:rPr>
          <w:lang w:val="en-US"/>
        </w:rPr>
        <w:t xml:space="preserve"> 10(7): 1–139.</w:t>
      </w:r>
    </w:p>
    <w:p w14:paraId="70D1F2D9" w14:textId="77777777" w:rsidR="00001987" w:rsidRPr="00FA5BA7" w:rsidRDefault="00A74F1B">
      <w:pPr>
        <w:spacing w:line="480" w:lineRule="auto"/>
        <w:ind w:left="567" w:hanging="567"/>
        <w:jc w:val="both"/>
        <w:rPr>
          <w:lang w:val="en-US"/>
        </w:rPr>
      </w:pPr>
      <w:ins w:id="3574" w:author="W" w:date="2014-06-05T10:03:00Z">
        <w:r w:rsidRPr="00A84FF0">
          <w:rPr>
            <w:lang w:val="en-US"/>
          </w:rPr>
          <w:t>Nováček</w:t>
        </w:r>
      </w:ins>
      <w:del w:id="3575" w:author="W" w:date="2014-06-05T10:03:00Z">
        <w:r w:rsidR="00CB6CC6" w:rsidRPr="00A84FF0" w:rsidDel="00A74F1B">
          <w:rPr>
            <w:lang w:val="en-US"/>
          </w:rPr>
          <w:delText>Novácek</w:delText>
        </w:r>
      </w:del>
      <w:r w:rsidR="00CB6CC6" w:rsidRPr="00A84FF0">
        <w:rPr>
          <w:lang w:val="en-US"/>
        </w:rPr>
        <w:t>, F. (1929) Novy druh rodu </w:t>
      </w:r>
      <w:r w:rsidR="00CB6CC6" w:rsidRPr="00A84FF0">
        <w:rPr>
          <w:i/>
          <w:iCs/>
          <w:lang w:val="en-US"/>
        </w:rPr>
        <w:t>Gloeocapsa</w:t>
      </w:r>
      <w:r w:rsidR="00CB6CC6" w:rsidRPr="00A84FF0">
        <w:rPr>
          <w:lang w:val="en-US"/>
        </w:rPr>
        <w:t>, </w:t>
      </w:r>
      <w:r w:rsidR="00CB6CC6" w:rsidRPr="00A84FF0">
        <w:rPr>
          <w:i/>
          <w:iCs/>
          <w:lang w:val="en-US"/>
        </w:rPr>
        <w:t>Gloeocapsa dvorákii </w:t>
      </w:r>
      <w:proofErr w:type="gramStart"/>
      <w:r w:rsidR="00CB6CC6" w:rsidRPr="005B36B7">
        <w:rPr>
          <w:lang w:val="en-US"/>
        </w:rPr>
        <w:t>nov</w:t>
      </w:r>
      <w:proofErr w:type="gramEnd"/>
      <w:r w:rsidR="00CB6CC6" w:rsidRPr="005B36B7">
        <w:rPr>
          <w:lang w:val="en-US"/>
        </w:rPr>
        <w:t>. (</w:t>
      </w:r>
      <w:proofErr w:type="gramStart"/>
      <w:r w:rsidR="00CB6CC6" w:rsidRPr="005B36B7">
        <w:rPr>
          <w:lang w:val="en-US"/>
        </w:rPr>
        <w:t>spec</w:t>
      </w:r>
      <w:proofErr w:type="gramEnd"/>
      <w:r w:rsidR="00CB6CC6" w:rsidRPr="005B36B7">
        <w:rPr>
          <w:lang w:val="en-US"/>
        </w:rPr>
        <w:t xml:space="preserve">. nova). </w:t>
      </w:r>
      <w:proofErr w:type="gramStart"/>
      <w:r w:rsidR="00CB6CC6" w:rsidRPr="005B36B7">
        <w:rPr>
          <w:lang w:val="en-US"/>
        </w:rPr>
        <w:t>(New species of the g. </w:t>
      </w:r>
      <w:r w:rsidR="00CB6CC6" w:rsidRPr="005B36B7">
        <w:rPr>
          <w:i/>
          <w:iCs/>
          <w:lang w:val="en-US"/>
        </w:rPr>
        <w:t>Gloeocapsa</w:t>
      </w:r>
      <w:r w:rsidR="00CB6CC6" w:rsidRPr="00A026B4">
        <w:rPr>
          <w:lang w:val="en-US"/>
        </w:rPr>
        <w:t>,</w:t>
      </w:r>
      <w:r w:rsidR="00CB6CC6" w:rsidRPr="00A026B4">
        <w:rPr>
          <w:i/>
          <w:iCs/>
          <w:lang w:val="en-US"/>
        </w:rPr>
        <w:t> G. dvorákii</w:t>
      </w:r>
      <w:r w:rsidR="00CB6CC6" w:rsidRPr="00A026B4">
        <w:rPr>
          <w:lang w:val="en-US"/>
        </w:rPr>
        <w:t> spec. nova.).</w:t>
      </w:r>
      <w:proofErr w:type="gramEnd"/>
      <w:r w:rsidR="00CB6CC6" w:rsidRPr="00A026B4">
        <w:rPr>
          <w:lang w:val="en-US"/>
        </w:rPr>
        <w:t> </w:t>
      </w:r>
      <w:proofErr w:type="gramStart"/>
      <w:r w:rsidR="00CB6CC6" w:rsidRPr="00A026B4">
        <w:rPr>
          <w:i/>
          <w:iCs/>
          <w:lang w:val="en-US"/>
        </w:rPr>
        <w:t>Zpr. Komise prírodov.</w:t>
      </w:r>
      <w:proofErr w:type="gramEnd"/>
      <w:r w:rsidR="00CB6CC6" w:rsidRPr="00A026B4">
        <w:rPr>
          <w:i/>
          <w:iCs/>
          <w:lang w:val="en-US"/>
        </w:rPr>
        <w:t xml:space="preserve"> Vyzk. </w:t>
      </w:r>
      <w:proofErr w:type="gramStart"/>
      <w:r w:rsidR="00CB6CC6" w:rsidRPr="00A026B4">
        <w:rPr>
          <w:i/>
          <w:iCs/>
          <w:lang w:val="en-US"/>
        </w:rPr>
        <w:t>Moravy a Slezska, Odd.</w:t>
      </w:r>
      <w:proofErr w:type="gramEnd"/>
      <w:r w:rsidR="00CB6CC6" w:rsidRPr="00A026B4">
        <w:rPr>
          <w:i/>
          <w:iCs/>
          <w:lang w:val="en-US"/>
        </w:rPr>
        <w:t xml:space="preserve"> Bot.</w:t>
      </w:r>
      <w:r w:rsidR="00CB6CC6" w:rsidRPr="00A026B4">
        <w:rPr>
          <w:lang w:val="en-US"/>
        </w:rPr>
        <w:t> 7: 1–11.</w:t>
      </w:r>
    </w:p>
    <w:p w14:paraId="415E5556" w14:textId="77777777" w:rsidR="00001987" w:rsidRPr="008877E2" w:rsidRDefault="00A74F1B">
      <w:pPr>
        <w:spacing w:line="480" w:lineRule="auto"/>
        <w:ind w:left="567" w:hanging="567"/>
        <w:jc w:val="both"/>
        <w:rPr>
          <w:lang w:val="en-US"/>
        </w:rPr>
      </w:pPr>
      <w:proofErr w:type="gramStart"/>
      <w:ins w:id="3576" w:author="W" w:date="2014-06-05T10:03:00Z">
        <w:r w:rsidRPr="00FA5BA7">
          <w:rPr>
            <w:lang w:val="en-US"/>
          </w:rPr>
          <w:t>Nováček</w:t>
        </w:r>
      </w:ins>
      <w:del w:id="3577" w:author="W" w:date="2014-06-05T10:03:00Z">
        <w:r w:rsidR="00CB6CC6" w:rsidRPr="00FA5BA7" w:rsidDel="00A74F1B">
          <w:rPr>
            <w:lang w:val="en-US"/>
          </w:rPr>
          <w:delText>Novácek</w:delText>
        </w:r>
      </w:del>
      <w:r w:rsidR="00CB6CC6" w:rsidRPr="00FA5BA7">
        <w:rPr>
          <w:lang w:val="en-US"/>
        </w:rPr>
        <w:t xml:space="preserve">, F. (1934) </w:t>
      </w:r>
      <w:r w:rsidR="00CB6CC6" w:rsidRPr="00FA5BA7">
        <w:rPr>
          <w:i/>
          <w:lang w:val="en-US"/>
        </w:rPr>
        <w:t>Additamentun ad oecologiam morphologiamque Cyanophycearum ad rupes serpentinicas prope Mohelno Moraviae occidentalis epilithice habitantium.</w:t>
      </w:r>
      <w:proofErr w:type="gramEnd"/>
      <w:r w:rsidR="00CB6CC6" w:rsidRPr="00FA5BA7">
        <w:rPr>
          <w:i/>
          <w:lang w:val="en-US"/>
        </w:rPr>
        <w:t xml:space="preserve"> I. Chroococcales</w:t>
      </w:r>
      <w:r w:rsidR="00CB6CC6" w:rsidRPr="00FA5BA7">
        <w:rPr>
          <w:lang w:val="en-US"/>
        </w:rPr>
        <w:t xml:space="preserve">. </w:t>
      </w:r>
      <w:r w:rsidR="00CB6CC6" w:rsidRPr="008877E2">
        <w:rPr>
          <w:iCs/>
          <w:lang w:val="en-US"/>
        </w:rPr>
        <w:t xml:space="preserve">Mohelno, Brno, pp. </w:t>
      </w:r>
      <w:r w:rsidR="00CB6CC6" w:rsidRPr="008877E2">
        <w:rPr>
          <w:lang w:val="en-US"/>
        </w:rPr>
        <w:t>178.</w:t>
      </w:r>
    </w:p>
    <w:p w14:paraId="5AFC8A4C" w14:textId="77777777" w:rsidR="00001987" w:rsidRPr="00470408" w:rsidRDefault="00CB6CC6">
      <w:pPr>
        <w:spacing w:line="480" w:lineRule="auto"/>
        <w:ind w:left="567" w:hanging="567"/>
        <w:jc w:val="both"/>
        <w:rPr>
          <w:lang w:val="en-US"/>
        </w:rPr>
      </w:pPr>
      <w:r w:rsidRPr="0043609D">
        <w:rPr>
          <w:lang w:val="en-US"/>
        </w:rPr>
        <w:t xml:space="preserve">Printz, H. </w:t>
      </w:r>
      <w:ins w:id="3578" w:author="W" w:date="2014-06-05T10:03:00Z">
        <w:r w:rsidR="005E1680" w:rsidRPr="0043609D">
          <w:rPr>
            <w:lang w:val="en-US"/>
          </w:rPr>
          <w:t>(</w:t>
        </w:r>
      </w:ins>
      <w:r w:rsidRPr="0043609D">
        <w:rPr>
          <w:lang w:val="en-US"/>
        </w:rPr>
        <w:t>1921</w:t>
      </w:r>
      <w:ins w:id="3579" w:author="W" w:date="2014-06-05T10:03:00Z">
        <w:r w:rsidR="005E1680" w:rsidRPr="0043609D">
          <w:rPr>
            <w:lang w:val="en-US"/>
          </w:rPr>
          <w:t>)</w:t>
        </w:r>
      </w:ins>
      <w:r w:rsidRPr="0043609D">
        <w:rPr>
          <w:lang w:val="en-US"/>
        </w:rPr>
        <w:t xml:space="preserve">. </w:t>
      </w:r>
      <w:proofErr w:type="gramStart"/>
      <w:r w:rsidRPr="0043609D">
        <w:rPr>
          <w:lang w:val="en-US"/>
        </w:rPr>
        <w:t>Subaërial algae from South Africa.</w:t>
      </w:r>
      <w:proofErr w:type="gramEnd"/>
      <w:r w:rsidRPr="0043609D">
        <w:rPr>
          <w:lang w:val="en-US"/>
        </w:rPr>
        <w:t xml:space="preserve"> </w:t>
      </w:r>
      <w:r w:rsidRPr="0043609D">
        <w:rPr>
          <w:i/>
          <w:lang w:val="en-US"/>
        </w:rPr>
        <w:t xml:space="preserve">Kongelige Norske Videnskabers Selskabs Skrifter </w:t>
      </w:r>
      <w:r w:rsidRPr="00470408">
        <w:rPr>
          <w:lang w:val="en-US"/>
        </w:rPr>
        <w:t>1920(1): 1–41.</w:t>
      </w:r>
    </w:p>
    <w:p w14:paraId="25527F72" w14:textId="77777777" w:rsidR="00001987" w:rsidRPr="00FA5A0F" w:rsidRDefault="00CB6CC6">
      <w:pPr>
        <w:spacing w:line="480" w:lineRule="auto"/>
        <w:ind w:left="567" w:hanging="567"/>
        <w:jc w:val="both"/>
        <w:rPr>
          <w:lang w:val="en-US"/>
        </w:rPr>
      </w:pPr>
      <w:r w:rsidRPr="00470408">
        <w:rPr>
          <w:lang w:val="en-US"/>
        </w:rPr>
        <w:t>Rabenhorst, L. (1848–1860) </w:t>
      </w:r>
      <w:r w:rsidRPr="00470408">
        <w:rPr>
          <w:i/>
          <w:iCs/>
          <w:lang w:val="en-US"/>
        </w:rPr>
        <w:t xml:space="preserve">Die Algen Sachsens. </w:t>
      </w:r>
      <w:proofErr w:type="gramStart"/>
      <w:r w:rsidRPr="00470408">
        <w:rPr>
          <w:i/>
          <w:iCs/>
          <w:lang w:val="en-US"/>
        </w:rPr>
        <w:t>Resp. Mittel-Europa's Gesammelt und herau</w:t>
      </w:r>
      <w:r w:rsidRPr="0063710B">
        <w:rPr>
          <w:i/>
          <w:iCs/>
          <w:lang w:val="en-US"/>
        </w:rPr>
        <w:t>sgegeben von Dr. L. Rabenhorst, De</w:t>
      </w:r>
      <w:r w:rsidRPr="00E03A02">
        <w:rPr>
          <w:i/>
          <w:iCs/>
          <w:lang w:val="en-US"/>
        </w:rPr>
        <w:t>c. 1–100.</w:t>
      </w:r>
      <w:proofErr w:type="gramEnd"/>
      <w:r w:rsidRPr="00E03A02">
        <w:rPr>
          <w:i/>
          <w:iCs/>
          <w:lang w:val="en-US"/>
        </w:rPr>
        <w:t xml:space="preserve"> No. 1–1000. [Exsiccata, issued at various dates]</w:t>
      </w:r>
      <w:r w:rsidRPr="00E03A02">
        <w:rPr>
          <w:lang w:val="en-US"/>
        </w:rPr>
        <w:t>. Dresden.</w:t>
      </w:r>
    </w:p>
    <w:p w14:paraId="68EFF93A" w14:textId="77777777" w:rsidR="00001987" w:rsidRPr="00E7789B" w:rsidRDefault="00CB6CC6">
      <w:pPr>
        <w:spacing w:line="480" w:lineRule="auto"/>
        <w:ind w:left="567" w:hanging="567"/>
        <w:jc w:val="both"/>
        <w:rPr>
          <w:rPrChange w:id="3580" w:author="W" w:date="2014-06-16T03:20:00Z">
            <w:rPr>
              <w:lang w:val="en-US"/>
            </w:rPr>
          </w:rPrChange>
        </w:rPr>
      </w:pPr>
      <w:r w:rsidRPr="00FA5A0F">
        <w:rPr>
          <w:lang w:val="en-US"/>
        </w:rPr>
        <w:t>Rabenhorst, L. (1863) </w:t>
      </w:r>
      <w:r w:rsidRPr="00FA5A0F">
        <w:rPr>
          <w:i/>
          <w:iCs/>
          <w:lang w:val="en-US"/>
        </w:rPr>
        <w:t>Kryptogamen-Flora von Sachsen, der Ober-Lausitz, Thüringen und Nordböhmen mit Berücksichtigung der benachbarten Länder</w:t>
      </w:r>
      <w:r w:rsidRPr="00FA5A0F">
        <w:rPr>
          <w:lang w:val="en-US"/>
        </w:rPr>
        <w:t xml:space="preserve">. </w:t>
      </w:r>
      <w:r w:rsidRPr="00E7789B">
        <w:rPr>
          <w:rPrChange w:id="3581" w:author="W" w:date="2014-06-16T03:20:00Z">
            <w:rPr>
              <w:lang w:val="en-US"/>
            </w:rPr>
          </w:rPrChange>
        </w:rPr>
        <w:t>Kummer.</w:t>
      </w:r>
    </w:p>
    <w:p w14:paraId="5939047B" w14:textId="77777777" w:rsidR="00001987" w:rsidRPr="00E7789B" w:rsidRDefault="00CB6CC6">
      <w:pPr>
        <w:spacing w:line="480" w:lineRule="auto"/>
        <w:ind w:left="567" w:hanging="567"/>
        <w:jc w:val="both"/>
        <w:rPr>
          <w:rPrChange w:id="3582" w:author="W" w:date="2014-06-16T03:20:00Z">
            <w:rPr>
              <w:lang w:val="en-US"/>
            </w:rPr>
          </w:rPrChange>
        </w:rPr>
      </w:pPr>
      <w:r w:rsidRPr="00E7789B">
        <w:rPr>
          <w:rPrChange w:id="3583" w:author="W" w:date="2014-06-16T03:20:00Z">
            <w:rPr>
              <w:lang w:val="en-US"/>
            </w:rPr>
          </w:rPrChange>
        </w:rPr>
        <w:t xml:space="preserve">Rabenhorst, L. (1865) </w:t>
      </w:r>
      <w:r w:rsidRPr="00E7789B">
        <w:rPr>
          <w:i/>
          <w:rPrChange w:id="3584" w:author="W" w:date="2014-06-16T03:20:00Z">
            <w:rPr>
              <w:i/>
              <w:lang w:val="en-US"/>
            </w:rPr>
          </w:rPrChange>
        </w:rPr>
        <w:t>Flora europaea algarum aquae dulcis et submarinae. Sectio II. Algas phycochromaceas complectens</w:t>
      </w:r>
      <w:r w:rsidRPr="00E7789B">
        <w:rPr>
          <w:rPrChange w:id="3585" w:author="W" w:date="2014-06-16T03:20:00Z">
            <w:rPr>
              <w:lang w:val="en-US"/>
            </w:rPr>
          </w:rPrChange>
        </w:rPr>
        <w:t>. Apud Eduardum Kummerum, Leipzig, p. 1–319.</w:t>
      </w:r>
    </w:p>
    <w:p w14:paraId="7B6DB76D" w14:textId="77777777" w:rsidR="00001987" w:rsidRPr="00E7789B" w:rsidRDefault="00CB6CC6">
      <w:pPr>
        <w:spacing w:line="480" w:lineRule="auto"/>
        <w:ind w:left="567" w:hanging="567"/>
        <w:jc w:val="both"/>
        <w:rPr>
          <w:ins w:id="3586" w:author="W" w:date="2014-06-05T10:10:00Z"/>
          <w:lang w:val="en-US"/>
        </w:rPr>
      </w:pPr>
      <w:r w:rsidRPr="00E7789B">
        <w:rPr>
          <w:lang w:val="en-US"/>
        </w:rPr>
        <w:t>Rabenhorst, L. (1876) Die Algen Europa's. Vol. Decades 146–148, Dresden, p. 2451–2480.</w:t>
      </w:r>
    </w:p>
    <w:p w14:paraId="3B22BB25" w14:textId="77777777" w:rsidR="00945AB9" w:rsidRPr="00E7789B" w:rsidRDefault="00945AB9">
      <w:pPr>
        <w:spacing w:line="480" w:lineRule="auto"/>
        <w:ind w:left="567" w:hanging="567"/>
        <w:jc w:val="both"/>
        <w:rPr>
          <w:ins w:id="3587" w:author="W" w:date="2014-06-05T18:46:00Z"/>
          <w:lang w:val="en-US"/>
          <w:rPrChange w:id="3588" w:author="W" w:date="2014-06-16T03:20:00Z">
            <w:rPr>
              <w:ins w:id="3589" w:author="W" w:date="2014-06-05T18:46:00Z"/>
              <w:sz w:val="23"/>
              <w:szCs w:val="23"/>
              <w:lang w:val="en-US"/>
            </w:rPr>
          </w:rPrChange>
        </w:rPr>
      </w:pPr>
      <w:proofErr w:type="gramStart"/>
      <w:ins w:id="3590" w:author="W" w:date="2014-06-05T10:10:00Z">
        <w:r w:rsidRPr="00E7789B">
          <w:rPr>
            <w:lang w:val="en-US"/>
            <w:rPrChange w:id="3591" w:author="W" w:date="2014-06-16T03:20:00Z">
              <w:rPr>
                <w:sz w:val="23"/>
                <w:szCs w:val="23"/>
                <w:lang w:val="en-US"/>
              </w:rPr>
            </w:rPrChange>
          </w:rPr>
          <w:t xml:space="preserve">Sant’Anna, C.L. </w:t>
        </w:r>
      </w:ins>
      <w:ins w:id="3592" w:author="W" w:date="2014-06-05T10:11:00Z">
        <w:r w:rsidRPr="00E7789B">
          <w:rPr>
            <w:lang w:val="en-US"/>
            <w:rPrChange w:id="3593" w:author="W" w:date="2014-06-16T03:20:00Z">
              <w:rPr>
                <w:sz w:val="23"/>
                <w:szCs w:val="23"/>
                <w:lang w:val="en-US"/>
              </w:rPr>
            </w:rPrChange>
          </w:rPr>
          <w:t>(</w:t>
        </w:r>
      </w:ins>
      <w:ins w:id="3594" w:author="W" w:date="2014-06-05T10:10:00Z">
        <w:r w:rsidRPr="00E7789B">
          <w:rPr>
            <w:lang w:val="en-US"/>
            <w:rPrChange w:id="3595" w:author="W" w:date="2014-06-16T03:20:00Z">
              <w:rPr>
                <w:sz w:val="23"/>
                <w:szCs w:val="23"/>
                <w:lang w:val="en-US"/>
              </w:rPr>
            </w:rPrChange>
          </w:rPr>
          <w:t>1988</w:t>
        </w:r>
      </w:ins>
      <w:ins w:id="3596" w:author="W" w:date="2014-06-05T10:11:00Z">
        <w:r w:rsidRPr="00E7789B">
          <w:rPr>
            <w:lang w:val="en-US"/>
            <w:rPrChange w:id="3597" w:author="W" w:date="2014-06-16T03:20:00Z">
              <w:rPr>
                <w:sz w:val="23"/>
                <w:szCs w:val="23"/>
                <w:lang w:val="en-US"/>
              </w:rPr>
            </w:rPrChange>
          </w:rPr>
          <w:t>)</w:t>
        </w:r>
      </w:ins>
      <w:ins w:id="3598" w:author="W" w:date="2014-06-05T10:10:00Z">
        <w:r w:rsidRPr="00E7789B">
          <w:rPr>
            <w:lang w:val="en-US"/>
            <w:rPrChange w:id="3599" w:author="W" w:date="2014-06-16T03:20:00Z">
              <w:rPr>
                <w:sz w:val="23"/>
                <w:szCs w:val="23"/>
              </w:rPr>
            </w:rPrChange>
          </w:rPr>
          <w:t xml:space="preserve"> Scytonemataceae (Cyanophyceae) from the state of São Paulo, southern Brazil.</w:t>
        </w:r>
        <w:proofErr w:type="gramEnd"/>
        <w:r w:rsidRPr="00E7789B">
          <w:rPr>
            <w:lang w:val="en-US"/>
            <w:rPrChange w:id="3600" w:author="W" w:date="2014-06-16T03:20:00Z">
              <w:rPr>
                <w:sz w:val="23"/>
                <w:szCs w:val="23"/>
              </w:rPr>
            </w:rPrChange>
          </w:rPr>
          <w:t xml:space="preserve"> </w:t>
        </w:r>
        <w:r w:rsidRPr="00E7789B">
          <w:rPr>
            <w:i/>
            <w:lang w:val="en-US"/>
            <w:rPrChange w:id="3601" w:author="W" w:date="2014-06-16T03:20:00Z">
              <w:rPr>
                <w:sz w:val="23"/>
                <w:szCs w:val="23"/>
              </w:rPr>
            </w:rPrChange>
          </w:rPr>
          <w:t>Nova Hedwigia</w:t>
        </w:r>
        <w:r w:rsidRPr="00E7789B">
          <w:rPr>
            <w:lang w:val="en-US"/>
            <w:rPrChange w:id="3602" w:author="W" w:date="2014-06-16T03:20:00Z">
              <w:rPr>
                <w:sz w:val="23"/>
                <w:szCs w:val="23"/>
              </w:rPr>
            </w:rPrChange>
          </w:rPr>
          <w:t xml:space="preserve"> 46 (3</w:t>
        </w:r>
      </w:ins>
      <w:ins w:id="3603" w:author="W" w:date="2014-06-05T10:11:00Z">
        <w:r w:rsidRPr="00E7789B">
          <w:rPr>
            <w:shd w:val="clear" w:color="auto" w:fill="FFFFFF"/>
          </w:rPr>
          <w:t>–</w:t>
        </w:r>
      </w:ins>
      <w:ins w:id="3604" w:author="W" w:date="2014-06-05T10:10:00Z">
        <w:r w:rsidRPr="00E7789B">
          <w:rPr>
            <w:lang w:val="en-US"/>
            <w:rPrChange w:id="3605" w:author="W" w:date="2014-06-16T03:20:00Z">
              <w:rPr>
                <w:sz w:val="23"/>
                <w:szCs w:val="23"/>
              </w:rPr>
            </w:rPrChange>
          </w:rPr>
          <w:t>4): 519</w:t>
        </w:r>
      </w:ins>
      <w:ins w:id="3606" w:author="W" w:date="2014-06-05T10:11:00Z">
        <w:r w:rsidRPr="00E7789B">
          <w:rPr>
            <w:shd w:val="clear" w:color="auto" w:fill="FFFFFF"/>
          </w:rPr>
          <w:t>–</w:t>
        </w:r>
      </w:ins>
      <w:ins w:id="3607" w:author="W" w:date="2014-06-05T10:10:00Z">
        <w:r w:rsidRPr="00E7789B">
          <w:rPr>
            <w:lang w:val="en-US"/>
            <w:rPrChange w:id="3608" w:author="W" w:date="2014-06-16T03:20:00Z">
              <w:rPr>
                <w:sz w:val="23"/>
                <w:szCs w:val="23"/>
              </w:rPr>
            </w:rPrChange>
          </w:rPr>
          <w:t>539.</w:t>
        </w:r>
      </w:ins>
    </w:p>
    <w:p w14:paraId="3E725FAC" w14:textId="77777777" w:rsidR="00612A2C" w:rsidRPr="00E7789B" w:rsidRDefault="00612A2C">
      <w:pPr>
        <w:spacing w:line="480" w:lineRule="auto"/>
        <w:ind w:left="567" w:hanging="567"/>
        <w:jc w:val="both"/>
        <w:rPr>
          <w:ins w:id="3609" w:author="W" w:date="2014-06-05T18:48:00Z"/>
          <w:lang w:val="en-US"/>
          <w:rPrChange w:id="3610" w:author="W" w:date="2014-06-16T03:20:00Z">
            <w:rPr>
              <w:ins w:id="3611" w:author="W" w:date="2014-06-05T18:48:00Z"/>
              <w:sz w:val="23"/>
              <w:szCs w:val="23"/>
              <w:lang w:val="en-US"/>
            </w:rPr>
          </w:rPrChange>
        </w:rPr>
      </w:pPr>
      <w:proofErr w:type="gramStart"/>
      <w:ins w:id="3612" w:author="W" w:date="2014-06-05T18:46:00Z">
        <w:r w:rsidRPr="00E7789B">
          <w:rPr>
            <w:lang w:val="en-US"/>
            <w:rPrChange w:id="3613" w:author="W" w:date="2014-06-16T03:20:00Z">
              <w:rPr>
                <w:sz w:val="23"/>
                <w:szCs w:val="23"/>
                <w:lang w:val="en-US"/>
              </w:rPr>
            </w:rPrChange>
          </w:rPr>
          <w:t xml:space="preserve">Sant'Anna, C.L., Azevedo, M.T.P., Branco, L.H.Z. &amp; Komárek, J. (2007) New aerophytic morphospecies of </w:t>
        </w:r>
        <w:r w:rsidRPr="00E7789B">
          <w:rPr>
            <w:i/>
            <w:iCs/>
            <w:lang w:val="en-US"/>
            <w:rPrChange w:id="3614" w:author="W" w:date="2014-06-16T03:20:00Z">
              <w:rPr>
                <w:i/>
                <w:iCs/>
                <w:sz w:val="23"/>
                <w:szCs w:val="23"/>
              </w:rPr>
            </w:rPrChange>
          </w:rPr>
          <w:t xml:space="preserve">Nostoc </w:t>
        </w:r>
        <w:r w:rsidRPr="00E7789B">
          <w:rPr>
            <w:lang w:val="en-US"/>
            <w:rPrChange w:id="3615" w:author="W" w:date="2014-06-16T03:20:00Z">
              <w:rPr>
                <w:sz w:val="23"/>
                <w:szCs w:val="23"/>
              </w:rPr>
            </w:rPrChange>
          </w:rPr>
          <w:t>(Cyanobacteria) from São Paulo State, Brazil.</w:t>
        </w:r>
        <w:proofErr w:type="gramEnd"/>
        <w:r w:rsidRPr="00E7789B">
          <w:rPr>
            <w:i/>
            <w:lang w:val="en-US"/>
            <w:rPrChange w:id="3616" w:author="W" w:date="2014-06-16T03:20:00Z">
              <w:rPr>
                <w:sz w:val="23"/>
                <w:szCs w:val="23"/>
              </w:rPr>
            </w:rPrChange>
          </w:rPr>
          <w:t xml:space="preserve"> Hoehnea</w:t>
        </w:r>
        <w:r w:rsidRPr="00E7789B">
          <w:rPr>
            <w:lang w:val="en-US"/>
            <w:rPrChange w:id="3617" w:author="W" w:date="2014-06-16T03:20:00Z">
              <w:rPr>
                <w:sz w:val="23"/>
                <w:szCs w:val="23"/>
              </w:rPr>
            </w:rPrChange>
          </w:rPr>
          <w:t xml:space="preserve"> 34: 95</w:t>
        </w:r>
        <w:r w:rsidRPr="00E7789B">
          <w:rPr>
            <w:shd w:val="clear" w:color="auto" w:fill="FFFFFF"/>
          </w:rPr>
          <w:t>–</w:t>
        </w:r>
        <w:r w:rsidRPr="00E7789B">
          <w:rPr>
            <w:lang w:val="en-US"/>
            <w:rPrChange w:id="3618" w:author="W" w:date="2014-06-16T03:20:00Z">
              <w:rPr>
                <w:sz w:val="23"/>
                <w:szCs w:val="23"/>
              </w:rPr>
            </w:rPrChange>
          </w:rPr>
          <w:t>101.</w:t>
        </w:r>
      </w:ins>
    </w:p>
    <w:p w14:paraId="44CD0C2C" w14:textId="77777777" w:rsidR="004D3193" w:rsidRPr="00E7789B" w:rsidRDefault="004D3193">
      <w:pPr>
        <w:spacing w:line="480" w:lineRule="auto"/>
        <w:ind w:left="567" w:hanging="567"/>
        <w:jc w:val="both"/>
        <w:rPr>
          <w:ins w:id="3619" w:author="W" w:date="2014-06-05T18:52:00Z"/>
          <w:lang w:val="en-US"/>
        </w:rPr>
      </w:pPr>
      <w:ins w:id="3620" w:author="W" w:date="2014-06-05T18:48:00Z">
        <w:r w:rsidRPr="00E7789B">
          <w:rPr>
            <w:lang w:val="en-US"/>
          </w:rPr>
          <w:lastRenderedPageBreak/>
          <w:t>Sant’Anna, C.L., Azevedo, M.T.P., Kaštovský, J. &amp; Komárek, J. (2010)</w:t>
        </w:r>
        <w:r w:rsidRPr="00E7789B">
          <w:rPr>
            <w:lang w:val="en-US"/>
            <w:rPrChange w:id="3621" w:author="W" w:date="2014-06-16T03:20:00Z">
              <w:rPr>
                <w:sz w:val="23"/>
                <w:szCs w:val="23"/>
              </w:rPr>
            </w:rPrChange>
          </w:rPr>
          <w:t xml:space="preserve"> Two </w:t>
        </w:r>
        <w:proofErr w:type="gramStart"/>
        <w:r w:rsidRPr="00E7789B">
          <w:rPr>
            <w:lang w:val="en-US"/>
            <w:rPrChange w:id="3622" w:author="W" w:date="2014-06-16T03:20:00Z">
              <w:rPr>
                <w:sz w:val="23"/>
                <w:szCs w:val="23"/>
              </w:rPr>
            </w:rPrChange>
          </w:rPr>
          <w:t>form-genera</w:t>
        </w:r>
        <w:proofErr w:type="gramEnd"/>
        <w:r w:rsidRPr="00E7789B">
          <w:rPr>
            <w:lang w:val="en-US"/>
            <w:rPrChange w:id="3623" w:author="W" w:date="2014-06-16T03:20:00Z">
              <w:rPr>
                <w:sz w:val="23"/>
                <w:szCs w:val="23"/>
              </w:rPr>
            </w:rPrChange>
          </w:rPr>
          <w:t xml:space="preserve"> of aerophytic heterocytous cyanobacteria from Brazilian rain forest “Mata Atlântica”. </w:t>
        </w:r>
        <w:r w:rsidRPr="00E7789B">
          <w:rPr>
            <w:i/>
            <w:lang w:val="en-US"/>
            <w:rPrChange w:id="3624" w:author="W" w:date="2014-06-16T03:20:00Z">
              <w:rPr>
                <w:sz w:val="23"/>
                <w:szCs w:val="23"/>
              </w:rPr>
            </w:rPrChange>
          </w:rPr>
          <w:t>Fottea</w:t>
        </w:r>
        <w:r w:rsidRPr="00E7789B">
          <w:rPr>
            <w:lang w:val="en-US"/>
            <w:rPrChange w:id="3625" w:author="W" w:date="2014-06-16T03:20:00Z">
              <w:rPr>
                <w:sz w:val="23"/>
                <w:szCs w:val="23"/>
              </w:rPr>
            </w:rPrChange>
          </w:rPr>
          <w:t xml:space="preserve"> 10(2): 217</w:t>
        </w:r>
        <w:r w:rsidRPr="00E7789B">
          <w:rPr>
            <w:shd w:val="clear" w:color="auto" w:fill="FFFFFF"/>
            <w:lang w:val="en-US"/>
            <w:rPrChange w:id="3626" w:author="W" w:date="2014-06-16T03:20:00Z">
              <w:rPr>
                <w:shd w:val="clear" w:color="auto" w:fill="FFFFFF"/>
              </w:rPr>
            </w:rPrChange>
          </w:rPr>
          <w:t>–</w:t>
        </w:r>
        <w:r w:rsidRPr="00E7789B">
          <w:rPr>
            <w:lang w:val="en-US"/>
            <w:rPrChange w:id="3627" w:author="W" w:date="2014-06-16T03:20:00Z">
              <w:rPr>
                <w:sz w:val="23"/>
                <w:szCs w:val="23"/>
              </w:rPr>
            </w:rPrChange>
          </w:rPr>
          <w:t>228.</w:t>
        </w:r>
      </w:ins>
    </w:p>
    <w:p w14:paraId="0958C0CA" w14:textId="77777777" w:rsidR="004D3193" w:rsidRPr="00E7789B" w:rsidRDefault="004D3193">
      <w:pPr>
        <w:spacing w:line="480" w:lineRule="auto"/>
        <w:ind w:left="567" w:hanging="567"/>
        <w:jc w:val="both"/>
        <w:rPr>
          <w:rPrChange w:id="3628" w:author="W" w:date="2014-06-16T03:20:00Z">
            <w:rPr>
              <w:lang w:val="en-US"/>
            </w:rPr>
          </w:rPrChange>
        </w:rPr>
      </w:pPr>
      <w:proofErr w:type="gramStart"/>
      <w:ins w:id="3629" w:author="W" w:date="2014-06-05T18:52:00Z">
        <w:r w:rsidRPr="00E7789B">
          <w:rPr>
            <w:lang w:val="en-US"/>
            <w:rPrChange w:id="3630" w:author="W" w:date="2014-06-16T03:20:00Z">
              <w:rPr>
                <w:sz w:val="23"/>
                <w:szCs w:val="23"/>
                <w:lang w:val="en-US"/>
              </w:rPr>
            </w:rPrChange>
          </w:rPr>
          <w:t>Sant</w:t>
        </w:r>
      </w:ins>
      <w:ins w:id="3631" w:author="W" w:date="2014-06-05T18:53:00Z">
        <w:r w:rsidRPr="00E7789B">
          <w:rPr>
            <w:lang w:val="en-US"/>
            <w:rPrChange w:id="3632" w:author="W" w:date="2014-06-16T03:20:00Z">
              <w:rPr>
                <w:sz w:val="23"/>
                <w:szCs w:val="23"/>
                <w:lang w:val="en-US"/>
              </w:rPr>
            </w:rPrChange>
          </w:rPr>
          <w:t>’</w:t>
        </w:r>
      </w:ins>
      <w:ins w:id="3633" w:author="W" w:date="2014-06-05T18:52:00Z">
        <w:r w:rsidRPr="00E7789B">
          <w:rPr>
            <w:lang w:val="en-US"/>
            <w:rPrChange w:id="3634" w:author="W" w:date="2014-06-16T03:20:00Z">
              <w:rPr>
                <w:sz w:val="23"/>
                <w:szCs w:val="23"/>
                <w:lang w:val="en-US"/>
              </w:rPr>
            </w:rPrChange>
          </w:rPr>
          <w:t xml:space="preserve">Anna, C.L., Azevedo, M.T.P., Fiore, M.F., Lorenzi, A.S., Kaštovský, J. &amp; Komárek, J. </w:t>
        </w:r>
      </w:ins>
      <w:ins w:id="3635" w:author="W" w:date="2014-06-05T18:53:00Z">
        <w:r w:rsidRPr="00E7789B">
          <w:rPr>
            <w:lang w:val="en-US"/>
            <w:rPrChange w:id="3636" w:author="W" w:date="2014-06-16T03:20:00Z">
              <w:rPr>
                <w:sz w:val="23"/>
                <w:szCs w:val="23"/>
                <w:lang w:val="en-US"/>
              </w:rPr>
            </w:rPrChange>
          </w:rPr>
          <w:t>(</w:t>
        </w:r>
      </w:ins>
      <w:ins w:id="3637" w:author="W" w:date="2014-06-05T18:52:00Z">
        <w:r w:rsidRPr="00E7789B">
          <w:rPr>
            <w:lang w:val="en-US"/>
            <w:rPrChange w:id="3638" w:author="W" w:date="2014-06-16T03:20:00Z">
              <w:rPr>
                <w:sz w:val="23"/>
                <w:szCs w:val="23"/>
                <w:lang w:val="en-US"/>
              </w:rPr>
            </w:rPrChange>
          </w:rPr>
          <w:t>2011</w:t>
        </w:r>
      </w:ins>
      <w:ins w:id="3639" w:author="W" w:date="2014-06-05T18:53:00Z">
        <w:r w:rsidRPr="00E7789B">
          <w:rPr>
            <w:lang w:val="en-US"/>
            <w:rPrChange w:id="3640" w:author="W" w:date="2014-06-16T03:20:00Z">
              <w:rPr>
                <w:sz w:val="23"/>
                <w:szCs w:val="23"/>
                <w:lang w:val="en-US"/>
              </w:rPr>
            </w:rPrChange>
          </w:rPr>
          <w:t>a)</w:t>
        </w:r>
      </w:ins>
      <w:ins w:id="3641" w:author="W" w:date="2014-06-05T18:52:00Z">
        <w:r w:rsidRPr="00E7789B">
          <w:rPr>
            <w:lang w:val="en-US"/>
            <w:rPrChange w:id="3642" w:author="W" w:date="2014-06-16T03:20:00Z">
              <w:rPr>
                <w:sz w:val="23"/>
                <w:szCs w:val="23"/>
              </w:rPr>
            </w:rPrChange>
          </w:rPr>
          <w:t xml:space="preserve"> Subgeneric diversity of </w:t>
        </w:r>
        <w:r w:rsidRPr="00E7789B">
          <w:rPr>
            <w:i/>
            <w:iCs/>
            <w:lang w:val="en-US"/>
            <w:rPrChange w:id="3643" w:author="W" w:date="2014-06-16T03:20:00Z">
              <w:rPr>
                <w:i/>
                <w:iCs/>
                <w:sz w:val="23"/>
                <w:szCs w:val="23"/>
              </w:rPr>
            </w:rPrChange>
          </w:rPr>
          <w:t xml:space="preserve">Brasilonema </w:t>
        </w:r>
        <w:r w:rsidRPr="00E7789B">
          <w:rPr>
            <w:lang w:val="en-US"/>
            <w:rPrChange w:id="3644" w:author="W" w:date="2014-06-16T03:20:00Z">
              <w:rPr>
                <w:sz w:val="23"/>
                <w:szCs w:val="23"/>
              </w:rPr>
            </w:rPrChange>
          </w:rPr>
          <w:t>(Cyanobacteria, Scytonemataceae).</w:t>
        </w:r>
        <w:proofErr w:type="gramEnd"/>
        <w:r w:rsidRPr="00E7789B">
          <w:rPr>
            <w:lang w:val="en-US"/>
            <w:rPrChange w:id="3645" w:author="W" w:date="2014-06-16T03:20:00Z">
              <w:rPr>
                <w:sz w:val="23"/>
                <w:szCs w:val="23"/>
              </w:rPr>
            </w:rPrChange>
          </w:rPr>
          <w:t xml:space="preserve"> </w:t>
        </w:r>
        <w:r w:rsidRPr="00E7789B">
          <w:rPr>
            <w:i/>
            <w:rPrChange w:id="3646" w:author="W" w:date="2014-06-16T03:20:00Z">
              <w:rPr>
                <w:sz w:val="23"/>
                <w:szCs w:val="23"/>
              </w:rPr>
            </w:rPrChange>
          </w:rPr>
          <w:t>Revista Brasileira de Botânica</w:t>
        </w:r>
        <w:r w:rsidRPr="00E7789B">
          <w:rPr>
            <w:rPrChange w:id="3647" w:author="W" w:date="2014-06-16T03:20:00Z">
              <w:rPr>
                <w:sz w:val="23"/>
                <w:szCs w:val="23"/>
              </w:rPr>
            </w:rPrChange>
          </w:rPr>
          <w:t xml:space="preserve"> 34(1): 51</w:t>
        </w:r>
      </w:ins>
      <w:ins w:id="3648" w:author="W" w:date="2014-06-05T18:53:00Z">
        <w:r w:rsidRPr="00E7789B">
          <w:rPr>
            <w:shd w:val="clear" w:color="auto" w:fill="FFFFFF"/>
            <w:rPrChange w:id="3649" w:author="W" w:date="2014-06-16T03:20:00Z">
              <w:rPr>
                <w:shd w:val="clear" w:color="auto" w:fill="FFFFFF"/>
                <w:lang w:val="en-US"/>
              </w:rPr>
            </w:rPrChange>
          </w:rPr>
          <w:t>–</w:t>
        </w:r>
      </w:ins>
      <w:ins w:id="3650" w:author="W" w:date="2014-06-05T18:52:00Z">
        <w:r w:rsidRPr="00E7789B">
          <w:rPr>
            <w:rPrChange w:id="3651" w:author="W" w:date="2014-06-16T03:20:00Z">
              <w:rPr>
                <w:sz w:val="23"/>
                <w:szCs w:val="23"/>
              </w:rPr>
            </w:rPrChange>
          </w:rPr>
          <w:t>62.</w:t>
        </w:r>
      </w:ins>
    </w:p>
    <w:p w14:paraId="2CE8BFD4" w14:textId="77777777" w:rsidR="00001987" w:rsidRPr="00E7789B" w:rsidRDefault="00CB6CC6">
      <w:pPr>
        <w:spacing w:line="480" w:lineRule="auto"/>
        <w:ind w:left="567" w:hanging="567"/>
        <w:jc w:val="both"/>
        <w:rPr>
          <w:shd w:val="clear" w:color="auto" w:fill="FFFFFF"/>
          <w:lang w:val="en-US"/>
        </w:rPr>
      </w:pPr>
      <w:r w:rsidRPr="00E7789B">
        <w:rPr>
          <w:shd w:val="clear" w:color="auto" w:fill="FFFFFF"/>
          <w:rPrChange w:id="3652" w:author="W" w:date="2014-06-16T03:20:00Z">
            <w:rPr>
              <w:shd w:val="clear" w:color="auto" w:fill="FFFFFF"/>
              <w:lang w:val="en-US"/>
            </w:rPr>
          </w:rPrChange>
        </w:rPr>
        <w:t>Sant'Anna, C.L., Branco, L.H.Z., Gama-Jr., W.A. &amp; Werner, V.R. (2011</w:t>
      </w:r>
      <w:ins w:id="3653" w:author="W" w:date="2014-06-05T18:54:00Z">
        <w:r w:rsidR="004D3193" w:rsidRPr="00E7789B">
          <w:rPr>
            <w:shd w:val="clear" w:color="auto" w:fill="FFFFFF"/>
            <w:rPrChange w:id="3654" w:author="W" w:date="2014-06-16T03:20:00Z">
              <w:rPr>
                <w:shd w:val="clear" w:color="auto" w:fill="FFFFFF"/>
                <w:lang w:val="en-US"/>
              </w:rPr>
            </w:rPrChange>
          </w:rPr>
          <w:t>b</w:t>
        </w:r>
      </w:ins>
      <w:r w:rsidRPr="00E7789B">
        <w:rPr>
          <w:shd w:val="clear" w:color="auto" w:fill="FFFFFF"/>
          <w:rPrChange w:id="3655" w:author="W" w:date="2014-06-16T03:20:00Z">
            <w:rPr>
              <w:shd w:val="clear" w:color="auto" w:fill="FFFFFF"/>
              <w:lang w:val="en-US"/>
            </w:rPr>
          </w:rPrChange>
        </w:rPr>
        <w:t>) Checklist of Cyanobacteria from São Paulo State, Brazil.</w:t>
      </w:r>
      <w:r w:rsidRPr="00E7789B">
        <w:rPr>
          <w:rStyle w:val="apple-converted-space"/>
          <w:shd w:val="clear" w:color="auto" w:fill="FFFFFF"/>
          <w:rPrChange w:id="3656" w:author="W" w:date="2014-06-16T03:20:00Z">
            <w:rPr>
              <w:rStyle w:val="apple-converted-space"/>
              <w:shd w:val="clear" w:color="auto" w:fill="FFFFFF"/>
              <w:lang w:val="en-US"/>
            </w:rPr>
          </w:rPrChange>
        </w:rPr>
        <w:t> </w:t>
      </w:r>
      <w:r w:rsidRPr="00E7789B">
        <w:rPr>
          <w:i/>
          <w:iCs/>
          <w:shd w:val="clear" w:color="auto" w:fill="FFFFFF"/>
          <w:lang w:val="en-US"/>
          <w:rPrChange w:id="3657" w:author="W" w:date="2014-06-16T03:20:00Z">
            <w:rPr>
              <w:iCs/>
              <w:shd w:val="clear" w:color="auto" w:fill="FFFFFF"/>
              <w:lang w:val="en-US"/>
            </w:rPr>
          </w:rPrChange>
        </w:rPr>
        <w:t>Biota Neotropica</w:t>
      </w:r>
      <w:r w:rsidRPr="00E7789B">
        <w:rPr>
          <w:rStyle w:val="apple-converted-space"/>
          <w:shd w:val="clear" w:color="auto" w:fill="FFFFFF"/>
          <w:lang w:val="en-US"/>
        </w:rPr>
        <w:t> </w:t>
      </w:r>
      <w:r w:rsidRPr="00E7789B">
        <w:rPr>
          <w:iCs/>
          <w:shd w:val="clear" w:color="auto" w:fill="FFFFFF"/>
          <w:lang w:val="en-US"/>
        </w:rPr>
        <w:t>11:</w:t>
      </w:r>
      <w:r w:rsidRPr="00E7789B">
        <w:rPr>
          <w:shd w:val="clear" w:color="auto" w:fill="FFFFFF"/>
          <w:lang w:val="en-US"/>
        </w:rPr>
        <w:t xml:space="preserve"> 455–495.</w:t>
      </w:r>
    </w:p>
    <w:p w14:paraId="7813F590" w14:textId="77777777" w:rsidR="004D3193" w:rsidRPr="00E7789B" w:rsidRDefault="004D3193">
      <w:pPr>
        <w:spacing w:line="480" w:lineRule="auto"/>
        <w:ind w:left="567" w:hanging="567"/>
        <w:jc w:val="both"/>
        <w:rPr>
          <w:ins w:id="3658" w:author="W" w:date="2014-06-05T18:57:00Z"/>
          <w:shd w:val="clear" w:color="auto" w:fill="FFFFFF"/>
          <w:lang w:val="en-US"/>
          <w:rPrChange w:id="3659" w:author="W" w:date="2014-06-16T03:20:00Z">
            <w:rPr>
              <w:ins w:id="3660" w:author="W" w:date="2014-06-05T18:57:00Z"/>
              <w:shd w:val="clear" w:color="auto" w:fill="FFFFFF"/>
            </w:rPr>
          </w:rPrChange>
        </w:rPr>
      </w:pPr>
      <w:proofErr w:type="gramStart"/>
      <w:ins w:id="3661" w:author="W" w:date="2014-06-05T18:57:00Z">
        <w:r w:rsidRPr="00E7789B">
          <w:rPr>
            <w:lang w:val="en-US"/>
            <w:rPrChange w:id="3662" w:author="W" w:date="2014-06-16T03:20:00Z">
              <w:rPr>
                <w:sz w:val="23"/>
                <w:szCs w:val="23"/>
              </w:rPr>
            </w:rPrChange>
          </w:rPr>
          <w:t>Sant'Anna, C.L., Branco, L.H.Z.</w:t>
        </w:r>
      </w:ins>
      <w:ins w:id="3663" w:author="W" w:date="2014-06-05T18:58:00Z">
        <w:r w:rsidRPr="00E7789B">
          <w:rPr>
            <w:lang w:val="en-US"/>
            <w:rPrChange w:id="3664" w:author="W" w:date="2014-06-16T03:20:00Z">
              <w:rPr>
                <w:sz w:val="23"/>
                <w:szCs w:val="23"/>
              </w:rPr>
            </w:rPrChange>
          </w:rPr>
          <w:t xml:space="preserve"> &amp;</w:t>
        </w:r>
      </w:ins>
      <w:ins w:id="3665" w:author="W" w:date="2014-06-05T18:57:00Z">
        <w:r w:rsidRPr="00E7789B">
          <w:rPr>
            <w:lang w:val="en-US"/>
            <w:rPrChange w:id="3666" w:author="W" w:date="2014-06-16T03:20:00Z">
              <w:rPr>
                <w:sz w:val="23"/>
                <w:szCs w:val="23"/>
              </w:rPr>
            </w:rPrChange>
          </w:rPr>
          <w:t xml:space="preserve"> Silva, S.M.F. (1991</w:t>
        </w:r>
      </w:ins>
      <w:ins w:id="3667" w:author="W" w:date="2014-06-05T18:58:00Z">
        <w:r w:rsidRPr="00E7789B">
          <w:rPr>
            <w:lang w:val="en-US"/>
            <w:rPrChange w:id="3668" w:author="W" w:date="2014-06-16T03:20:00Z">
              <w:rPr>
                <w:sz w:val="23"/>
                <w:szCs w:val="23"/>
              </w:rPr>
            </w:rPrChange>
          </w:rPr>
          <w:t>a)</w:t>
        </w:r>
      </w:ins>
      <w:ins w:id="3669" w:author="W" w:date="2014-06-05T18:57:00Z">
        <w:r w:rsidRPr="00E7789B">
          <w:rPr>
            <w:lang w:val="en-US"/>
            <w:rPrChange w:id="3670" w:author="W" w:date="2014-06-16T03:20:00Z">
              <w:rPr>
                <w:sz w:val="23"/>
                <w:szCs w:val="23"/>
              </w:rPr>
            </w:rPrChange>
          </w:rPr>
          <w:t xml:space="preserve"> A new species of </w:t>
        </w:r>
        <w:r w:rsidRPr="00E7789B">
          <w:rPr>
            <w:i/>
            <w:iCs/>
            <w:lang w:val="en-US"/>
            <w:rPrChange w:id="3671" w:author="W" w:date="2014-06-16T03:20:00Z">
              <w:rPr>
                <w:i/>
                <w:iCs/>
                <w:sz w:val="23"/>
                <w:szCs w:val="23"/>
                <w:lang w:val="en-US"/>
              </w:rPr>
            </w:rPrChange>
          </w:rPr>
          <w:t xml:space="preserve">Gloeothece </w:t>
        </w:r>
        <w:r w:rsidRPr="00E7789B">
          <w:rPr>
            <w:lang w:val="en-US"/>
            <w:rPrChange w:id="3672" w:author="W" w:date="2014-06-16T03:20:00Z">
              <w:rPr>
                <w:sz w:val="23"/>
                <w:szCs w:val="23"/>
                <w:lang w:val="en-US"/>
              </w:rPr>
            </w:rPrChange>
          </w:rPr>
          <w:t>(Cyanophyceae, Microcystaceae) from São Paulo State, Brazil.</w:t>
        </w:r>
        <w:proofErr w:type="gramEnd"/>
        <w:r w:rsidRPr="00E7789B">
          <w:rPr>
            <w:lang w:val="en-US"/>
            <w:rPrChange w:id="3673" w:author="W" w:date="2014-06-16T03:20:00Z">
              <w:rPr>
                <w:sz w:val="23"/>
                <w:szCs w:val="23"/>
                <w:lang w:val="en-US"/>
              </w:rPr>
            </w:rPrChange>
          </w:rPr>
          <w:t xml:space="preserve"> </w:t>
        </w:r>
        <w:r w:rsidRPr="00E7789B">
          <w:rPr>
            <w:i/>
            <w:rPrChange w:id="3674" w:author="W" w:date="2014-06-16T03:20:00Z">
              <w:rPr>
                <w:sz w:val="23"/>
                <w:szCs w:val="23"/>
              </w:rPr>
            </w:rPrChange>
          </w:rPr>
          <w:t>Algological Studies</w:t>
        </w:r>
        <w:r w:rsidRPr="00E7789B">
          <w:rPr>
            <w:rPrChange w:id="3675" w:author="W" w:date="2014-06-16T03:20:00Z">
              <w:rPr>
                <w:sz w:val="23"/>
                <w:szCs w:val="23"/>
              </w:rPr>
            </w:rPrChange>
          </w:rPr>
          <w:t xml:space="preserve"> 62: 1</w:t>
        </w:r>
      </w:ins>
      <w:ins w:id="3676" w:author="W" w:date="2014-06-05T18:59:00Z">
        <w:r w:rsidR="009E6BAA" w:rsidRPr="00E7789B">
          <w:rPr>
            <w:shd w:val="clear" w:color="auto" w:fill="FFFFFF"/>
            <w:lang w:val="en-US"/>
          </w:rPr>
          <w:t>–</w:t>
        </w:r>
      </w:ins>
      <w:ins w:id="3677" w:author="W" w:date="2014-06-05T18:57:00Z">
        <w:r w:rsidRPr="00E7789B">
          <w:rPr>
            <w:lang w:val="en-US"/>
            <w:rPrChange w:id="3678" w:author="W" w:date="2014-06-16T03:20:00Z">
              <w:rPr>
                <w:sz w:val="23"/>
                <w:szCs w:val="23"/>
              </w:rPr>
            </w:rPrChange>
          </w:rPr>
          <w:t>5.</w:t>
        </w:r>
      </w:ins>
    </w:p>
    <w:p w14:paraId="30C09571" w14:textId="77777777" w:rsidR="00001987" w:rsidRPr="00E7789B" w:rsidRDefault="00CB6CC6">
      <w:pPr>
        <w:spacing w:line="480" w:lineRule="auto"/>
        <w:ind w:left="567" w:hanging="567"/>
        <w:jc w:val="both"/>
        <w:rPr>
          <w:ins w:id="3679" w:author="W" w:date="2014-06-05T18:57:00Z"/>
          <w:shd w:val="clear" w:color="auto" w:fill="FFFFFF"/>
        </w:rPr>
      </w:pPr>
      <w:proofErr w:type="gramStart"/>
      <w:r w:rsidRPr="00E7789B">
        <w:rPr>
          <w:shd w:val="clear" w:color="auto" w:fill="FFFFFF"/>
          <w:lang w:val="en-US"/>
        </w:rPr>
        <w:t>Sant'Anna, C.</w:t>
      </w:r>
      <w:del w:id="3680" w:author="W" w:date="2014-06-05T10:12:00Z">
        <w:r w:rsidRPr="00E7789B" w:rsidDel="00945AB9">
          <w:rPr>
            <w:shd w:val="clear" w:color="auto" w:fill="FFFFFF"/>
            <w:lang w:val="en-US"/>
          </w:rPr>
          <w:delText xml:space="preserve"> </w:delText>
        </w:r>
      </w:del>
      <w:r w:rsidRPr="00E7789B">
        <w:rPr>
          <w:shd w:val="clear" w:color="auto" w:fill="FFFFFF"/>
          <w:lang w:val="en-US"/>
        </w:rPr>
        <w:t xml:space="preserve">L., Gama-Jr, W.A., Azevedo, M.T.P. &amp; </w:t>
      </w:r>
      <w:del w:id="3681" w:author="W" w:date="2014-05-31T15:27:00Z">
        <w:r w:rsidRPr="00E7789B" w:rsidDel="00DD2BFB">
          <w:rPr>
            <w:shd w:val="clear" w:color="auto" w:fill="FFFFFF"/>
            <w:lang w:val="en-US"/>
          </w:rPr>
          <w:delText>Komarek</w:delText>
        </w:r>
      </w:del>
      <w:ins w:id="3682" w:author="W" w:date="2014-05-31T15:27:00Z">
        <w:r w:rsidR="00DD2BFB" w:rsidRPr="00E7789B">
          <w:rPr>
            <w:shd w:val="clear" w:color="auto" w:fill="FFFFFF"/>
            <w:lang w:val="en-US"/>
          </w:rPr>
          <w:t>Komárek</w:t>
        </w:r>
      </w:ins>
      <w:r w:rsidRPr="00DD19C5">
        <w:rPr>
          <w:shd w:val="clear" w:color="auto" w:fill="FFFFFF"/>
          <w:lang w:val="en-US"/>
        </w:rPr>
        <w:t>, J. (2011</w:t>
      </w:r>
      <w:ins w:id="3683" w:author="W" w:date="2014-06-05T18:54:00Z">
        <w:r w:rsidR="004D3193" w:rsidRPr="00DD19C5">
          <w:rPr>
            <w:shd w:val="clear" w:color="auto" w:fill="FFFFFF"/>
            <w:lang w:val="en-US"/>
          </w:rPr>
          <w:t>c</w:t>
        </w:r>
      </w:ins>
      <w:r w:rsidRPr="00DD19C5">
        <w:rPr>
          <w:shd w:val="clear" w:color="auto" w:fill="FFFFFF"/>
          <w:lang w:val="en-US"/>
        </w:rPr>
        <w:t xml:space="preserve">) New morphospecies of </w:t>
      </w:r>
      <w:r w:rsidRPr="005F3331">
        <w:rPr>
          <w:i/>
          <w:shd w:val="clear" w:color="auto" w:fill="FFFFFF"/>
          <w:lang w:val="en-US"/>
        </w:rPr>
        <w:t>Chamaesiphon</w:t>
      </w:r>
      <w:r w:rsidRPr="005F3331">
        <w:rPr>
          <w:shd w:val="clear" w:color="auto" w:fill="FFFFFF"/>
          <w:lang w:val="en-US"/>
        </w:rPr>
        <w:t xml:space="preserve"> (Cyanobacteria) from Atlantic rainforest, Brazil.</w:t>
      </w:r>
      <w:proofErr w:type="gramEnd"/>
      <w:r w:rsidRPr="005F3331">
        <w:rPr>
          <w:rStyle w:val="apple-converted-space"/>
          <w:shd w:val="clear" w:color="auto" w:fill="FFFFFF"/>
          <w:lang w:val="en-US"/>
        </w:rPr>
        <w:t> </w:t>
      </w:r>
      <w:r w:rsidRPr="00E7789B">
        <w:rPr>
          <w:i/>
          <w:iCs/>
          <w:shd w:val="clear" w:color="auto" w:fill="FFFFFF"/>
          <w:rPrChange w:id="3684" w:author="W" w:date="2014-06-16T03:20:00Z">
            <w:rPr>
              <w:i/>
              <w:iCs/>
              <w:shd w:val="clear" w:color="auto" w:fill="FFFFFF"/>
              <w:lang w:val="en-US"/>
            </w:rPr>
          </w:rPrChange>
        </w:rPr>
        <w:t>Fottea</w:t>
      </w:r>
      <w:r w:rsidRPr="00E7789B">
        <w:rPr>
          <w:shd w:val="clear" w:color="auto" w:fill="FFFFFF"/>
          <w:rPrChange w:id="3685" w:author="W" w:date="2014-06-16T03:20:00Z">
            <w:rPr>
              <w:shd w:val="clear" w:color="auto" w:fill="FFFFFF"/>
              <w:lang w:val="en-US"/>
            </w:rPr>
          </w:rPrChange>
        </w:rPr>
        <w:t xml:space="preserve"> </w:t>
      </w:r>
      <w:r w:rsidRPr="00E7789B">
        <w:rPr>
          <w:iCs/>
          <w:shd w:val="clear" w:color="auto" w:fill="FFFFFF"/>
          <w:rPrChange w:id="3686" w:author="W" w:date="2014-06-16T03:20:00Z">
            <w:rPr>
              <w:iCs/>
              <w:shd w:val="clear" w:color="auto" w:fill="FFFFFF"/>
              <w:lang w:val="en-US"/>
            </w:rPr>
          </w:rPrChange>
        </w:rPr>
        <w:t>11</w:t>
      </w:r>
      <w:r w:rsidRPr="00E7789B">
        <w:rPr>
          <w:shd w:val="clear" w:color="auto" w:fill="FFFFFF"/>
          <w:rPrChange w:id="3687" w:author="W" w:date="2014-06-16T03:20:00Z">
            <w:rPr>
              <w:shd w:val="clear" w:color="auto" w:fill="FFFFFF"/>
              <w:lang w:val="en-US"/>
            </w:rPr>
          </w:rPrChange>
        </w:rPr>
        <w:t>(1): 25–30.</w:t>
      </w:r>
    </w:p>
    <w:p w14:paraId="6731DAE7" w14:textId="77777777" w:rsidR="00A51182" w:rsidRPr="0075724A" w:rsidRDefault="00A51182">
      <w:pPr>
        <w:spacing w:line="480" w:lineRule="auto"/>
        <w:ind w:left="567" w:hanging="567"/>
        <w:jc w:val="both"/>
        <w:rPr>
          <w:ins w:id="3688" w:author="W" w:date="2014-06-05T10:13:00Z"/>
          <w:shd w:val="clear" w:color="auto" w:fill="FFFFFF"/>
        </w:rPr>
      </w:pPr>
      <w:proofErr w:type="gramStart"/>
      <w:ins w:id="3689" w:author="W" w:date="2014-06-05T10:23:00Z">
        <w:r w:rsidRPr="00E7789B">
          <w:rPr>
            <w:lang w:val="en-US"/>
            <w:rPrChange w:id="3690" w:author="W" w:date="2014-06-16T03:20:00Z">
              <w:rPr>
                <w:sz w:val="23"/>
                <w:szCs w:val="23"/>
              </w:rPr>
            </w:rPrChange>
          </w:rPr>
          <w:t xml:space="preserve">Sant’Anna, C.L. &amp; </w:t>
        </w:r>
      </w:ins>
      <w:ins w:id="3691" w:author="W" w:date="2014-06-05T10:24:00Z">
        <w:r w:rsidRPr="00E7789B">
          <w:rPr>
            <w:lang w:val="en-US"/>
            <w:rPrChange w:id="3692" w:author="W" w:date="2014-06-16T03:20:00Z">
              <w:rPr>
                <w:sz w:val="23"/>
                <w:szCs w:val="23"/>
              </w:rPr>
            </w:rPrChange>
          </w:rPr>
          <w:t xml:space="preserve">Silva, S.M.F. </w:t>
        </w:r>
      </w:ins>
      <w:ins w:id="3693" w:author="W" w:date="2014-06-05T10:23:00Z">
        <w:r w:rsidRPr="00E7789B">
          <w:rPr>
            <w:lang w:val="en-US"/>
            <w:rPrChange w:id="3694" w:author="W" w:date="2014-06-16T03:20:00Z">
              <w:rPr>
                <w:sz w:val="23"/>
                <w:szCs w:val="23"/>
                <w:lang w:val="en-US"/>
              </w:rPr>
            </w:rPrChange>
          </w:rPr>
          <w:t>(1988)</w:t>
        </w:r>
      </w:ins>
      <w:ins w:id="3695" w:author="W" w:date="2014-06-05T10:24:00Z">
        <w:r w:rsidRPr="00E7789B">
          <w:rPr>
            <w:lang w:val="en-US"/>
            <w:rPrChange w:id="3696" w:author="W" w:date="2014-06-16T03:20:00Z">
              <w:rPr>
                <w:sz w:val="23"/>
                <w:szCs w:val="23"/>
              </w:rPr>
            </w:rPrChange>
          </w:rPr>
          <w:t xml:space="preserve"> </w:t>
        </w:r>
        <w:r w:rsidRPr="00E7789B">
          <w:rPr>
            <w:i/>
            <w:lang w:val="en-US"/>
            <w:rPrChange w:id="3697" w:author="W" w:date="2014-06-16T03:20:00Z">
              <w:rPr>
                <w:sz w:val="23"/>
                <w:szCs w:val="23"/>
              </w:rPr>
            </w:rPrChange>
          </w:rPr>
          <w:t>Capsosira brasiliensis</w:t>
        </w:r>
        <w:r w:rsidRPr="00E7789B">
          <w:rPr>
            <w:lang w:val="en-US"/>
            <w:rPrChange w:id="3698" w:author="W" w:date="2014-06-16T03:20:00Z">
              <w:rPr>
                <w:sz w:val="23"/>
                <w:szCs w:val="23"/>
              </w:rPr>
            </w:rPrChange>
          </w:rPr>
          <w:t>, a new species of Capsosiraceae (Cyanophyceae) from Southeastern Brazil.</w:t>
        </w:r>
        <w:proofErr w:type="gramEnd"/>
        <w:r w:rsidRPr="00E7789B">
          <w:rPr>
            <w:lang w:val="en-US"/>
            <w:rPrChange w:id="3699" w:author="W" w:date="2014-06-16T03:20:00Z">
              <w:rPr>
                <w:sz w:val="23"/>
                <w:szCs w:val="23"/>
                <w:lang w:val="en-US"/>
              </w:rPr>
            </w:rPrChange>
          </w:rPr>
          <w:t xml:space="preserve"> </w:t>
        </w:r>
      </w:ins>
      <w:ins w:id="3700" w:author="W" w:date="2014-06-05T10:25:00Z">
        <w:r w:rsidRPr="0075724A">
          <w:rPr>
            <w:i/>
            <w:rPrChange w:id="3701" w:author="W" w:date="2014-06-16T14:26:00Z">
              <w:rPr>
                <w:sz w:val="23"/>
                <w:szCs w:val="23"/>
                <w:lang w:val="en-US"/>
              </w:rPr>
            </w:rPrChange>
          </w:rPr>
          <w:t>Cryptogamie, Algologie</w:t>
        </w:r>
      </w:ins>
      <w:ins w:id="3702" w:author="W" w:date="2014-06-05T19:01:00Z">
        <w:r w:rsidR="009E6BAA" w:rsidRPr="0075724A">
          <w:rPr>
            <w:i/>
            <w:rPrChange w:id="3703" w:author="W" w:date="2014-06-16T14:26:00Z">
              <w:rPr>
                <w:i/>
                <w:sz w:val="23"/>
                <w:szCs w:val="23"/>
                <w:lang w:val="en-US"/>
              </w:rPr>
            </w:rPrChange>
          </w:rPr>
          <w:t xml:space="preserve"> </w:t>
        </w:r>
      </w:ins>
      <w:ins w:id="3704" w:author="W" w:date="2014-06-05T10:25:00Z">
        <w:r w:rsidRPr="0075724A">
          <w:rPr>
            <w:rPrChange w:id="3705" w:author="W" w:date="2014-06-16T14:26:00Z">
              <w:rPr>
                <w:sz w:val="23"/>
                <w:szCs w:val="23"/>
                <w:lang w:val="en-US"/>
              </w:rPr>
            </w:rPrChange>
          </w:rPr>
          <w:t>9(1): 1</w:t>
        </w:r>
        <w:r w:rsidRPr="0075724A">
          <w:rPr>
            <w:shd w:val="clear" w:color="auto" w:fill="FFFFFF"/>
          </w:rPr>
          <w:t>–</w:t>
        </w:r>
        <w:r w:rsidRPr="0075724A">
          <w:rPr>
            <w:rPrChange w:id="3706" w:author="W" w:date="2014-06-16T14:26:00Z">
              <w:rPr>
                <w:sz w:val="23"/>
                <w:szCs w:val="23"/>
                <w:lang w:val="en-US"/>
              </w:rPr>
            </w:rPrChange>
          </w:rPr>
          <w:t>6.</w:t>
        </w:r>
      </w:ins>
    </w:p>
    <w:p w14:paraId="7EA7BB5D" w14:textId="77777777" w:rsidR="009E6BAA" w:rsidRPr="0075724A" w:rsidRDefault="009E6BAA">
      <w:pPr>
        <w:spacing w:line="480" w:lineRule="auto"/>
        <w:ind w:left="567" w:hanging="567"/>
        <w:jc w:val="both"/>
        <w:rPr>
          <w:shd w:val="clear" w:color="auto" w:fill="FFFFFF"/>
          <w:rPrChange w:id="3707" w:author="W" w:date="2014-06-16T14:26:00Z">
            <w:rPr>
              <w:shd w:val="clear" w:color="auto" w:fill="FFFFFF"/>
              <w:lang w:val="en-US"/>
            </w:rPr>
          </w:rPrChange>
        </w:rPr>
      </w:pPr>
      <w:ins w:id="3708" w:author="W" w:date="2014-06-05T19:00:00Z">
        <w:r w:rsidRPr="00E7789B">
          <w:rPr>
            <w:rPrChange w:id="3709" w:author="W" w:date="2014-06-16T03:20:00Z">
              <w:rPr>
                <w:sz w:val="23"/>
                <w:szCs w:val="23"/>
              </w:rPr>
            </w:rPrChange>
          </w:rPr>
          <w:t xml:space="preserve">Sant’Anna, C.L., Silva, S.M.F. &amp; Branco, L.H.Z. (1991b) Cyanophyceae da Gruta-que-chora, município de Ubatuba, Estado de São Paulo, Brasil. </w:t>
        </w:r>
        <w:r w:rsidRPr="0075724A">
          <w:rPr>
            <w:i/>
            <w:rPrChange w:id="3710" w:author="W" w:date="2014-06-16T14:26:00Z">
              <w:rPr>
                <w:sz w:val="23"/>
                <w:szCs w:val="23"/>
              </w:rPr>
            </w:rPrChange>
          </w:rPr>
          <w:t xml:space="preserve">Hoehnea </w:t>
        </w:r>
        <w:r w:rsidRPr="0075724A">
          <w:rPr>
            <w:rPrChange w:id="3711" w:author="W" w:date="2014-06-16T14:26:00Z">
              <w:rPr>
                <w:sz w:val="23"/>
                <w:szCs w:val="23"/>
              </w:rPr>
            </w:rPrChange>
          </w:rPr>
          <w:t>18(2): 75</w:t>
        </w:r>
      </w:ins>
      <w:ins w:id="3712" w:author="W" w:date="2014-06-05T19:01:00Z">
        <w:r w:rsidRPr="0075724A">
          <w:rPr>
            <w:shd w:val="clear" w:color="auto" w:fill="FFFFFF"/>
          </w:rPr>
          <w:t>–</w:t>
        </w:r>
      </w:ins>
      <w:ins w:id="3713" w:author="W" w:date="2014-06-05T19:00:00Z">
        <w:r w:rsidRPr="0075724A">
          <w:rPr>
            <w:rPrChange w:id="3714" w:author="W" w:date="2014-06-16T14:26:00Z">
              <w:rPr>
                <w:sz w:val="23"/>
                <w:szCs w:val="23"/>
              </w:rPr>
            </w:rPrChange>
          </w:rPr>
          <w:t>97.</w:t>
        </w:r>
      </w:ins>
    </w:p>
    <w:p w14:paraId="03CBCAC3" w14:textId="77777777" w:rsidR="00D77C0F" w:rsidRPr="00E7789B" w:rsidRDefault="00D77C0F">
      <w:pPr>
        <w:spacing w:line="480" w:lineRule="auto"/>
        <w:ind w:left="567" w:hanging="567"/>
        <w:jc w:val="both"/>
        <w:rPr>
          <w:ins w:id="3715" w:author="W" w:date="2014-06-05T22:36:00Z"/>
          <w:lang w:val="en-US"/>
          <w:rPrChange w:id="3716" w:author="W" w:date="2014-06-16T03:20:00Z">
            <w:rPr>
              <w:ins w:id="3717" w:author="W" w:date="2014-06-05T22:36:00Z"/>
            </w:rPr>
          </w:rPrChange>
        </w:rPr>
      </w:pPr>
      <w:ins w:id="3718" w:author="W" w:date="2014-06-05T22:36:00Z">
        <w:r w:rsidRPr="00E7789B">
          <w:rPr>
            <w:lang w:val="en-US"/>
          </w:rPr>
          <w:t>Sant’</w:t>
        </w:r>
      </w:ins>
      <w:ins w:id="3719" w:author="W" w:date="2014-06-05T22:39:00Z">
        <w:r w:rsidRPr="00E7789B">
          <w:rPr>
            <w:lang w:val="en-US"/>
          </w:rPr>
          <w:t>A</w:t>
        </w:r>
      </w:ins>
      <w:ins w:id="3720" w:author="W" w:date="2014-06-05T22:36:00Z">
        <w:r w:rsidRPr="00E7789B">
          <w:rPr>
            <w:lang w:val="en-US"/>
          </w:rPr>
          <w:t>nna, C.L.</w:t>
        </w:r>
      </w:ins>
      <w:ins w:id="3721" w:author="W" w:date="2014-06-05T22:37:00Z">
        <w:r w:rsidRPr="00E7789B">
          <w:rPr>
            <w:lang w:val="en-US"/>
          </w:rPr>
          <w:t xml:space="preserve">, Kaštovský, J, Hentschke, G.S. &amp; Komárek, J. (2013) </w:t>
        </w:r>
      </w:ins>
      <w:ins w:id="3722" w:author="W" w:date="2014-06-05T22:36:00Z">
        <w:r w:rsidRPr="00E7789B">
          <w:rPr>
            <w:lang w:val="en-US"/>
            <w:rPrChange w:id="3723" w:author="W" w:date="2014-06-16T03:20:00Z">
              <w:rPr/>
            </w:rPrChange>
          </w:rPr>
          <w:t>Phenotypic studies on terrestrial stigonematacean Cyanobacteria from the Atlantic Rainforest, São Paulo State, Brazil</w:t>
        </w:r>
      </w:ins>
      <w:ins w:id="3724" w:author="W" w:date="2014-06-05T22:38:00Z">
        <w:r w:rsidRPr="00E7789B">
          <w:rPr>
            <w:lang w:val="en-US"/>
          </w:rPr>
          <w:t xml:space="preserve">. </w:t>
        </w:r>
        <w:r w:rsidRPr="00E7789B">
          <w:rPr>
            <w:i/>
            <w:lang w:val="en-US"/>
            <w:rPrChange w:id="3725" w:author="W" w:date="2014-06-16T03:20:00Z">
              <w:rPr>
                <w:lang w:val="en-US"/>
              </w:rPr>
            </w:rPrChange>
          </w:rPr>
          <w:t>Phytotaxa</w:t>
        </w:r>
        <w:r w:rsidRPr="00E7789B">
          <w:rPr>
            <w:lang w:val="en-US"/>
          </w:rPr>
          <w:t xml:space="preserve"> 89(1): 1–23.</w:t>
        </w:r>
      </w:ins>
    </w:p>
    <w:p w14:paraId="3C2E4493" w14:textId="77777777" w:rsidR="00001987" w:rsidRPr="00E7789B" w:rsidRDefault="00CB6CC6">
      <w:pPr>
        <w:spacing w:line="480" w:lineRule="auto"/>
        <w:ind w:left="567" w:hanging="567"/>
        <w:jc w:val="both"/>
        <w:rPr>
          <w:rPrChange w:id="3726" w:author="W" w:date="2014-06-16T03:20:00Z">
            <w:rPr>
              <w:lang w:val="en-US"/>
            </w:rPr>
          </w:rPrChange>
        </w:rPr>
      </w:pPr>
      <w:r w:rsidRPr="00E7789B">
        <w:rPr>
          <w:rPrChange w:id="3727" w:author="W" w:date="2014-06-16T03:20:00Z">
            <w:rPr>
              <w:lang w:val="en-US"/>
            </w:rPr>
          </w:rPrChange>
        </w:rPr>
        <w:t xml:space="preserve">Skuja, H. (1949) Zur Süsswasseralgen-Flora Burmas. </w:t>
      </w:r>
      <w:r w:rsidRPr="00E7789B">
        <w:rPr>
          <w:i/>
          <w:rPrChange w:id="3728" w:author="W" w:date="2014-06-16T03:20:00Z">
            <w:rPr>
              <w:i/>
              <w:lang w:val="en-US"/>
            </w:rPr>
          </w:rPrChange>
        </w:rPr>
        <w:t>Nova Acta Regiae Societatis Scientiarum Upsaliensis, ser. 4</w:t>
      </w:r>
      <w:r w:rsidRPr="00E7789B">
        <w:rPr>
          <w:rPrChange w:id="3729" w:author="W" w:date="2014-06-16T03:20:00Z">
            <w:rPr>
              <w:lang w:val="en-US"/>
            </w:rPr>
          </w:rPrChange>
        </w:rPr>
        <w:t xml:space="preserve"> 14(5): 1–188.</w:t>
      </w:r>
    </w:p>
    <w:p w14:paraId="56099BE9" w14:textId="77777777" w:rsidR="0075724A" w:rsidRPr="00362C2E" w:rsidRDefault="0075724A" w:rsidP="0075724A">
      <w:pPr>
        <w:spacing w:line="480" w:lineRule="auto"/>
        <w:ind w:left="567" w:hanging="567"/>
        <w:jc w:val="both"/>
        <w:rPr>
          <w:ins w:id="3730" w:author="W" w:date="2014-06-16T14:26:00Z"/>
        </w:rPr>
      </w:pPr>
      <w:ins w:id="3731" w:author="W" w:date="2014-06-16T14:26:00Z">
        <w:r w:rsidRPr="00362C2E">
          <w:rPr>
            <w:lang w:val="en-US"/>
          </w:rPr>
          <w:t xml:space="preserve">Silva, S.M.F. &amp; Sant’Anna, C.L. (1988) </w:t>
        </w:r>
        <w:r w:rsidRPr="00362C2E">
          <w:rPr>
            <w:i/>
            <w:iCs/>
            <w:lang w:val="en-US"/>
          </w:rPr>
          <w:t xml:space="preserve">Stigonema gracile </w:t>
        </w:r>
        <w:r w:rsidRPr="00362C2E">
          <w:rPr>
            <w:lang w:val="en-US"/>
          </w:rPr>
          <w:t>sp. nov</w:t>
        </w:r>
        <w:proofErr w:type="gramStart"/>
        <w:r w:rsidRPr="00362C2E">
          <w:rPr>
            <w:lang w:val="en-US"/>
          </w:rPr>
          <w:t>.,</w:t>
        </w:r>
        <w:proofErr w:type="gramEnd"/>
        <w:r w:rsidRPr="00362C2E">
          <w:rPr>
            <w:lang w:val="en-US"/>
          </w:rPr>
          <w:t xml:space="preserve"> a new taxon of Stigonemataceae (Cyanophyceae) from Brazil. </w:t>
        </w:r>
        <w:r w:rsidRPr="00362C2E">
          <w:rPr>
            <w:i/>
          </w:rPr>
          <w:t>Revista Brasileira de Biologia</w:t>
        </w:r>
        <w:r w:rsidRPr="00362C2E">
          <w:t xml:space="preserve"> 48(2): 391</w:t>
        </w:r>
        <w:r w:rsidRPr="00E7789B">
          <w:rPr>
            <w:shd w:val="clear" w:color="auto" w:fill="FFFFFF"/>
          </w:rPr>
          <w:t>–</w:t>
        </w:r>
        <w:r w:rsidRPr="00362C2E">
          <w:t>395.</w:t>
        </w:r>
      </w:ins>
    </w:p>
    <w:p w14:paraId="49AF11AF" w14:textId="77777777" w:rsidR="00001987" w:rsidRPr="00E7789B" w:rsidRDefault="00CB6CC6" w:rsidP="0075724A">
      <w:pPr>
        <w:spacing w:line="480" w:lineRule="auto"/>
        <w:ind w:left="567" w:hanging="567"/>
        <w:jc w:val="both"/>
        <w:rPr>
          <w:lang w:val="en-US"/>
        </w:rPr>
      </w:pPr>
      <w:r w:rsidRPr="00E7789B">
        <w:rPr>
          <w:lang w:val="en-US"/>
        </w:rPr>
        <w:t xml:space="preserve">Stearn, W.T. (1992) </w:t>
      </w:r>
      <w:r w:rsidRPr="00E7789B">
        <w:rPr>
          <w:i/>
          <w:lang w:val="en-US"/>
        </w:rPr>
        <w:t>Botanical Latin</w:t>
      </w:r>
      <w:r w:rsidRPr="00E7789B">
        <w:rPr>
          <w:lang w:val="en-US"/>
        </w:rPr>
        <w:t>. 4° ed., David &amp; Charles, Singapura, pp. 546.</w:t>
      </w:r>
    </w:p>
    <w:p w14:paraId="5C4650D2" w14:textId="77777777" w:rsidR="00001987" w:rsidRPr="007425AE" w:rsidRDefault="00CB6CC6" w:rsidP="0075724A">
      <w:pPr>
        <w:spacing w:line="480" w:lineRule="auto"/>
        <w:ind w:left="567" w:hanging="567"/>
        <w:jc w:val="both"/>
        <w:rPr>
          <w:lang w:val="en-US"/>
        </w:rPr>
      </w:pPr>
      <w:proofErr w:type="gramStart"/>
      <w:r w:rsidRPr="007425AE">
        <w:rPr>
          <w:lang w:val="en-US"/>
        </w:rPr>
        <w:lastRenderedPageBreak/>
        <w:t>Tian, Y.P., Chen, J.Q., Zhang, J., Li, S.F. &amp; Bao, H.S. (2001) New taxa of Chroococcaceae from Yunan, China.</w:t>
      </w:r>
      <w:proofErr w:type="gramEnd"/>
      <w:r w:rsidRPr="007425AE">
        <w:rPr>
          <w:lang w:val="en-US"/>
        </w:rPr>
        <w:t xml:space="preserve"> </w:t>
      </w:r>
      <w:r w:rsidRPr="007425AE">
        <w:rPr>
          <w:i/>
          <w:lang w:val="en-US"/>
        </w:rPr>
        <w:t>Acta Phytotaxonomica Sinica</w:t>
      </w:r>
      <w:r w:rsidRPr="007425AE">
        <w:rPr>
          <w:lang w:val="en-US"/>
        </w:rPr>
        <w:t xml:space="preserve"> 39(3): 280–282.</w:t>
      </w:r>
    </w:p>
    <w:p w14:paraId="109777DC" w14:textId="77777777" w:rsidR="00001987" w:rsidRPr="00E7789B" w:rsidRDefault="00CB6CC6" w:rsidP="0075724A">
      <w:pPr>
        <w:spacing w:line="480" w:lineRule="auto"/>
        <w:ind w:left="567" w:hanging="567"/>
        <w:jc w:val="both"/>
        <w:rPr>
          <w:ins w:id="3732" w:author="W" w:date="2014-06-16T02:55:00Z"/>
        </w:rPr>
      </w:pPr>
      <w:r w:rsidRPr="007425AE">
        <w:rPr>
          <w:lang w:val="en-US"/>
        </w:rPr>
        <w:t xml:space="preserve">Wang, C.Z. (1989) </w:t>
      </w:r>
      <w:r w:rsidRPr="007425AE">
        <w:rPr>
          <w:i/>
          <w:iCs/>
          <w:lang w:val="en-US"/>
        </w:rPr>
        <w:t>Cyanoarbor</w:t>
      </w:r>
      <w:r w:rsidRPr="00316929">
        <w:rPr>
          <w:lang w:val="en-US"/>
        </w:rPr>
        <w:t xml:space="preserve">, a new genus of the Enthophysalidaceae (Cyanophyta). </w:t>
      </w:r>
      <w:r w:rsidRPr="00E7789B">
        <w:rPr>
          <w:i/>
          <w:rPrChange w:id="3733" w:author="W" w:date="2014-06-16T03:20:00Z">
            <w:rPr>
              <w:i/>
              <w:lang w:val="en-US"/>
            </w:rPr>
          </w:rPrChange>
        </w:rPr>
        <w:t>Acta Phytotaxonomica Sinica</w:t>
      </w:r>
      <w:r w:rsidRPr="00E7789B">
        <w:rPr>
          <w:rPrChange w:id="3734" w:author="W" w:date="2014-06-16T03:20:00Z">
            <w:rPr>
              <w:lang w:val="en-US"/>
            </w:rPr>
          </w:rPrChange>
        </w:rPr>
        <w:t xml:space="preserve"> 27(2): 129–131.</w:t>
      </w:r>
    </w:p>
    <w:p w14:paraId="1DDDF828" w14:textId="77777777" w:rsidR="009D4F78" w:rsidRPr="009D4F78" w:rsidRDefault="009D4F78" w:rsidP="0075724A">
      <w:pPr>
        <w:spacing w:line="480" w:lineRule="auto"/>
        <w:ind w:left="567" w:hanging="567"/>
        <w:jc w:val="both"/>
        <w:rPr>
          <w:ins w:id="3735" w:author="W" w:date="2014-06-16T14:42:00Z"/>
          <w:lang w:val="en-US"/>
          <w:rPrChange w:id="3736" w:author="W" w:date="2014-06-16T14:42:00Z">
            <w:rPr>
              <w:ins w:id="3737" w:author="W" w:date="2014-06-16T14:42:00Z"/>
            </w:rPr>
          </w:rPrChange>
        </w:rPr>
      </w:pPr>
      <w:proofErr w:type="gramStart"/>
      <w:ins w:id="3738" w:author="W" w:date="2014-06-16T14:42:00Z">
        <w:r w:rsidRPr="009D4F78">
          <w:rPr>
            <w:lang w:val="en-US"/>
          </w:rPr>
          <w:t>Wat</w:t>
        </w:r>
        <w:r>
          <w:rPr>
            <w:lang w:val="en-US"/>
          </w:rPr>
          <w:t>erbury, J. &amp; Stanier, R.Y. (1978)</w:t>
        </w:r>
        <w:r w:rsidRPr="009D4F78">
          <w:rPr>
            <w:lang w:val="en-US"/>
          </w:rPr>
          <w:t xml:space="preserve"> Patterns of growth and development in pleurocapsalean cyanobacteria.</w:t>
        </w:r>
        <w:proofErr w:type="gramEnd"/>
        <w:r w:rsidRPr="009D4F78">
          <w:rPr>
            <w:lang w:val="en-US"/>
          </w:rPr>
          <w:t xml:space="preserve"> </w:t>
        </w:r>
        <w:r w:rsidRPr="009D4F78">
          <w:rPr>
            <w:i/>
            <w:lang w:val="en-US"/>
            <w:rPrChange w:id="3739" w:author="W" w:date="2014-06-16T14:42:00Z">
              <w:rPr>
                <w:lang w:val="en-US"/>
              </w:rPr>
            </w:rPrChange>
          </w:rPr>
          <w:t xml:space="preserve">Microbiological Review </w:t>
        </w:r>
        <w:r w:rsidRPr="009D4F78">
          <w:rPr>
            <w:lang w:val="en-US"/>
          </w:rPr>
          <w:t>42: 2</w:t>
        </w:r>
        <w:r w:rsidRPr="009D4F78">
          <w:rPr>
            <w:lang w:val="en-US"/>
            <w:rPrChange w:id="3740" w:author="W" w:date="2014-06-16T14:42:00Z">
              <w:rPr/>
            </w:rPrChange>
          </w:rPr>
          <w:t>–</w:t>
        </w:r>
        <w:r w:rsidRPr="009D4F78">
          <w:rPr>
            <w:lang w:val="en-US"/>
          </w:rPr>
          <w:t>44.</w:t>
        </w:r>
      </w:ins>
    </w:p>
    <w:p w14:paraId="6785EA13" w14:textId="77777777" w:rsidR="00955408" w:rsidRDefault="00955408" w:rsidP="0075724A">
      <w:pPr>
        <w:spacing w:line="480" w:lineRule="auto"/>
        <w:ind w:left="567" w:hanging="567"/>
        <w:jc w:val="both"/>
        <w:rPr>
          <w:ins w:id="3741" w:author="W" w:date="2014-06-16T14:10:00Z"/>
        </w:rPr>
      </w:pPr>
      <w:ins w:id="3742" w:author="W" w:date="2014-06-16T02:55:00Z">
        <w:r w:rsidRPr="00E7789B">
          <w:t>Wittrock, V. &amp; Nordstedt, C.F.O. (1893)</w:t>
        </w:r>
        <w:r w:rsidRPr="00DD19C5">
          <w:t xml:space="preserve"> Algae aquae dulcis exsiccatae praecipue scandinavicae quas adjectis chlorophyllaceis et phycochromaceis distribuerunt - Fasc. 22, 23, 24 &amp; 25. </w:t>
        </w:r>
        <w:r w:rsidRPr="00DD19C5">
          <w:rPr>
            <w:i/>
            <w:iCs/>
          </w:rPr>
          <w:t>Botaniska Notiser</w:t>
        </w:r>
        <w:r w:rsidRPr="005F3331">
          <w:t> 1893: 185</w:t>
        </w:r>
      </w:ins>
      <w:ins w:id="3743" w:author="W" w:date="2014-06-16T14:11:00Z">
        <w:r w:rsidR="00E03A02" w:rsidRPr="00362C2E">
          <w:t>–</w:t>
        </w:r>
      </w:ins>
      <w:ins w:id="3744" w:author="W" w:date="2014-06-16T02:55:00Z">
        <w:r w:rsidRPr="005F3331">
          <w:t>200.</w:t>
        </w:r>
      </w:ins>
    </w:p>
    <w:p w14:paraId="1771C90D" w14:textId="77777777" w:rsidR="00E03A02" w:rsidRPr="00E03A02" w:rsidRDefault="00E03A02" w:rsidP="007A19F3">
      <w:pPr>
        <w:spacing w:line="480" w:lineRule="auto"/>
        <w:ind w:left="567" w:hanging="567"/>
        <w:jc w:val="both"/>
        <w:rPr>
          <w:lang w:val="en-US"/>
        </w:rPr>
      </w:pPr>
      <w:proofErr w:type="gramStart"/>
      <w:ins w:id="3745" w:author="W" w:date="2014-06-16T14:10:00Z">
        <w:r w:rsidRPr="00E03A02">
          <w:rPr>
            <w:lang w:val="en-US"/>
          </w:rPr>
          <w:t>Wille, N. (1900)</w:t>
        </w:r>
        <w:r w:rsidRPr="00E03A02">
          <w:rPr>
            <w:lang w:val="en-US"/>
            <w:rPrChange w:id="3746" w:author="W" w:date="2014-06-16T14:10:00Z">
              <w:rPr/>
            </w:rPrChange>
          </w:rPr>
          <w:t xml:space="preserve"> Algologische Notizen I-VI.</w:t>
        </w:r>
        <w:proofErr w:type="gramEnd"/>
        <w:r w:rsidRPr="00E03A02">
          <w:rPr>
            <w:lang w:val="en-US"/>
            <w:rPrChange w:id="3747" w:author="W" w:date="2014-06-16T14:10:00Z">
              <w:rPr/>
            </w:rPrChange>
          </w:rPr>
          <w:t> </w:t>
        </w:r>
        <w:r w:rsidRPr="00E03A02">
          <w:rPr>
            <w:i/>
            <w:iCs/>
            <w:lang w:val="en-US"/>
            <w:rPrChange w:id="3748" w:author="W" w:date="2014-06-16T14:11:00Z">
              <w:rPr>
                <w:i/>
                <w:iCs/>
              </w:rPr>
            </w:rPrChange>
          </w:rPr>
          <w:t>Nyt Magazin for Naturvidenskaberne</w:t>
        </w:r>
        <w:r w:rsidRPr="00E03A02">
          <w:rPr>
            <w:lang w:val="en-US"/>
            <w:rPrChange w:id="3749" w:author="W" w:date="2014-06-16T14:11:00Z">
              <w:rPr/>
            </w:rPrChange>
          </w:rPr>
          <w:t> 38(1): 1</w:t>
        </w:r>
      </w:ins>
      <w:ins w:id="3750" w:author="W" w:date="2014-06-16T14:11:00Z">
        <w:r w:rsidRPr="00362C2E">
          <w:t>–</w:t>
        </w:r>
      </w:ins>
      <w:ins w:id="3751" w:author="W" w:date="2014-06-16T14:10:00Z">
        <w:r w:rsidRPr="00E03A02">
          <w:rPr>
            <w:lang w:val="en-US"/>
            <w:rPrChange w:id="3752" w:author="W" w:date="2014-06-16T14:11:00Z">
              <w:rPr/>
            </w:rPrChange>
          </w:rPr>
          <w:t>27.</w:t>
        </w:r>
      </w:ins>
    </w:p>
    <w:p w14:paraId="033AABA7" w14:textId="77777777" w:rsidR="00001987" w:rsidRPr="00E7789B" w:rsidRDefault="00CB6CC6" w:rsidP="007A19F3">
      <w:pPr>
        <w:spacing w:line="480" w:lineRule="auto"/>
        <w:ind w:left="567" w:hanging="567"/>
        <w:jc w:val="both"/>
        <w:rPr>
          <w:rPrChange w:id="3753" w:author="W" w:date="2014-06-16T03:20:00Z">
            <w:rPr>
              <w:lang w:val="en-US"/>
            </w:rPr>
          </w:rPrChange>
        </w:rPr>
      </w:pPr>
      <w:r w:rsidRPr="00E7789B">
        <w:rPr>
          <w:rPrChange w:id="3754" w:author="W" w:date="2014-06-16T03:20:00Z">
            <w:rPr>
              <w:lang w:val="en-US"/>
            </w:rPr>
          </w:rPrChange>
        </w:rPr>
        <w:t xml:space="preserve">Wille N. (1913) Neue Süßwasseralgen von denSamoa-Inseln. </w:t>
      </w:r>
      <w:r w:rsidRPr="00E7789B">
        <w:rPr>
          <w:i/>
          <w:rPrChange w:id="3755" w:author="W" w:date="2014-06-16T03:20:00Z">
            <w:rPr>
              <w:i/>
              <w:lang w:val="en-US"/>
            </w:rPr>
          </w:rPrChange>
        </w:rPr>
        <w:t>Hedwigia</w:t>
      </w:r>
      <w:r w:rsidRPr="00E7789B">
        <w:rPr>
          <w:rPrChange w:id="3756" w:author="W" w:date="2014-06-16T03:20:00Z">
            <w:rPr>
              <w:lang w:val="en-US"/>
            </w:rPr>
          </w:rPrChange>
        </w:rPr>
        <w:t xml:space="preserve"> 53: 144–147.</w:t>
      </w:r>
    </w:p>
    <w:p w14:paraId="7CD7D46B" w14:textId="77777777" w:rsidR="00001987" w:rsidRDefault="00CB6CC6" w:rsidP="007A19F3">
      <w:pPr>
        <w:spacing w:line="480" w:lineRule="auto"/>
        <w:ind w:left="567" w:hanging="567"/>
        <w:jc w:val="both"/>
        <w:rPr>
          <w:ins w:id="3757" w:author="W" w:date="2014-06-16T12:48:00Z"/>
          <w:lang w:val="en-US"/>
        </w:rPr>
      </w:pPr>
      <w:r w:rsidRPr="00E7789B">
        <w:rPr>
          <w:rPrChange w:id="3758" w:author="W" w:date="2014-06-16T03:20:00Z">
            <w:rPr>
              <w:lang w:val="en-US"/>
            </w:rPr>
          </w:rPrChange>
        </w:rPr>
        <w:t xml:space="preserve">Wille, N. (1914) Süßwasseralgen von den Samoainseln, Hawaii, den Salomonsinseln und Ceylon, gesammelt von Dr. K. Rechinger. </w:t>
      </w:r>
      <w:proofErr w:type="gramStart"/>
      <w:r w:rsidRPr="00E7789B">
        <w:rPr>
          <w:lang w:val="en-US"/>
        </w:rPr>
        <w:t>Denkschriften der Kaiserlichen Akademie der Wissenschaften [Wein].</w:t>
      </w:r>
      <w:proofErr w:type="gramEnd"/>
      <w:r w:rsidRPr="00E7789B">
        <w:rPr>
          <w:lang w:val="en-US"/>
        </w:rPr>
        <w:t xml:space="preserve"> </w:t>
      </w:r>
      <w:r w:rsidRPr="007425AE">
        <w:rPr>
          <w:i/>
          <w:lang w:val="en-US"/>
        </w:rPr>
        <w:t>Mathematisch-naturwissenschaftliche Klasse</w:t>
      </w:r>
      <w:r w:rsidRPr="007425AE">
        <w:rPr>
          <w:lang w:val="en-US"/>
        </w:rPr>
        <w:t xml:space="preserve"> 91: 141–162.</w:t>
      </w:r>
    </w:p>
    <w:p w14:paraId="7EFD1A42" w14:textId="77777777" w:rsidR="00781BA6" w:rsidRPr="007425AE" w:rsidRDefault="00781BA6" w:rsidP="009D4F78">
      <w:pPr>
        <w:spacing w:line="480" w:lineRule="auto"/>
        <w:ind w:left="567" w:hanging="567"/>
        <w:jc w:val="both"/>
        <w:rPr>
          <w:ins w:id="3759" w:author="W" w:date="2014-06-07T17:50:00Z"/>
          <w:lang w:val="en-US"/>
        </w:rPr>
      </w:pPr>
      <w:proofErr w:type="gramStart"/>
      <w:ins w:id="3760" w:author="W" w:date="2014-06-16T12:48:00Z">
        <w:r>
          <w:rPr>
            <w:sz w:val="23"/>
            <w:szCs w:val="23"/>
            <w:lang w:val="en-US"/>
          </w:rPr>
          <w:t>Xiao, H.X., Sheng, Y.M. (2000)</w:t>
        </w:r>
        <w:r w:rsidRPr="00781BA6">
          <w:rPr>
            <w:sz w:val="23"/>
            <w:szCs w:val="23"/>
            <w:lang w:val="en-US"/>
          </w:rPr>
          <w:t xml:space="preserve"> </w:t>
        </w:r>
        <w:r w:rsidRPr="00781BA6">
          <w:rPr>
            <w:sz w:val="23"/>
            <w:szCs w:val="23"/>
            <w:lang w:val="en-US"/>
            <w:rPrChange w:id="3761" w:author="W" w:date="2014-06-16T12:48:00Z">
              <w:rPr>
                <w:sz w:val="23"/>
                <w:szCs w:val="23"/>
              </w:rPr>
            </w:rPrChange>
          </w:rPr>
          <w:t xml:space="preserve">A new species of </w:t>
        </w:r>
        <w:r w:rsidRPr="00781BA6">
          <w:rPr>
            <w:i/>
            <w:iCs/>
            <w:sz w:val="23"/>
            <w:szCs w:val="23"/>
            <w:lang w:val="en-US"/>
            <w:rPrChange w:id="3762" w:author="W" w:date="2014-06-16T12:48:00Z">
              <w:rPr>
                <w:i/>
                <w:iCs/>
                <w:sz w:val="23"/>
                <w:szCs w:val="23"/>
              </w:rPr>
            </w:rPrChange>
          </w:rPr>
          <w:t xml:space="preserve">Cyanostylon </w:t>
        </w:r>
        <w:r w:rsidRPr="00781BA6">
          <w:rPr>
            <w:sz w:val="23"/>
            <w:szCs w:val="23"/>
            <w:lang w:val="en-US"/>
            <w:rPrChange w:id="3763" w:author="W" w:date="2014-06-16T12:48:00Z">
              <w:rPr>
                <w:sz w:val="23"/>
                <w:szCs w:val="23"/>
              </w:rPr>
            </w:rPrChange>
          </w:rPr>
          <w:t>from Jilin, China.</w:t>
        </w:r>
        <w:proofErr w:type="gramEnd"/>
        <w:r w:rsidRPr="00781BA6">
          <w:rPr>
            <w:sz w:val="23"/>
            <w:szCs w:val="23"/>
            <w:lang w:val="en-US"/>
            <w:rPrChange w:id="3764" w:author="W" w:date="2014-06-16T12:48:00Z">
              <w:rPr>
                <w:sz w:val="23"/>
                <w:szCs w:val="23"/>
              </w:rPr>
            </w:rPrChange>
          </w:rPr>
          <w:t xml:space="preserve"> </w:t>
        </w:r>
        <w:r w:rsidRPr="00781BA6">
          <w:rPr>
            <w:i/>
            <w:sz w:val="23"/>
            <w:szCs w:val="23"/>
            <w:lang w:val="en-US"/>
            <w:rPrChange w:id="3765" w:author="W" w:date="2014-06-16T12:48:00Z">
              <w:rPr>
                <w:sz w:val="23"/>
                <w:szCs w:val="23"/>
              </w:rPr>
            </w:rPrChange>
          </w:rPr>
          <w:t>Acta Phytotaxonomica Sinica</w:t>
        </w:r>
        <w:r w:rsidRPr="00781BA6">
          <w:rPr>
            <w:sz w:val="23"/>
            <w:szCs w:val="23"/>
            <w:lang w:val="en-US"/>
            <w:rPrChange w:id="3766" w:author="W" w:date="2014-06-16T12:48:00Z">
              <w:rPr>
                <w:sz w:val="23"/>
                <w:szCs w:val="23"/>
              </w:rPr>
            </w:rPrChange>
          </w:rPr>
          <w:t xml:space="preserve"> 38(6): 573</w:t>
        </w:r>
        <w:r w:rsidRPr="007425AE">
          <w:rPr>
            <w:lang w:val="en-US"/>
          </w:rPr>
          <w:t>–</w:t>
        </w:r>
        <w:r w:rsidRPr="00781BA6">
          <w:rPr>
            <w:sz w:val="23"/>
            <w:szCs w:val="23"/>
            <w:lang w:val="en-US"/>
            <w:rPrChange w:id="3767" w:author="W" w:date="2014-06-16T12:48:00Z">
              <w:rPr>
                <w:sz w:val="23"/>
                <w:szCs w:val="23"/>
              </w:rPr>
            </w:rPrChange>
          </w:rPr>
          <w:t>574.</w:t>
        </w:r>
      </w:ins>
    </w:p>
    <w:p w14:paraId="4EE563D1" w14:textId="77777777" w:rsidR="003F639F" w:rsidRPr="00E7789B" w:rsidRDefault="003F639F" w:rsidP="009D4F78">
      <w:pPr>
        <w:spacing w:line="480" w:lineRule="auto"/>
        <w:ind w:left="567" w:hanging="567"/>
        <w:jc w:val="both"/>
        <w:rPr>
          <w:lang w:val="en-US"/>
        </w:rPr>
      </w:pPr>
      <w:proofErr w:type="gramStart"/>
      <w:ins w:id="3768" w:author="W" w:date="2014-06-07T17:50:00Z">
        <w:r w:rsidRPr="00E7789B">
          <w:rPr>
            <w:lang w:val="en-US"/>
            <w:rPrChange w:id="3769" w:author="W" w:date="2014-06-16T03:20:00Z">
              <w:rPr>
                <w:sz w:val="23"/>
                <w:szCs w:val="23"/>
              </w:rPr>
            </w:rPrChange>
          </w:rPr>
          <w:t>Xiu, J., Lin, Y.M. &amp; Xiao, H.X. (2004</w:t>
        </w:r>
      </w:ins>
      <w:ins w:id="3770" w:author="W" w:date="2014-06-07T17:51:00Z">
        <w:r w:rsidRPr="00E7789B">
          <w:rPr>
            <w:lang w:val="en-US"/>
            <w:rPrChange w:id="3771" w:author="W" w:date="2014-06-16T03:20:00Z">
              <w:rPr>
                <w:sz w:val="23"/>
                <w:szCs w:val="23"/>
              </w:rPr>
            </w:rPrChange>
          </w:rPr>
          <w:t>)</w:t>
        </w:r>
      </w:ins>
      <w:ins w:id="3772" w:author="W" w:date="2014-06-07T17:50:00Z">
        <w:r w:rsidRPr="00E7789B">
          <w:rPr>
            <w:lang w:val="en-US"/>
            <w:rPrChange w:id="3773" w:author="W" w:date="2014-06-16T03:20:00Z">
              <w:rPr>
                <w:sz w:val="23"/>
                <w:szCs w:val="23"/>
              </w:rPr>
            </w:rPrChange>
          </w:rPr>
          <w:t xml:space="preserve"> Three New Species of Cyanophyta from Jilin Province, China.</w:t>
        </w:r>
        <w:proofErr w:type="gramEnd"/>
        <w:r w:rsidRPr="00E7789B">
          <w:rPr>
            <w:lang w:val="en-US"/>
            <w:rPrChange w:id="3774" w:author="W" w:date="2014-06-16T03:20:00Z">
              <w:rPr>
                <w:sz w:val="23"/>
                <w:szCs w:val="23"/>
              </w:rPr>
            </w:rPrChange>
          </w:rPr>
          <w:t xml:space="preserve"> </w:t>
        </w:r>
        <w:r w:rsidRPr="00E7789B">
          <w:rPr>
            <w:i/>
            <w:lang w:val="en-US"/>
            <w:rPrChange w:id="3775" w:author="W" w:date="2014-06-16T03:20:00Z">
              <w:rPr>
                <w:sz w:val="23"/>
                <w:szCs w:val="23"/>
              </w:rPr>
            </w:rPrChange>
          </w:rPr>
          <w:t>Journal of Wuhan Botanical Research</w:t>
        </w:r>
        <w:r w:rsidRPr="00E7789B">
          <w:rPr>
            <w:lang w:val="en-US"/>
            <w:rPrChange w:id="3776" w:author="W" w:date="2014-06-16T03:20:00Z">
              <w:rPr>
                <w:sz w:val="23"/>
                <w:szCs w:val="23"/>
              </w:rPr>
            </w:rPrChange>
          </w:rPr>
          <w:t xml:space="preserve"> 22(3): 205</w:t>
        </w:r>
      </w:ins>
      <w:ins w:id="3777" w:author="W" w:date="2014-06-07T17:51:00Z">
        <w:r w:rsidRPr="00E7789B">
          <w:rPr>
            <w:lang w:val="en-US"/>
          </w:rPr>
          <w:t>–</w:t>
        </w:r>
      </w:ins>
      <w:ins w:id="3778" w:author="W" w:date="2014-06-07T17:50:00Z">
        <w:r w:rsidRPr="00E7789B">
          <w:rPr>
            <w:lang w:val="en-US"/>
            <w:rPrChange w:id="3779" w:author="W" w:date="2014-06-16T03:20:00Z">
              <w:rPr>
                <w:sz w:val="23"/>
                <w:szCs w:val="23"/>
              </w:rPr>
            </w:rPrChange>
          </w:rPr>
          <w:t>208.</w:t>
        </w:r>
      </w:ins>
    </w:p>
    <w:p w14:paraId="51331CEB" w14:textId="77777777" w:rsidR="00001987" w:rsidRPr="007425AE" w:rsidRDefault="00001987" w:rsidP="009D4F78">
      <w:pPr>
        <w:spacing w:line="480" w:lineRule="auto"/>
        <w:ind w:left="567" w:hanging="567"/>
        <w:jc w:val="both"/>
        <w:rPr>
          <w:lang w:val="en-US"/>
        </w:rPr>
      </w:pPr>
    </w:p>
    <w:p w14:paraId="30E954F7" w14:textId="77777777" w:rsidR="00001987" w:rsidRPr="007425AE" w:rsidRDefault="00CB6CC6" w:rsidP="009D4F78">
      <w:pPr>
        <w:spacing w:line="480" w:lineRule="auto"/>
        <w:ind w:left="567" w:hanging="567"/>
        <w:jc w:val="both"/>
        <w:rPr>
          <w:b/>
          <w:lang w:val="en-US"/>
        </w:rPr>
      </w:pPr>
      <w:r w:rsidRPr="007425AE">
        <w:rPr>
          <w:b/>
          <w:lang w:val="en-US"/>
        </w:rPr>
        <w:t>Captions</w:t>
      </w:r>
    </w:p>
    <w:p w14:paraId="026D494C" w14:textId="77777777" w:rsidR="00001987" w:rsidRPr="00316929" w:rsidRDefault="00CB6CC6" w:rsidP="00E63FFF">
      <w:pPr>
        <w:spacing w:line="480" w:lineRule="auto"/>
        <w:ind w:left="567" w:hanging="567"/>
        <w:jc w:val="both"/>
        <w:rPr>
          <w:b/>
          <w:lang w:val="en-US"/>
        </w:rPr>
      </w:pPr>
      <w:r w:rsidRPr="007425AE">
        <w:rPr>
          <w:b/>
          <w:lang w:val="en-US"/>
        </w:rPr>
        <w:t>Figure 1</w:t>
      </w:r>
    </w:p>
    <w:p w14:paraId="35A1999D" w14:textId="77777777" w:rsidR="00001987" w:rsidRPr="0043609D" w:rsidRDefault="00CB6CC6" w:rsidP="00E63FFF">
      <w:pPr>
        <w:spacing w:line="480" w:lineRule="auto"/>
        <w:jc w:val="both"/>
        <w:rPr>
          <w:lang w:val="en-US"/>
        </w:rPr>
      </w:pPr>
      <w:r w:rsidRPr="00F7051B">
        <w:rPr>
          <w:b/>
          <w:lang w:val="en-US"/>
        </w:rPr>
        <w:t>A</w:t>
      </w:r>
      <w:r w:rsidRPr="00F7051B">
        <w:rPr>
          <w:lang w:val="en-US"/>
        </w:rPr>
        <w:t>–</w:t>
      </w:r>
      <w:r w:rsidRPr="00781BA6">
        <w:rPr>
          <w:b/>
          <w:lang w:val="en-US"/>
        </w:rPr>
        <w:t xml:space="preserve">B: </w:t>
      </w:r>
      <w:r w:rsidRPr="00781BA6">
        <w:rPr>
          <w:i/>
          <w:lang w:val="en-US"/>
        </w:rPr>
        <w:t xml:space="preserve">Aphanothece microscopica. </w:t>
      </w:r>
      <w:r w:rsidRPr="00A84FF0">
        <w:rPr>
          <w:lang w:val="en-US"/>
        </w:rPr>
        <w:t xml:space="preserve">A: general colony aspect. B: colonies with cylindrical cells and visible chromatoplasm (arrow). </w:t>
      </w:r>
      <w:r w:rsidRPr="00A84FF0">
        <w:rPr>
          <w:b/>
          <w:lang w:val="en-US"/>
        </w:rPr>
        <w:t xml:space="preserve">C–E: </w:t>
      </w:r>
      <w:r w:rsidRPr="00A84FF0">
        <w:rPr>
          <w:i/>
          <w:lang w:val="en-US"/>
        </w:rPr>
        <w:t>Aphanothece saxicola.</w:t>
      </w:r>
      <w:r w:rsidRPr="00A84FF0">
        <w:rPr>
          <w:rFonts w:eastAsiaTheme="minorHAnsi"/>
          <w:lang w:val="en-US" w:eastAsia="en-US"/>
        </w:rPr>
        <w:t xml:space="preserve"> </w:t>
      </w:r>
      <w:r w:rsidRPr="00A84FF0">
        <w:rPr>
          <w:lang w:val="en-US"/>
        </w:rPr>
        <w:t>C-D: general colony aspect with cells in a</w:t>
      </w:r>
      <w:r w:rsidRPr="005B36B7">
        <w:rPr>
          <w:lang w:val="en-US"/>
        </w:rPr>
        <w:t xml:space="preserve">n individual envelope (arrow). E: colony’s cells with visible chromatoplasm (arrow). </w:t>
      </w:r>
      <w:r w:rsidRPr="005B36B7">
        <w:rPr>
          <w:b/>
          <w:lang w:val="en-US"/>
        </w:rPr>
        <w:t xml:space="preserve">F–H: </w:t>
      </w:r>
      <w:r w:rsidRPr="00A026B4">
        <w:rPr>
          <w:i/>
          <w:iCs/>
          <w:lang w:val="en-US"/>
        </w:rPr>
        <w:lastRenderedPageBreak/>
        <w:t xml:space="preserve">Aphanothece </w:t>
      </w:r>
      <w:r w:rsidRPr="00A026B4">
        <w:rPr>
          <w:lang w:val="en-US"/>
        </w:rPr>
        <w:t xml:space="preserve">cf. </w:t>
      </w:r>
      <w:r w:rsidRPr="00A026B4">
        <w:rPr>
          <w:i/>
          <w:iCs/>
          <w:lang w:val="en-US"/>
        </w:rPr>
        <w:t xml:space="preserve">castagnei. </w:t>
      </w:r>
      <w:r w:rsidRPr="00A026B4">
        <w:rPr>
          <w:lang w:val="en-US"/>
        </w:rPr>
        <w:t>F</w:t>
      </w:r>
      <w:r w:rsidRPr="00FA5BA7">
        <w:rPr>
          <w:b/>
          <w:lang w:val="en-US"/>
        </w:rPr>
        <w:t>–</w:t>
      </w:r>
      <w:r w:rsidRPr="00FA5BA7">
        <w:rPr>
          <w:lang w:val="en-US"/>
        </w:rPr>
        <w:t xml:space="preserve">G: general colony aspect, with yellow-brown sheaths. H: colony showing cells with individual envelope (arrow). </w:t>
      </w:r>
      <w:r w:rsidRPr="00FA5BA7">
        <w:rPr>
          <w:b/>
          <w:lang w:val="en-US"/>
        </w:rPr>
        <w:t xml:space="preserve">F–G: </w:t>
      </w:r>
      <w:r w:rsidRPr="00FA5BA7">
        <w:rPr>
          <w:i/>
          <w:lang w:val="en-US"/>
        </w:rPr>
        <w:t xml:space="preserve">Aphanothece </w:t>
      </w:r>
      <w:r w:rsidRPr="00FA5BA7">
        <w:rPr>
          <w:lang w:val="en-US"/>
        </w:rPr>
        <w:t xml:space="preserve">cf. </w:t>
      </w:r>
      <w:r w:rsidRPr="008877E2">
        <w:rPr>
          <w:i/>
          <w:lang w:val="en-US"/>
        </w:rPr>
        <w:t>densa</w:t>
      </w:r>
      <w:r w:rsidRPr="008877E2">
        <w:rPr>
          <w:lang w:val="en-US"/>
        </w:rPr>
        <w:t xml:space="preserve">. F: general colonies aspect and detail of an elliptic cell (arrow). Scale bar: </w:t>
      </w:r>
      <w:r w:rsidRPr="0043609D">
        <w:rPr>
          <w:rFonts w:eastAsiaTheme="minorHAnsi"/>
          <w:lang w:val="en-US" w:eastAsia="en-US"/>
        </w:rPr>
        <w:t>10μm.</w:t>
      </w:r>
    </w:p>
    <w:p w14:paraId="138EEDF0" w14:textId="77777777" w:rsidR="00001987" w:rsidRPr="0043609D" w:rsidRDefault="00001987" w:rsidP="00E63FFF">
      <w:pPr>
        <w:spacing w:line="480" w:lineRule="auto"/>
        <w:jc w:val="both"/>
        <w:rPr>
          <w:lang w:val="en-US"/>
        </w:rPr>
      </w:pPr>
    </w:p>
    <w:p w14:paraId="6D4AC8C2" w14:textId="77777777" w:rsidR="00001987" w:rsidRPr="0043609D" w:rsidRDefault="00CB6CC6" w:rsidP="00E63FFF">
      <w:pPr>
        <w:spacing w:line="480" w:lineRule="auto"/>
        <w:jc w:val="both"/>
        <w:rPr>
          <w:b/>
          <w:lang w:val="en-US"/>
        </w:rPr>
      </w:pPr>
      <w:r w:rsidRPr="0043609D">
        <w:rPr>
          <w:b/>
          <w:lang w:val="en-US"/>
        </w:rPr>
        <w:t>Figure 2</w:t>
      </w:r>
    </w:p>
    <w:p w14:paraId="690499A2" w14:textId="77777777" w:rsidR="00001987" w:rsidRPr="00E7789B" w:rsidRDefault="00CB6CC6" w:rsidP="00E63FFF">
      <w:pPr>
        <w:pStyle w:val="Default"/>
        <w:spacing w:line="480" w:lineRule="auto"/>
        <w:jc w:val="both"/>
        <w:rPr>
          <w:color w:val="auto"/>
        </w:rPr>
      </w:pPr>
      <w:r w:rsidRPr="00E7789B">
        <w:rPr>
          <w:b/>
          <w:color w:val="auto"/>
          <w:rPrChange w:id="3780" w:author="W" w:date="2014-06-16T03:20:00Z">
            <w:rPr>
              <w:rFonts w:eastAsia="Times New Roman"/>
              <w:b/>
              <w:color w:val="auto"/>
              <w:lang w:val="pt-BR" w:eastAsia="pt-BR"/>
            </w:rPr>
          </w:rPrChange>
        </w:rPr>
        <w:t>A</w:t>
      </w:r>
      <w:r w:rsidRPr="00E7789B">
        <w:rPr>
          <w:color w:val="auto"/>
          <w:rPrChange w:id="3781" w:author="W" w:date="2014-06-16T03:20:00Z">
            <w:rPr>
              <w:rFonts w:eastAsia="Times New Roman"/>
              <w:color w:val="auto"/>
              <w:lang w:val="pt-BR" w:eastAsia="pt-BR"/>
            </w:rPr>
          </w:rPrChange>
        </w:rPr>
        <w:t>–</w:t>
      </w:r>
      <w:r w:rsidRPr="00E7789B">
        <w:rPr>
          <w:b/>
          <w:color w:val="auto"/>
          <w:rPrChange w:id="3782" w:author="W" w:date="2014-06-16T03:20:00Z">
            <w:rPr>
              <w:rFonts w:eastAsia="Times New Roman"/>
              <w:b/>
              <w:color w:val="auto"/>
              <w:lang w:val="pt-BR" w:eastAsia="pt-BR"/>
            </w:rPr>
          </w:rPrChange>
        </w:rPr>
        <w:t xml:space="preserve">B: </w:t>
      </w:r>
      <w:r w:rsidRPr="00E7789B">
        <w:rPr>
          <w:color w:val="auto"/>
          <w:rPrChange w:id="3783" w:author="W" w:date="2014-06-16T03:20:00Z">
            <w:rPr>
              <w:rFonts w:eastAsia="Times New Roman"/>
              <w:color w:val="auto"/>
              <w:lang w:val="pt-BR" w:eastAsia="pt-BR"/>
            </w:rPr>
          </w:rPrChange>
        </w:rPr>
        <w:t xml:space="preserve"> </w:t>
      </w:r>
      <w:r w:rsidRPr="00E7789B">
        <w:rPr>
          <w:i/>
          <w:iCs/>
          <w:color w:val="auto"/>
          <w:rPrChange w:id="3784" w:author="W" w:date="2014-06-16T03:20:00Z">
            <w:rPr>
              <w:rFonts w:eastAsia="Times New Roman"/>
              <w:i/>
              <w:iCs/>
              <w:color w:val="auto"/>
              <w:lang w:val="pt-BR" w:eastAsia="pt-BR"/>
            </w:rPr>
          </w:rPrChange>
        </w:rPr>
        <w:t>Gloeothece fuscolutea</w:t>
      </w:r>
      <w:r w:rsidRPr="00E7789B">
        <w:rPr>
          <w:color w:val="auto"/>
          <w:rPrChange w:id="3785" w:author="W" w:date="2014-06-16T03:20:00Z">
            <w:rPr>
              <w:rFonts w:eastAsia="Times New Roman"/>
              <w:color w:val="auto"/>
              <w:lang w:val="pt-BR" w:eastAsia="pt-BR"/>
            </w:rPr>
          </w:rPrChange>
        </w:rPr>
        <w:t xml:space="preserve">. A: general colony aspect. B: colony detail showing the yellow sheath. </w:t>
      </w:r>
      <w:r w:rsidRPr="00E7789B">
        <w:rPr>
          <w:b/>
          <w:color w:val="auto"/>
          <w:rPrChange w:id="3786" w:author="W" w:date="2014-06-16T03:20:00Z">
            <w:rPr>
              <w:rFonts w:eastAsia="Times New Roman"/>
              <w:b/>
              <w:color w:val="auto"/>
              <w:lang w:val="pt-BR" w:eastAsia="pt-BR"/>
            </w:rPr>
          </w:rPrChange>
        </w:rPr>
        <w:t>C–D:</w:t>
      </w:r>
      <w:r w:rsidRPr="00E7789B">
        <w:rPr>
          <w:color w:val="auto"/>
          <w:rPrChange w:id="3787" w:author="W" w:date="2014-06-16T03:20:00Z">
            <w:rPr>
              <w:rFonts w:eastAsia="Times New Roman"/>
              <w:color w:val="auto"/>
              <w:lang w:val="pt-BR" w:eastAsia="pt-BR"/>
            </w:rPr>
          </w:rPrChange>
        </w:rPr>
        <w:t xml:space="preserve"> </w:t>
      </w:r>
      <w:r w:rsidRPr="00E7789B">
        <w:rPr>
          <w:i/>
          <w:iCs/>
          <w:color w:val="auto"/>
          <w:rPrChange w:id="3788" w:author="W" w:date="2014-06-16T03:20:00Z">
            <w:rPr>
              <w:rFonts w:eastAsia="Times New Roman"/>
              <w:i/>
              <w:iCs/>
              <w:color w:val="auto"/>
              <w:lang w:val="pt-BR" w:eastAsia="pt-BR"/>
            </w:rPr>
          </w:rPrChange>
        </w:rPr>
        <w:t>Gloeothece interspersa</w:t>
      </w:r>
      <w:r w:rsidRPr="00E7789B">
        <w:rPr>
          <w:iCs/>
          <w:color w:val="auto"/>
          <w:rPrChange w:id="3789" w:author="W" w:date="2014-06-16T03:20:00Z">
            <w:rPr>
              <w:rFonts w:eastAsia="Times New Roman"/>
              <w:iCs/>
              <w:color w:val="auto"/>
              <w:lang w:val="pt-BR" w:eastAsia="pt-BR"/>
            </w:rPr>
          </w:rPrChange>
        </w:rPr>
        <w:t>. C:</w:t>
      </w:r>
      <w:r w:rsidRPr="00E7789B">
        <w:rPr>
          <w:color w:val="auto"/>
          <w:rPrChange w:id="3790" w:author="W" w:date="2014-06-16T03:20:00Z">
            <w:rPr>
              <w:rFonts w:eastAsia="Times New Roman"/>
              <w:color w:val="auto"/>
              <w:lang w:val="pt-BR" w:eastAsia="pt-BR"/>
            </w:rPr>
          </w:rPrChange>
        </w:rPr>
        <w:t xml:space="preserve"> general colony aspect and detail of concentrically lamellate sheaths (arrow)</w:t>
      </w:r>
      <w:r w:rsidRPr="00E7789B">
        <w:rPr>
          <w:i/>
          <w:iCs/>
          <w:color w:val="auto"/>
          <w:rPrChange w:id="3791" w:author="W" w:date="2014-06-16T03:20:00Z">
            <w:rPr>
              <w:rFonts w:eastAsia="Times New Roman"/>
              <w:i/>
              <w:iCs/>
              <w:color w:val="auto"/>
              <w:lang w:val="pt-BR" w:eastAsia="pt-BR"/>
            </w:rPr>
          </w:rPrChange>
        </w:rPr>
        <w:t xml:space="preserve">. </w:t>
      </w:r>
      <w:r w:rsidRPr="00E7789B">
        <w:rPr>
          <w:b/>
          <w:color w:val="auto"/>
          <w:rPrChange w:id="3792" w:author="W" w:date="2014-06-16T03:20:00Z">
            <w:rPr>
              <w:rFonts w:eastAsia="Times New Roman"/>
              <w:b/>
              <w:color w:val="auto"/>
              <w:lang w:val="pt-BR" w:eastAsia="pt-BR"/>
            </w:rPr>
          </w:rPrChange>
        </w:rPr>
        <w:t>E</w:t>
      </w:r>
      <w:r w:rsidRPr="00E7789B">
        <w:rPr>
          <w:color w:val="auto"/>
          <w:rPrChange w:id="3793" w:author="W" w:date="2014-06-16T03:20:00Z">
            <w:rPr>
              <w:rFonts w:eastAsia="Times New Roman"/>
              <w:color w:val="auto"/>
              <w:lang w:val="pt-BR" w:eastAsia="pt-BR"/>
            </w:rPr>
          </w:rPrChange>
        </w:rPr>
        <w:t>–</w:t>
      </w:r>
      <w:r w:rsidRPr="00E7789B">
        <w:rPr>
          <w:b/>
          <w:color w:val="auto"/>
          <w:rPrChange w:id="3794" w:author="W" w:date="2014-06-16T03:20:00Z">
            <w:rPr>
              <w:rFonts w:eastAsia="Times New Roman"/>
              <w:b/>
              <w:color w:val="auto"/>
              <w:lang w:val="pt-BR" w:eastAsia="pt-BR"/>
            </w:rPr>
          </w:rPrChange>
        </w:rPr>
        <w:t>H:</w:t>
      </w:r>
      <w:r w:rsidRPr="00E7789B">
        <w:rPr>
          <w:color w:val="auto"/>
          <w:rPrChange w:id="3795" w:author="W" w:date="2014-06-16T03:20:00Z">
            <w:rPr>
              <w:rFonts w:eastAsia="Times New Roman"/>
              <w:color w:val="auto"/>
              <w:lang w:val="pt-BR" w:eastAsia="pt-BR"/>
            </w:rPr>
          </w:rPrChange>
        </w:rPr>
        <w:t xml:space="preserve"> </w:t>
      </w:r>
      <w:r w:rsidRPr="00E7789B">
        <w:rPr>
          <w:i/>
          <w:iCs/>
          <w:color w:val="auto"/>
          <w:rPrChange w:id="3796" w:author="W" w:date="2014-06-16T03:20:00Z">
            <w:rPr>
              <w:rFonts w:eastAsia="Times New Roman"/>
              <w:i/>
              <w:iCs/>
              <w:color w:val="auto"/>
              <w:lang w:val="pt-BR" w:eastAsia="pt-BR"/>
            </w:rPr>
          </w:rPrChange>
        </w:rPr>
        <w:t>Gloeothece rhodochlamys</w:t>
      </w:r>
      <w:r w:rsidRPr="00E7789B">
        <w:rPr>
          <w:iCs/>
          <w:color w:val="auto"/>
          <w:rPrChange w:id="3797" w:author="W" w:date="2014-06-16T03:20:00Z">
            <w:rPr>
              <w:rFonts w:eastAsia="Times New Roman"/>
              <w:iCs/>
              <w:color w:val="auto"/>
              <w:lang w:val="pt-BR" w:eastAsia="pt-BR"/>
            </w:rPr>
          </w:rPrChange>
        </w:rPr>
        <w:t>.</w:t>
      </w:r>
      <w:r w:rsidRPr="00E7789B">
        <w:rPr>
          <w:i/>
          <w:iCs/>
          <w:color w:val="auto"/>
          <w:rPrChange w:id="3798" w:author="W" w:date="2014-06-16T03:20:00Z">
            <w:rPr>
              <w:rFonts w:eastAsia="Times New Roman"/>
              <w:i/>
              <w:iCs/>
              <w:color w:val="auto"/>
              <w:lang w:val="pt-BR" w:eastAsia="pt-BR"/>
            </w:rPr>
          </w:rPrChange>
        </w:rPr>
        <w:t xml:space="preserve"> </w:t>
      </w:r>
      <w:r w:rsidRPr="00E7789B">
        <w:rPr>
          <w:color w:val="auto"/>
          <w:rPrChange w:id="3799" w:author="W" w:date="2014-06-16T03:20:00Z">
            <w:rPr>
              <w:rFonts w:eastAsia="Times New Roman"/>
              <w:color w:val="auto"/>
              <w:lang w:val="pt-BR" w:eastAsia="pt-BR"/>
            </w:rPr>
          </w:rPrChange>
        </w:rPr>
        <w:t xml:space="preserve">E: general colony </w:t>
      </w:r>
      <w:proofErr w:type="gramStart"/>
      <w:r w:rsidRPr="00E7789B">
        <w:rPr>
          <w:color w:val="auto"/>
          <w:rPrChange w:id="3800" w:author="W" w:date="2014-06-16T03:20:00Z">
            <w:rPr>
              <w:rFonts w:eastAsia="Times New Roman"/>
              <w:color w:val="auto"/>
              <w:lang w:val="pt-BR" w:eastAsia="pt-BR"/>
            </w:rPr>
          </w:rPrChange>
        </w:rPr>
        <w:t>aspect  with</w:t>
      </w:r>
      <w:proofErr w:type="gramEnd"/>
      <w:r w:rsidRPr="00E7789B">
        <w:rPr>
          <w:color w:val="auto"/>
          <w:rPrChange w:id="3801" w:author="W" w:date="2014-06-16T03:20:00Z">
            <w:rPr>
              <w:rFonts w:eastAsia="Times New Roman"/>
              <w:color w:val="auto"/>
              <w:lang w:val="pt-BR" w:eastAsia="pt-BR"/>
            </w:rPr>
          </w:rPrChange>
        </w:rPr>
        <w:t xml:space="preserve"> granular orange red sheaths. F: general colony aspect with colorless sheaths. G: resistant spores; H: detail showing a cell with concentrically lamellate sheaths. </w:t>
      </w:r>
      <w:r w:rsidRPr="00E7789B">
        <w:rPr>
          <w:b/>
          <w:color w:val="auto"/>
          <w:rPrChange w:id="3802" w:author="W" w:date="2014-06-16T03:20:00Z">
            <w:rPr>
              <w:rFonts w:eastAsia="Times New Roman"/>
              <w:b/>
              <w:color w:val="auto"/>
              <w:lang w:val="pt-BR" w:eastAsia="pt-BR"/>
            </w:rPr>
          </w:rPrChange>
        </w:rPr>
        <w:t>I:</w:t>
      </w:r>
      <w:r w:rsidRPr="00E7789B">
        <w:rPr>
          <w:color w:val="auto"/>
          <w:rPrChange w:id="3803" w:author="W" w:date="2014-06-16T03:20:00Z">
            <w:rPr>
              <w:rFonts w:eastAsia="Times New Roman"/>
              <w:color w:val="auto"/>
              <w:lang w:val="pt-BR" w:eastAsia="pt-BR"/>
            </w:rPr>
          </w:rPrChange>
        </w:rPr>
        <w:t xml:space="preserve"> </w:t>
      </w:r>
      <w:r w:rsidRPr="00E7789B">
        <w:rPr>
          <w:i/>
          <w:iCs/>
          <w:color w:val="auto"/>
          <w:rPrChange w:id="3804" w:author="W" w:date="2014-06-16T03:20:00Z">
            <w:rPr>
              <w:rFonts w:eastAsia="Times New Roman"/>
              <w:i/>
              <w:iCs/>
              <w:color w:val="auto"/>
              <w:lang w:val="pt-BR" w:eastAsia="pt-BR"/>
            </w:rPr>
          </w:rPrChange>
        </w:rPr>
        <w:t>Gloeothece samoensis</w:t>
      </w:r>
      <w:r w:rsidRPr="00E7789B">
        <w:rPr>
          <w:color w:val="auto"/>
          <w:rPrChange w:id="3805" w:author="W" w:date="2014-06-16T03:20:00Z">
            <w:rPr>
              <w:rFonts w:eastAsia="Times New Roman"/>
              <w:color w:val="auto"/>
              <w:lang w:val="pt-BR" w:eastAsia="pt-BR"/>
            </w:rPr>
          </w:rPrChange>
        </w:rPr>
        <w:t>: different colonies view</w:t>
      </w:r>
      <w:r w:rsidRPr="00E7789B">
        <w:rPr>
          <w:i/>
          <w:iCs/>
          <w:color w:val="auto"/>
          <w:rPrChange w:id="3806" w:author="W" w:date="2014-06-16T03:20:00Z">
            <w:rPr>
              <w:rFonts w:eastAsia="Times New Roman"/>
              <w:i/>
              <w:iCs/>
              <w:color w:val="auto"/>
              <w:lang w:val="pt-BR" w:eastAsia="pt-BR"/>
            </w:rPr>
          </w:rPrChange>
        </w:rPr>
        <w:t xml:space="preserve">. </w:t>
      </w:r>
      <w:r w:rsidRPr="00E7789B">
        <w:rPr>
          <w:color w:val="auto"/>
          <w:rPrChange w:id="3807" w:author="W" w:date="2014-06-16T03:20:00Z">
            <w:rPr>
              <w:rFonts w:eastAsia="Times New Roman"/>
              <w:color w:val="auto"/>
              <w:lang w:val="pt-BR" w:eastAsia="pt-BR"/>
            </w:rPr>
          </w:rPrChange>
        </w:rPr>
        <w:t>Scale bar: 10μm.</w:t>
      </w:r>
    </w:p>
    <w:p w14:paraId="7086D010" w14:textId="77777777" w:rsidR="00001987" w:rsidRPr="007425AE" w:rsidRDefault="00001987" w:rsidP="00F41070">
      <w:pPr>
        <w:pStyle w:val="Default"/>
        <w:spacing w:line="480" w:lineRule="auto"/>
        <w:jc w:val="both"/>
        <w:rPr>
          <w:color w:val="auto"/>
        </w:rPr>
      </w:pPr>
    </w:p>
    <w:p w14:paraId="7EE8EB72" w14:textId="77777777" w:rsidR="00001987" w:rsidRPr="00E7789B" w:rsidRDefault="00CB6CC6" w:rsidP="00F41070">
      <w:pPr>
        <w:pStyle w:val="Default"/>
        <w:spacing w:line="480" w:lineRule="auto"/>
        <w:jc w:val="both"/>
        <w:rPr>
          <w:b/>
          <w:color w:val="auto"/>
        </w:rPr>
      </w:pPr>
      <w:r w:rsidRPr="00E7789B">
        <w:rPr>
          <w:b/>
          <w:color w:val="auto"/>
          <w:rPrChange w:id="3808" w:author="W" w:date="2014-06-16T03:20:00Z">
            <w:rPr>
              <w:rFonts w:eastAsia="Times New Roman"/>
              <w:b/>
              <w:color w:val="auto"/>
              <w:lang w:val="pt-BR" w:eastAsia="pt-BR"/>
            </w:rPr>
          </w:rPrChange>
        </w:rPr>
        <w:t>Figure 3</w:t>
      </w:r>
    </w:p>
    <w:p w14:paraId="489D7B82" w14:textId="77777777" w:rsidR="00001987" w:rsidRPr="00E7789B" w:rsidRDefault="00CB6CC6" w:rsidP="00F41070">
      <w:pPr>
        <w:pStyle w:val="Default"/>
        <w:spacing w:line="480" w:lineRule="auto"/>
        <w:jc w:val="both"/>
        <w:rPr>
          <w:color w:val="auto"/>
          <w:lang w:val="pt-BR"/>
          <w:rPrChange w:id="3809" w:author="W" w:date="2014-06-16T03:20:00Z">
            <w:rPr>
              <w:color w:val="auto"/>
            </w:rPr>
          </w:rPrChange>
        </w:rPr>
      </w:pPr>
      <w:r w:rsidRPr="00E7789B">
        <w:rPr>
          <w:b/>
          <w:color w:val="auto"/>
          <w:rPrChange w:id="3810" w:author="W" w:date="2014-06-16T03:20:00Z">
            <w:rPr>
              <w:rFonts w:eastAsia="Times New Roman"/>
              <w:b/>
              <w:color w:val="auto"/>
              <w:lang w:val="pt-BR" w:eastAsia="pt-BR"/>
            </w:rPr>
          </w:rPrChange>
        </w:rPr>
        <w:t>A</w:t>
      </w:r>
      <w:r w:rsidRPr="00E7789B">
        <w:rPr>
          <w:color w:val="auto"/>
          <w:rPrChange w:id="3811" w:author="W" w:date="2014-06-16T03:20:00Z">
            <w:rPr>
              <w:rFonts w:eastAsia="Times New Roman"/>
              <w:color w:val="auto"/>
              <w:lang w:val="pt-BR" w:eastAsia="pt-BR"/>
            </w:rPr>
          </w:rPrChange>
        </w:rPr>
        <w:t>–</w:t>
      </w:r>
      <w:r w:rsidRPr="00E7789B">
        <w:rPr>
          <w:b/>
          <w:color w:val="auto"/>
          <w:rPrChange w:id="3812" w:author="W" w:date="2014-06-16T03:20:00Z">
            <w:rPr>
              <w:rFonts w:eastAsia="Times New Roman"/>
              <w:b/>
              <w:color w:val="auto"/>
              <w:lang w:val="pt-BR" w:eastAsia="pt-BR"/>
            </w:rPr>
          </w:rPrChange>
        </w:rPr>
        <w:t xml:space="preserve">B: </w:t>
      </w:r>
      <w:r w:rsidRPr="00E7789B">
        <w:rPr>
          <w:color w:val="auto"/>
          <w:rPrChange w:id="3813" w:author="W" w:date="2014-06-16T03:20:00Z">
            <w:rPr>
              <w:rFonts w:eastAsia="Times New Roman"/>
              <w:color w:val="auto"/>
              <w:lang w:val="pt-BR" w:eastAsia="pt-BR"/>
            </w:rPr>
          </w:rPrChange>
        </w:rPr>
        <w:t xml:space="preserve"> </w:t>
      </w:r>
      <w:r w:rsidRPr="00E7789B">
        <w:rPr>
          <w:i/>
          <w:iCs/>
          <w:color w:val="auto"/>
          <w:rPrChange w:id="3814" w:author="W" w:date="2014-06-16T03:20:00Z">
            <w:rPr>
              <w:rFonts w:eastAsia="Times New Roman"/>
              <w:i/>
              <w:iCs/>
              <w:color w:val="auto"/>
              <w:lang w:val="pt-BR" w:eastAsia="pt-BR"/>
            </w:rPr>
          </w:rPrChange>
        </w:rPr>
        <w:t>Gloeothece tepidariorum</w:t>
      </w:r>
      <w:r w:rsidRPr="00E7789B">
        <w:rPr>
          <w:color w:val="auto"/>
          <w:rPrChange w:id="3815" w:author="W" w:date="2014-06-16T03:20:00Z">
            <w:rPr>
              <w:rFonts w:eastAsia="Times New Roman"/>
              <w:color w:val="auto"/>
              <w:lang w:val="pt-BR" w:eastAsia="pt-BR"/>
            </w:rPr>
          </w:rPrChange>
        </w:rPr>
        <w:t>: general colony aspect and detail of concentrically lamellate sheaths (arrow)</w:t>
      </w:r>
      <w:r w:rsidRPr="00E7789B">
        <w:rPr>
          <w:i/>
          <w:iCs/>
          <w:color w:val="auto"/>
          <w:rPrChange w:id="3816" w:author="W" w:date="2014-06-16T03:20:00Z">
            <w:rPr>
              <w:rFonts w:eastAsia="Times New Roman"/>
              <w:i/>
              <w:iCs/>
              <w:color w:val="auto"/>
              <w:lang w:val="pt-BR" w:eastAsia="pt-BR"/>
            </w:rPr>
          </w:rPrChange>
        </w:rPr>
        <w:t>.</w:t>
      </w:r>
      <w:r w:rsidRPr="00E7789B">
        <w:rPr>
          <w:color w:val="auto"/>
          <w:rPrChange w:id="3817" w:author="W" w:date="2014-06-16T03:20:00Z">
            <w:rPr>
              <w:rFonts w:eastAsia="Times New Roman"/>
              <w:color w:val="auto"/>
              <w:lang w:val="pt-BR" w:eastAsia="pt-BR"/>
            </w:rPr>
          </w:rPrChange>
        </w:rPr>
        <w:t xml:space="preserve"> </w:t>
      </w:r>
      <w:r w:rsidRPr="00E7789B">
        <w:rPr>
          <w:b/>
          <w:color w:val="auto"/>
          <w:rPrChange w:id="3818" w:author="W" w:date="2014-06-16T03:20:00Z">
            <w:rPr>
              <w:rFonts w:eastAsia="Times New Roman"/>
              <w:b/>
              <w:color w:val="auto"/>
              <w:lang w:val="pt-BR" w:eastAsia="pt-BR"/>
            </w:rPr>
          </w:rPrChange>
        </w:rPr>
        <w:t xml:space="preserve">C–D: </w:t>
      </w:r>
      <w:r w:rsidRPr="00E7789B">
        <w:rPr>
          <w:i/>
          <w:color w:val="auto"/>
          <w:rPrChange w:id="3819" w:author="W" w:date="2014-06-16T03:20:00Z">
            <w:rPr>
              <w:rFonts w:eastAsia="Times New Roman"/>
              <w:i/>
              <w:color w:val="auto"/>
              <w:lang w:val="pt-BR" w:eastAsia="pt-BR"/>
            </w:rPr>
          </w:rPrChange>
        </w:rPr>
        <w:t>Lemmermanniella terrestris</w:t>
      </w:r>
      <w:r w:rsidRPr="00E7789B">
        <w:rPr>
          <w:color w:val="auto"/>
          <w:rPrChange w:id="3820" w:author="W" w:date="2014-06-16T03:20:00Z">
            <w:rPr>
              <w:rFonts w:eastAsia="Times New Roman"/>
              <w:color w:val="auto"/>
              <w:lang w:val="pt-BR" w:eastAsia="pt-BR"/>
            </w:rPr>
          </w:rPrChange>
        </w:rPr>
        <w:t xml:space="preserve">. C: general colony aspect, showing cells disposed in one layer only. D: detail of cell morphology. </w:t>
      </w:r>
      <w:r w:rsidRPr="00E7789B">
        <w:rPr>
          <w:b/>
          <w:color w:val="auto"/>
          <w:rPrChange w:id="3821" w:author="W" w:date="2014-06-16T03:20:00Z">
            <w:rPr>
              <w:rFonts w:eastAsia="Times New Roman"/>
              <w:b/>
              <w:color w:val="auto"/>
              <w:lang w:val="pt-BR" w:eastAsia="pt-BR"/>
            </w:rPr>
          </w:rPrChange>
        </w:rPr>
        <w:t xml:space="preserve">C–D: </w:t>
      </w:r>
      <w:r w:rsidRPr="00E7789B">
        <w:rPr>
          <w:i/>
          <w:iCs/>
          <w:color w:val="auto"/>
          <w:rPrChange w:id="3822" w:author="W" w:date="2014-06-16T03:20:00Z">
            <w:rPr>
              <w:rFonts w:eastAsia="Times New Roman"/>
              <w:i/>
              <w:iCs/>
              <w:color w:val="auto"/>
              <w:lang w:val="pt-BR" w:eastAsia="pt-BR"/>
            </w:rPr>
          </w:rPrChange>
        </w:rPr>
        <w:t xml:space="preserve">Aphanocapsa intertexta. </w:t>
      </w:r>
      <w:r w:rsidRPr="00E7789B">
        <w:rPr>
          <w:iCs/>
          <w:color w:val="auto"/>
          <w:rPrChange w:id="3823" w:author="W" w:date="2014-06-16T03:20:00Z">
            <w:rPr>
              <w:rFonts w:eastAsia="Times New Roman"/>
              <w:iCs/>
              <w:color w:val="auto"/>
              <w:lang w:val="pt-BR" w:eastAsia="pt-BR"/>
            </w:rPr>
          </w:rPrChange>
        </w:rPr>
        <w:t>C</w:t>
      </w:r>
      <w:r w:rsidRPr="00E7789B">
        <w:rPr>
          <w:color w:val="auto"/>
          <w:rPrChange w:id="3824" w:author="W" w:date="2014-06-16T03:20:00Z">
            <w:rPr>
              <w:rFonts w:eastAsia="Times New Roman"/>
              <w:color w:val="auto"/>
              <w:lang w:val="pt-BR" w:eastAsia="pt-BR"/>
            </w:rPr>
          </w:rPrChange>
        </w:rPr>
        <w:t xml:space="preserve">: general aspect of a colony without conspicuous mucilage. D: conspicuous mucilage colony forming subcolonies (arrows). </w:t>
      </w:r>
      <w:r w:rsidRPr="00E7789B">
        <w:rPr>
          <w:b/>
          <w:color w:val="auto"/>
          <w:rPrChange w:id="3825" w:author="W" w:date="2014-06-16T03:20:00Z">
            <w:rPr>
              <w:rFonts w:eastAsia="Times New Roman"/>
              <w:b/>
              <w:color w:val="auto"/>
              <w:lang w:val="pt-BR" w:eastAsia="pt-BR"/>
            </w:rPr>
          </w:rPrChange>
        </w:rPr>
        <w:t xml:space="preserve">E–F: </w:t>
      </w:r>
      <w:r w:rsidRPr="00E7789B">
        <w:rPr>
          <w:i/>
          <w:iCs/>
          <w:color w:val="auto"/>
          <w:rPrChange w:id="3826" w:author="W" w:date="2014-06-16T03:20:00Z">
            <w:rPr>
              <w:rFonts w:eastAsia="Times New Roman"/>
              <w:i/>
              <w:iCs/>
              <w:color w:val="auto"/>
              <w:lang w:val="pt-BR" w:eastAsia="pt-BR"/>
            </w:rPr>
          </w:rPrChange>
        </w:rPr>
        <w:t xml:space="preserve">Aphanocapsa </w:t>
      </w:r>
      <w:r w:rsidRPr="00E7789B">
        <w:rPr>
          <w:color w:val="auto"/>
          <w:rPrChange w:id="3827" w:author="W" w:date="2014-06-16T03:20:00Z">
            <w:rPr>
              <w:rFonts w:eastAsia="Times New Roman"/>
              <w:color w:val="auto"/>
              <w:lang w:val="pt-BR" w:eastAsia="pt-BR"/>
            </w:rPr>
          </w:rPrChange>
        </w:rPr>
        <w:t xml:space="preserve">cf. </w:t>
      </w:r>
      <w:r w:rsidRPr="00E7789B">
        <w:rPr>
          <w:i/>
          <w:iCs/>
          <w:color w:val="auto"/>
          <w:rPrChange w:id="3828" w:author="W" w:date="2014-06-16T03:20:00Z">
            <w:rPr>
              <w:rFonts w:eastAsia="Times New Roman"/>
              <w:i/>
              <w:iCs/>
              <w:color w:val="auto"/>
              <w:lang w:val="pt-BR" w:eastAsia="pt-BR"/>
            </w:rPr>
          </w:rPrChange>
        </w:rPr>
        <w:t>intertexta</w:t>
      </w:r>
      <w:r w:rsidRPr="00E7789B">
        <w:rPr>
          <w:color w:val="auto"/>
          <w:rPrChange w:id="3829" w:author="W" w:date="2014-06-16T03:20:00Z">
            <w:rPr>
              <w:rFonts w:eastAsia="Times New Roman"/>
              <w:color w:val="auto"/>
              <w:lang w:val="pt-BR" w:eastAsia="pt-BR"/>
            </w:rPr>
          </w:rPrChange>
        </w:rPr>
        <w:t xml:space="preserve">: detail of cells showing visible chromatoplasm (arrows). </w:t>
      </w:r>
      <w:r w:rsidRPr="00E7789B">
        <w:rPr>
          <w:color w:val="auto"/>
          <w:lang w:val="pt-BR"/>
          <w:rPrChange w:id="3830" w:author="W" w:date="2014-06-16T03:20:00Z">
            <w:rPr>
              <w:rFonts w:eastAsia="Times New Roman"/>
              <w:color w:val="auto"/>
              <w:lang w:val="pt-BR" w:eastAsia="pt-BR"/>
            </w:rPr>
          </w:rPrChange>
        </w:rPr>
        <w:t>Scale bar: 10</w:t>
      </w:r>
      <w:r w:rsidRPr="00E7789B">
        <w:rPr>
          <w:color w:val="auto"/>
          <w:rPrChange w:id="3831" w:author="W" w:date="2014-06-16T03:20:00Z">
            <w:rPr>
              <w:rFonts w:eastAsia="Times New Roman"/>
              <w:color w:val="auto"/>
              <w:lang w:val="pt-BR" w:eastAsia="pt-BR"/>
            </w:rPr>
          </w:rPrChange>
        </w:rPr>
        <w:t>μ</w:t>
      </w:r>
      <w:r w:rsidRPr="00E7789B">
        <w:rPr>
          <w:color w:val="auto"/>
          <w:lang w:val="pt-BR"/>
          <w:rPrChange w:id="3832" w:author="W" w:date="2014-06-16T03:20:00Z">
            <w:rPr>
              <w:rFonts w:eastAsia="Times New Roman"/>
              <w:color w:val="auto"/>
              <w:lang w:val="pt-BR" w:eastAsia="pt-BR"/>
            </w:rPr>
          </w:rPrChange>
        </w:rPr>
        <w:t>m.</w:t>
      </w:r>
    </w:p>
    <w:p w14:paraId="5C98173F" w14:textId="77777777" w:rsidR="00001987" w:rsidRPr="00E7789B" w:rsidRDefault="00001987" w:rsidP="00F41070">
      <w:pPr>
        <w:autoSpaceDE w:val="0"/>
        <w:autoSpaceDN w:val="0"/>
        <w:adjustRightInd w:val="0"/>
        <w:spacing w:before="0" w:after="0" w:line="480" w:lineRule="auto"/>
        <w:jc w:val="both"/>
        <w:rPr>
          <w:rPrChange w:id="3833" w:author="W" w:date="2014-06-16T03:20:00Z">
            <w:rPr>
              <w:lang w:val="en-US"/>
            </w:rPr>
          </w:rPrChange>
        </w:rPr>
      </w:pPr>
    </w:p>
    <w:p w14:paraId="51C0B0BD" w14:textId="77777777" w:rsidR="00001987" w:rsidRPr="00E7789B" w:rsidRDefault="00CB6CC6" w:rsidP="00F41070">
      <w:pPr>
        <w:autoSpaceDE w:val="0"/>
        <w:autoSpaceDN w:val="0"/>
        <w:adjustRightInd w:val="0"/>
        <w:spacing w:before="0" w:after="0" w:line="480" w:lineRule="auto"/>
        <w:jc w:val="both"/>
        <w:rPr>
          <w:b/>
          <w:rPrChange w:id="3834" w:author="W" w:date="2014-06-16T03:20:00Z">
            <w:rPr>
              <w:b/>
              <w:lang w:val="en-US"/>
            </w:rPr>
          </w:rPrChange>
        </w:rPr>
      </w:pPr>
      <w:r w:rsidRPr="00E7789B">
        <w:rPr>
          <w:b/>
          <w:rPrChange w:id="3835" w:author="W" w:date="2014-06-16T03:20:00Z">
            <w:rPr>
              <w:b/>
              <w:lang w:val="en-US"/>
            </w:rPr>
          </w:rPrChange>
        </w:rPr>
        <w:t>Figure 4</w:t>
      </w:r>
    </w:p>
    <w:p w14:paraId="68492F3B" w14:textId="77777777" w:rsidR="00001987" w:rsidRPr="00E7789B" w:rsidRDefault="00CB6CC6" w:rsidP="00977C6E">
      <w:pPr>
        <w:pStyle w:val="Default"/>
        <w:spacing w:line="480" w:lineRule="auto"/>
        <w:jc w:val="both"/>
        <w:rPr>
          <w:color w:val="auto"/>
        </w:rPr>
      </w:pPr>
      <w:r w:rsidRPr="00E7789B">
        <w:rPr>
          <w:b/>
          <w:color w:val="auto"/>
          <w:lang w:val="pt-BR"/>
          <w:rPrChange w:id="3836" w:author="W" w:date="2014-06-16T03:20:00Z">
            <w:rPr>
              <w:rFonts w:eastAsia="Times New Roman"/>
              <w:b/>
              <w:color w:val="auto"/>
              <w:lang w:val="pt-BR" w:eastAsia="pt-BR"/>
            </w:rPr>
          </w:rPrChange>
        </w:rPr>
        <w:t>A</w:t>
      </w:r>
      <w:r w:rsidRPr="00E7789B">
        <w:rPr>
          <w:color w:val="auto"/>
          <w:lang w:val="pt-BR"/>
          <w:rPrChange w:id="3837" w:author="W" w:date="2014-06-16T03:20:00Z">
            <w:rPr>
              <w:rFonts w:eastAsia="Times New Roman"/>
              <w:color w:val="auto"/>
              <w:lang w:val="pt-BR" w:eastAsia="pt-BR"/>
            </w:rPr>
          </w:rPrChange>
        </w:rPr>
        <w:t>–</w:t>
      </w:r>
      <w:r w:rsidRPr="00E7789B">
        <w:rPr>
          <w:b/>
          <w:color w:val="auto"/>
          <w:lang w:val="pt-BR"/>
          <w:rPrChange w:id="3838" w:author="W" w:date="2014-06-16T03:20:00Z">
            <w:rPr>
              <w:rFonts w:eastAsia="Times New Roman"/>
              <w:b/>
              <w:color w:val="auto"/>
              <w:lang w:val="pt-BR" w:eastAsia="pt-BR"/>
            </w:rPr>
          </w:rPrChange>
        </w:rPr>
        <w:t xml:space="preserve">C: </w:t>
      </w:r>
      <w:r w:rsidRPr="00E7789B">
        <w:rPr>
          <w:i/>
          <w:iCs/>
          <w:color w:val="auto"/>
          <w:lang w:val="pt-BR"/>
          <w:rPrChange w:id="3839" w:author="W" w:date="2014-06-16T03:20:00Z">
            <w:rPr>
              <w:rFonts w:eastAsia="Times New Roman"/>
              <w:i/>
              <w:iCs/>
              <w:color w:val="auto"/>
              <w:lang w:val="pt-BR" w:eastAsia="pt-BR"/>
            </w:rPr>
          </w:rPrChange>
        </w:rPr>
        <w:t xml:space="preserve">Asterocapsa aerophytica. </w:t>
      </w:r>
      <w:r w:rsidRPr="00E7789B">
        <w:rPr>
          <w:iCs/>
          <w:color w:val="auto"/>
          <w:lang w:val="pt-BR"/>
          <w:rPrChange w:id="3840" w:author="W" w:date="2014-06-16T03:20:00Z">
            <w:rPr>
              <w:rFonts w:eastAsia="Times New Roman"/>
              <w:iCs/>
              <w:color w:val="auto"/>
              <w:lang w:val="pt-BR" w:eastAsia="pt-BR"/>
            </w:rPr>
          </w:rPrChange>
        </w:rPr>
        <w:t xml:space="preserve">A: general colonial aspect. </w:t>
      </w:r>
      <w:r w:rsidRPr="00E7789B">
        <w:rPr>
          <w:iCs/>
          <w:color w:val="auto"/>
          <w:rPrChange w:id="3841" w:author="W" w:date="2014-06-16T03:20:00Z">
            <w:rPr>
              <w:rFonts w:eastAsia="Times New Roman"/>
              <w:iCs/>
              <w:color w:val="auto"/>
              <w:lang w:val="pt-BR" w:eastAsia="pt-BR"/>
            </w:rPr>
          </w:rPrChange>
        </w:rPr>
        <w:t xml:space="preserve">B: released spores. C: colonies growing on </w:t>
      </w:r>
      <w:r w:rsidRPr="00E7789B">
        <w:rPr>
          <w:i/>
          <w:iCs/>
          <w:color w:val="auto"/>
          <w:rPrChange w:id="3842" w:author="W" w:date="2014-06-16T03:20:00Z">
            <w:rPr>
              <w:rFonts w:eastAsia="Times New Roman"/>
              <w:i/>
              <w:iCs/>
              <w:color w:val="auto"/>
              <w:lang w:val="pt-BR" w:eastAsia="pt-BR"/>
            </w:rPr>
          </w:rPrChange>
        </w:rPr>
        <w:t>Scytonema</w:t>
      </w:r>
      <w:r w:rsidRPr="00E7789B">
        <w:rPr>
          <w:iCs/>
          <w:color w:val="auto"/>
          <w:rPrChange w:id="3843" w:author="W" w:date="2014-06-16T03:20:00Z">
            <w:rPr>
              <w:rFonts w:eastAsia="Times New Roman"/>
              <w:iCs/>
              <w:color w:val="auto"/>
              <w:lang w:val="pt-BR" w:eastAsia="pt-BR"/>
            </w:rPr>
          </w:rPrChange>
        </w:rPr>
        <w:t xml:space="preserve">’s filament. </w:t>
      </w:r>
      <w:r w:rsidRPr="00E7789B">
        <w:rPr>
          <w:b/>
          <w:color w:val="auto"/>
          <w:rPrChange w:id="3844" w:author="W" w:date="2014-06-16T03:20:00Z">
            <w:rPr>
              <w:rFonts w:eastAsia="Times New Roman"/>
              <w:b/>
              <w:color w:val="auto"/>
              <w:lang w:val="pt-BR" w:eastAsia="pt-BR"/>
            </w:rPr>
          </w:rPrChange>
        </w:rPr>
        <w:t>D</w:t>
      </w:r>
      <w:r w:rsidRPr="00E7789B">
        <w:rPr>
          <w:color w:val="auto"/>
          <w:rPrChange w:id="3845" w:author="W" w:date="2014-06-16T03:20:00Z">
            <w:rPr>
              <w:rFonts w:eastAsia="Times New Roman"/>
              <w:color w:val="auto"/>
              <w:lang w:val="pt-BR" w:eastAsia="pt-BR"/>
            </w:rPr>
          </w:rPrChange>
        </w:rPr>
        <w:t>–</w:t>
      </w:r>
      <w:r w:rsidRPr="00E7789B">
        <w:rPr>
          <w:b/>
          <w:color w:val="auto"/>
          <w:rPrChange w:id="3846" w:author="W" w:date="2014-06-16T03:20:00Z">
            <w:rPr>
              <w:rFonts w:eastAsia="Times New Roman"/>
              <w:b/>
              <w:color w:val="auto"/>
              <w:lang w:val="pt-BR" w:eastAsia="pt-BR"/>
            </w:rPr>
          </w:rPrChange>
        </w:rPr>
        <w:t xml:space="preserve">F: </w:t>
      </w:r>
      <w:r w:rsidRPr="00E7789B">
        <w:rPr>
          <w:i/>
          <w:iCs/>
          <w:color w:val="auto"/>
          <w:rPrChange w:id="3847" w:author="W" w:date="2014-06-16T03:20:00Z">
            <w:rPr>
              <w:rFonts w:eastAsia="Times New Roman"/>
              <w:i/>
              <w:iCs/>
              <w:color w:val="auto"/>
              <w:lang w:val="pt-BR" w:eastAsia="pt-BR"/>
            </w:rPr>
          </w:rPrChange>
        </w:rPr>
        <w:t>Chroococcus subviolaceus.</w:t>
      </w:r>
      <w:r w:rsidRPr="00E7789B">
        <w:rPr>
          <w:color w:val="auto"/>
          <w:rPrChange w:id="3848" w:author="W" w:date="2014-06-16T03:20:00Z">
            <w:rPr>
              <w:rFonts w:eastAsia="Times New Roman"/>
              <w:color w:val="auto"/>
              <w:lang w:val="pt-BR" w:eastAsia="pt-BR"/>
            </w:rPr>
          </w:rPrChange>
        </w:rPr>
        <w:t xml:space="preserve"> D: </w:t>
      </w:r>
      <w:r w:rsidRPr="00E7789B">
        <w:rPr>
          <w:iCs/>
          <w:color w:val="auto"/>
          <w:rPrChange w:id="3849" w:author="W" w:date="2014-06-16T03:20:00Z">
            <w:rPr>
              <w:rFonts w:eastAsia="Times New Roman"/>
              <w:iCs/>
              <w:color w:val="auto"/>
              <w:lang w:val="pt-BR" w:eastAsia="pt-BR"/>
            </w:rPr>
          </w:rPrChange>
        </w:rPr>
        <w:t>isolated cells. E</w:t>
      </w:r>
      <w:r w:rsidRPr="00E7789B">
        <w:rPr>
          <w:color w:val="auto"/>
          <w:rPrChange w:id="3850" w:author="W" w:date="2014-06-16T03:20:00Z">
            <w:rPr>
              <w:rFonts w:eastAsia="Times New Roman"/>
              <w:color w:val="auto"/>
              <w:lang w:val="pt-BR" w:eastAsia="pt-BR"/>
            </w:rPr>
          </w:rPrChange>
        </w:rPr>
        <w:t xml:space="preserve">: general colony aspect. C: cells in tetrad arrangement. </w:t>
      </w:r>
      <w:r w:rsidRPr="00E7789B">
        <w:rPr>
          <w:b/>
          <w:color w:val="auto"/>
          <w:rPrChange w:id="3851" w:author="W" w:date="2014-06-16T03:20:00Z">
            <w:rPr>
              <w:rFonts w:eastAsia="Times New Roman"/>
              <w:b/>
              <w:color w:val="auto"/>
              <w:lang w:val="pt-BR" w:eastAsia="pt-BR"/>
            </w:rPr>
          </w:rPrChange>
        </w:rPr>
        <w:t>G–H:</w:t>
      </w:r>
      <w:r w:rsidRPr="00E7789B">
        <w:rPr>
          <w:color w:val="auto"/>
          <w:rPrChange w:id="3852" w:author="W" w:date="2014-06-16T03:20:00Z">
            <w:rPr>
              <w:rFonts w:eastAsia="Times New Roman"/>
              <w:color w:val="auto"/>
              <w:lang w:val="pt-BR" w:eastAsia="pt-BR"/>
            </w:rPr>
          </w:rPrChange>
        </w:rPr>
        <w:t xml:space="preserve"> </w:t>
      </w:r>
      <w:r w:rsidRPr="00E7789B">
        <w:rPr>
          <w:i/>
          <w:color w:val="auto"/>
          <w:rPrChange w:id="3853" w:author="W" w:date="2014-06-16T03:20:00Z">
            <w:rPr>
              <w:rFonts w:eastAsia="Times New Roman"/>
              <w:i/>
              <w:color w:val="auto"/>
              <w:lang w:val="pt-BR" w:eastAsia="pt-BR"/>
            </w:rPr>
          </w:rPrChange>
        </w:rPr>
        <w:t>Chroococcus tenax</w:t>
      </w:r>
      <w:r w:rsidRPr="00E7789B">
        <w:rPr>
          <w:color w:val="auto"/>
          <w:rPrChange w:id="3854" w:author="W" w:date="2014-06-16T03:20:00Z">
            <w:rPr>
              <w:rFonts w:eastAsia="Times New Roman"/>
              <w:color w:val="auto"/>
              <w:lang w:val="pt-BR" w:eastAsia="pt-BR"/>
            </w:rPr>
          </w:rPrChange>
        </w:rPr>
        <w:t xml:space="preserve">. G: general colony aspect highlighting the lamellated sheaths. H: desiccated cell showing concentrically lamellate sheaths and </w:t>
      </w:r>
      <w:r w:rsidRPr="00E7789B">
        <w:rPr>
          <w:color w:val="auto"/>
          <w:rPrChange w:id="3855" w:author="W" w:date="2014-06-16T03:20:00Z">
            <w:rPr>
              <w:rFonts w:eastAsia="Times New Roman"/>
              <w:color w:val="auto"/>
              <w:lang w:val="pt-BR" w:eastAsia="pt-BR"/>
            </w:rPr>
          </w:rPrChange>
        </w:rPr>
        <w:lastRenderedPageBreak/>
        <w:t xml:space="preserve">blue color. </w:t>
      </w:r>
      <w:r w:rsidRPr="00E7789B">
        <w:rPr>
          <w:b/>
          <w:color w:val="auto"/>
          <w:rPrChange w:id="3856" w:author="W" w:date="2014-06-16T03:20:00Z">
            <w:rPr>
              <w:rFonts w:eastAsia="Times New Roman"/>
              <w:b/>
              <w:color w:val="auto"/>
              <w:lang w:val="pt-BR" w:eastAsia="pt-BR"/>
            </w:rPr>
          </w:rPrChange>
        </w:rPr>
        <w:t xml:space="preserve">I: </w:t>
      </w:r>
      <w:r w:rsidRPr="00E7789B">
        <w:rPr>
          <w:i/>
          <w:color w:val="auto"/>
          <w:rPrChange w:id="3857" w:author="W" w:date="2014-06-16T03:20:00Z">
            <w:rPr>
              <w:rFonts w:eastAsia="Times New Roman"/>
              <w:i/>
              <w:color w:val="auto"/>
              <w:lang w:val="pt-BR" w:eastAsia="pt-BR"/>
            </w:rPr>
          </w:rPrChange>
        </w:rPr>
        <w:t>C</w:t>
      </w:r>
      <w:r w:rsidRPr="00E7789B">
        <w:rPr>
          <w:i/>
          <w:iCs/>
          <w:color w:val="auto"/>
          <w:rPrChange w:id="3858" w:author="W" w:date="2014-06-16T03:20:00Z">
            <w:rPr>
              <w:rFonts w:eastAsia="Times New Roman"/>
              <w:i/>
              <w:iCs/>
              <w:color w:val="auto"/>
              <w:lang w:val="pt-BR" w:eastAsia="pt-BR"/>
            </w:rPr>
          </w:rPrChange>
        </w:rPr>
        <w:t>hroococcus varius</w:t>
      </w:r>
      <w:r w:rsidRPr="00E7789B">
        <w:rPr>
          <w:iCs/>
          <w:color w:val="auto"/>
          <w:rPrChange w:id="3859" w:author="W" w:date="2014-06-16T03:20:00Z">
            <w:rPr>
              <w:rFonts w:eastAsia="Times New Roman"/>
              <w:iCs/>
              <w:color w:val="auto"/>
              <w:lang w:val="pt-BR" w:eastAsia="pt-BR"/>
            </w:rPr>
          </w:rPrChange>
        </w:rPr>
        <w:t xml:space="preserve">. </w:t>
      </w:r>
      <w:r w:rsidRPr="00E7789B">
        <w:rPr>
          <w:b/>
          <w:color w:val="auto"/>
          <w:rPrChange w:id="3860" w:author="W" w:date="2014-06-16T03:20:00Z">
            <w:rPr>
              <w:rFonts w:eastAsia="Times New Roman"/>
              <w:b/>
              <w:color w:val="auto"/>
              <w:lang w:val="pt-BR" w:eastAsia="pt-BR"/>
            </w:rPr>
          </w:rPrChange>
        </w:rPr>
        <w:t>J–K:</w:t>
      </w:r>
      <w:r w:rsidRPr="00E7789B">
        <w:rPr>
          <w:color w:val="auto"/>
          <w:rPrChange w:id="3861" w:author="W" w:date="2014-06-16T03:20:00Z">
            <w:rPr>
              <w:rFonts w:eastAsia="Times New Roman"/>
              <w:color w:val="auto"/>
              <w:lang w:val="pt-BR" w:eastAsia="pt-BR"/>
            </w:rPr>
          </w:rPrChange>
        </w:rPr>
        <w:t xml:space="preserve"> </w:t>
      </w:r>
      <w:r w:rsidRPr="00E7789B">
        <w:rPr>
          <w:i/>
          <w:iCs/>
          <w:color w:val="auto"/>
          <w:rPrChange w:id="3862" w:author="W" w:date="2014-06-16T03:20:00Z">
            <w:rPr>
              <w:rFonts w:eastAsia="Times New Roman"/>
              <w:i/>
              <w:iCs/>
              <w:color w:val="auto"/>
              <w:lang w:val="pt-BR" w:eastAsia="pt-BR"/>
            </w:rPr>
          </w:rPrChange>
        </w:rPr>
        <w:t xml:space="preserve">Chroococcus </w:t>
      </w:r>
      <w:r w:rsidRPr="00E7789B">
        <w:rPr>
          <w:color w:val="auto"/>
          <w:rPrChange w:id="3863" w:author="W" w:date="2014-06-16T03:20:00Z">
            <w:rPr>
              <w:rFonts w:eastAsia="Times New Roman"/>
              <w:color w:val="auto"/>
              <w:lang w:val="pt-BR" w:eastAsia="pt-BR"/>
            </w:rPr>
          </w:rPrChange>
        </w:rPr>
        <w:t xml:space="preserve">cf. </w:t>
      </w:r>
      <w:r w:rsidRPr="00E7789B">
        <w:rPr>
          <w:i/>
          <w:iCs/>
          <w:color w:val="auto"/>
          <w:rPrChange w:id="3864" w:author="W" w:date="2014-06-16T03:20:00Z">
            <w:rPr>
              <w:rFonts w:eastAsia="Times New Roman"/>
              <w:i/>
              <w:iCs/>
              <w:color w:val="auto"/>
              <w:lang w:val="pt-BR" w:eastAsia="pt-BR"/>
            </w:rPr>
          </w:rPrChange>
        </w:rPr>
        <w:t>minor</w:t>
      </w:r>
      <w:r w:rsidRPr="00E7789B">
        <w:rPr>
          <w:color w:val="auto"/>
          <w:rPrChange w:id="3865" w:author="W" w:date="2014-06-16T03:20:00Z">
            <w:rPr>
              <w:rFonts w:eastAsia="Times New Roman"/>
              <w:color w:val="auto"/>
              <w:lang w:val="pt-BR" w:eastAsia="pt-BR"/>
            </w:rPr>
          </w:rPrChange>
        </w:rPr>
        <w:t>. K: colonies’ sheath highlighted by China ink. Scale bar: 10μm.</w:t>
      </w:r>
    </w:p>
    <w:p w14:paraId="5AA5CBD7" w14:textId="77777777" w:rsidR="00001987" w:rsidRPr="00DD19C5" w:rsidRDefault="00001987" w:rsidP="00222B41">
      <w:pPr>
        <w:pStyle w:val="Default"/>
        <w:spacing w:line="480" w:lineRule="auto"/>
        <w:jc w:val="both"/>
        <w:rPr>
          <w:color w:val="auto"/>
        </w:rPr>
      </w:pPr>
    </w:p>
    <w:p w14:paraId="2589D60B" w14:textId="77777777" w:rsidR="00001987" w:rsidRPr="00E7789B" w:rsidRDefault="00CB6CC6">
      <w:pPr>
        <w:pStyle w:val="Default"/>
        <w:spacing w:line="480" w:lineRule="auto"/>
        <w:jc w:val="both"/>
        <w:rPr>
          <w:b/>
          <w:color w:val="auto"/>
        </w:rPr>
      </w:pPr>
      <w:r w:rsidRPr="00E7789B">
        <w:rPr>
          <w:b/>
          <w:color w:val="auto"/>
          <w:rPrChange w:id="3866" w:author="W" w:date="2014-06-16T03:20:00Z">
            <w:rPr>
              <w:rFonts w:eastAsia="Times New Roman"/>
              <w:b/>
              <w:color w:val="auto"/>
              <w:lang w:val="pt-BR" w:eastAsia="pt-BR"/>
            </w:rPr>
          </w:rPrChange>
        </w:rPr>
        <w:t xml:space="preserve">Figure 5 </w:t>
      </w:r>
    </w:p>
    <w:p w14:paraId="33E51CCB" w14:textId="77777777" w:rsidR="00001987" w:rsidRPr="00E7789B" w:rsidRDefault="00CB6CC6">
      <w:pPr>
        <w:pStyle w:val="Default"/>
        <w:spacing w:line="480" w:lineRule="auto"/>
        <w:jc w:val="both"/>
        <w:rPr>
          <w:color w:val="auto"/>
        </w:rPr>
      </w:pPr>
      <w:r w:rsidRPr="00E7789B">
        <w:rPr>
          <w:b/>
          <w:color w:val="auto"/>
          <w:rPrChange w:id="3867" w:author="W" w:date="2014-06-16T03:20:00Z">
            <w:rPr>
              <w:rFonts w:eastAsia="Times New Roman"/>
              <w:b/>
              <w:color w:val="auto"/>
              <w:lang w:val="pt-BR" w:eastAsia="pt-BR"/>
            </w:rPr>
          </w:rPrChange>
        </w:rPr>
        <w:t xml:space="preserve">A–C: </w:t>
      </w:r>
      <w:r w:rsidRPr="00E7789B">
        <w:rPr>
          <w:i/>
          <w:iCs/>
          <w:color w:val="auto"/>
          <w:rPrChange w:id="3868" w:author="W" w:date="2014-06-16T03:20:00Z">
            <w:rPr>
              <w:rFonts w:eastAsia="Times New Roman"/>
              <w:i/>
              <w:iCs/>
              <w:color w:val="auto"/>
              <w:lang w:val="pt-BR" w:eastAsia="pt-BR"/>
            </w:rPr>
          </w:rPrChange>
        </w:rPr>
        <w:t xml:space="preserve">Chroococcus </w:t>
      </w:r>
      <w:r w:rsidRPr="00E7789B">
        <w:rPr>
          <w:color w:val="auto"/>
          <w:rPrChange w:id="3869" w:author="W" w:date="2014-06-16T03:20:00Z">
            <w:rPr>
              <w:rFonts w:eastAsia="Times New Roman"/>
              <w:color w:val="auto"/>
              <w:lang w:val="pt-BR" w:eastAsia="pt-BR"/>
            </w:rPr>
          </w:rPrChange>
        </w:rPr>
        <w:t xml:space="preserve">cf. </w:t>
      </w:r>
      <w:r w:rsidRPr="00E7789B">
        <w:rPr>
          <w:i/>
          <w:iCs/>
          <w:color w:val="auto"/>
          <w:rPrChange w:id="3870" w:author="W" w:date="2014-06-16T03:20:00Z">
            <w:rPr>
              <w:rFonts w:eastAsia="Times New Roman"/>
              <w:i/>
              <w:iCs/>
              <w:color w:val="auto"/>
              <w:lang w:val="pt-BR" w:eastAsia="pt-BR"/>
            </w:rPr>
          </w:rPrChange>
        </w:rPr>
        <w:t>turgidus</w:t>
      </w:r>
      <w:r w:rsidRPr="00E7789B">
        <w:rPr>
          <w:iCs/>
          <w:color w:val="auto"/>
          <w:rPrChange w:id="3871" w:author="W" w:date="2014-06-16T03:20:00Z">
            <w:rPr>
              <w:rFonts w:eastAsia="Times New Roman"/>
              <w:iCs/>
              <w:color w:val="auto"/>
              <w:lang w:val="pt-BR" w:eastAsia="pt-BR"/>
            </w:rPr>
          </w:rPrChange>
        </w:rPr>
        <w:t>. A</w:t>
      </w:r>
      <w:r w:rsidRPr="00E7789B">
        <w:rPr>
          <w:color w:val="auto"/>
          <w:rPrChange w:id="3872" w:author="W" w:date="2014-06-16T03:20:00Z">
            <w:rPr>
              <w:rFonts w:eastAsia="Times New Roman"/>
              <w:color w:val="auto"/>
              <w:lang w:val="pt-BR" w:eastAsia="pt-BR"/>
            </w:rPr>
          </w:rPrChange>
        </w:rPr>
        <w:t xml:space="preserve">: isolated cell showing non-lamellate sheath. C: colonies showing cells of different dimensions. </w:t>
      </w:r>
      <w:r w:rsidRPr="00E7789B">
        <w:rPr>
          <w:b/>
          <w:color w:val="auto"/>
          <w:rPrChange w:id="3873" w:author="W" w:date="2014-06-16T03:20:00Z">
            <w:rPr>
              <w:rFonts w:eastAsia="Times New Roman"/>
              <w:b/>
              <w:color w:val="auto"/>
              <w:lang w:val="pt-BR" w:eastAsia="pt-BR"/>
            </w:rPr>
          </w:rPrChange>
        </w:rPr>
        <w:t xml:space="preserve">D–E: </w:t>
      </w:r>
      <w:r w:rsidRPr="00E7789B">
        <w:rPr>
          <w:i/>
          <w:iCs/>
          <w:color w:val="auto"/>
          <w:rPrChange w:id="3874" w:author="W" w:date="2014-06-16T03:20:00Z">
            <w:rPr>
              <w:rFonts w:eastAsia="Times New Roman"/>
              <w:i/>
              <w:iCs/>
              <w:color w:val="auto"/>
              <w:lang w:val="pt-BR" w:eastAsia="pt-BR"/>
            </w:rPr>
          </w:rPrChange>
        </w:rPr>
        <w:t xml:space="preserve">Chroococcus </w:t>
      </w:r>
      <w:r w:rsidRPr="00E7789B">
        <w:rPr>
          <w:color w:val="auto"/>
          <w:rPrChange w:id="3875" w:author="W" w:date="2014-06-16T03:20:00Z">
            <w:rPr>
              <w:rFonts w:eastAsia="Times New Roman"/>
              <w:color w:val="auto"/>
              <w:lang w:val="pt-BR" w:eastAsia="pt-BR"/>
            </w:rPr>
          </w:rPrChange>
        </w:rPr>
        <w:t xml:space="preserve">cf. </w:t>
      </w:r>
      <w:r w:rsidRPr="00E7789B">
        <w:rPr>
          <w:i/>
          <w:iCs/>
          <w:color w:val="auto"/>
          <w:rPrChange w:id="3876" w:author="W" w:date="2014-06-16T03:20:00Z">
            <w:rPr>
              <w:rFonts w:eastAsia="Times New Roman"/>
              <w:i/>
              <w:iCs/>
              <w:color w:val="auto"/>
              <w:lang w:val="pt-BR" w:eastAsia="pt-BR"/>
            </w:rPr>
          </w:rPrChange>
        </w:rPr>
        <w:t xml:space="preserve">varius. </w:t>
      </w:r>
      <w:r w:rsidRPr="00E7789B">
        <w:rPr>
          <w:color w:val="auto"/>
          <w:rPrChange w:id="3877" w:author="W" w:date="2014-06-16T03:20:00Z">
            <w:rPr>
              <w:rFonts w:eastAsia="Times New Roman"/>
              <w:color w:val="auto"/>
              <w:lang w:val="pt-BR" w:eastAsia="pt-BR"/>
            </w:rPr>
          </w:rPrChange>
        </w:rPr>
        <w:t xml:space="preserve">D: general colonies aspect. E: colony’s lamellate sheath highlighted by metilene blue solution. </w:t>
      </w:r>
      <w:r w:rsidRPr="00E7789B">
        <w:rPr>
          <w:b/>
          <w:color w:val="auto"/>
          <w:rPrChange w:id="3878" w:author="W" w:date="2014-06-16T03:20:00Z">
            <w:rPr>
              <w:rFonts w:eastAsia="Times New Roman"/>
              <w:b/>
              <w:color w:val="auto"/>
              <w:lang w:val="pt-BR" w:eastAsia="pt-BR"/>
            </w:rPr>
          </w:rPrChange>
        </w:rPr>
        <w:t xml:space="preserve">F–H: </w:t>
      </w:r>
      <w:r w:rsidRPr="00E7789B">
        <w:rPr>
          <w:i/>
          <w:iCs/>
          <w:color w:val="auto"/>
          <w:rPrChange w:id="3879" w:author="W" w:date="2014-06-16T03:20:00Z">
            <w:rPr>
              <w:rFonts w:eastAsia="Times New Roman"/>
              <w:i/>
              <w:iCs/>
              <w:color w:val="auto"/>
              <w:lang w:val="pt-BR" w:eastAsia="pt-BR"/>
            </w:rPr>
          </w:rPrChange>
        </w:rPr>
        <w:t>Cyanostylon gelatinosus</w:t>
      </w:r>
      <w:r w:rsidRPr="00E7789B">
        <w:rPr>
          <w:iCs/>
          <w:color w:val="auto"/>
          <w:rPrChange w:id="3880" w:author="W" w:date="2014-06-16T03:20:00Z">
            <w:rPr>
              <w:rFonts w:eastAsia="Times New Roman"/>
              <w:iCs/>
              <w:color w:val="auto"/>
              <w:lang w:val="pt-BR" w:eastAsia="pt-BR"/>
            </w:rPr>
          </w:rPrChange>
        </w:rPr>
        <w:t>.</w:t>
      </w:r>
      <w:r w:rsidRPr="00E7789B">
        <w:rPr>
          <w:color w:val="auto"/>
          <w:rPrChange w:id="3881" w:author="W" w:date="2014-06-16T03:20:00Z">
            <w:rPr>
              <w:rFonts w:eastAsia="Times New Roman"/>
              <w:color w:val="auto"/>
              <w:lang w:val="pt-BR" w:eastAsia="pt-BR"/>
            </w:rPr>
          </w:rPrChange>
        </w:rPr>
        <w:t xml:space="preserve"> G: cells detail. H. </w:t>
      </w:r>
      <w:proofErr w:type="gramStart"/>
      <w:r w:rsidRPr="00E7789B">
        <w:rPr>
          <w:color w:val="auto"/>
          <w:rPrChange w:id="3882" w:author="W" w:date="2014-06-16T03:20:00Z">
            <w:rPr>
              <w:rFonts w:eastAsia="Times New Roman"/>
              <w:color w:val="auto"/>
              <w:lang w:val="pt-BR" w:eastAsia="pt-BR"/>
            </w:rPr>
          </w:rPrChange>
        </w:rPr>
        <w:t>mucilage</w:t>
      </w:r>
      <w:proofErr w:type="gramEnd"/>
      <w:r w:rsidRPr="00E7789B">
        <w:rPr>
          <w:color w:val="auto"/>
          <w:rPrChange w:id="3883" w:author="W" w:date="2014-06-16T03:20:00Z">
            <w:rPr>
              <w:rFonts w:eastAsia="Times New Roman"/>
              <w:color w:val="auto"/>
              <w:lang w:val="pt-BR" w:eastAsia="pt-BR"/>
            </w:rPr>
          </w:rPrChange>
        </w:rPr>
        <w:t xml:space="preserve"> stalk detail. </w:t>
      </w:r>
      <w:r w:rsidRPr="00E7789B">
        <w:rPr>
          <w:b/>
          <w:color w:val="auto"/>
          <w:rPrChange w:id="3884" w:author="W" w:date="2014-06-16T03:20:00Z">
            <w:rPr>
              <w:rFonts w:eastAsia="Times New Roman"/>
              <w:b/>
              <w:color w:val="auto"/>
              <w:lang w:val="pt-BR" w:eastAsia="pt-BR"/>
            </w:rPr>
          </w:rPrChange>
        </w:rPr>
        <w:t>I:</w:t>
      </w:r>
      <w:r w:rsidRPr="00E7789B">
        <w:rPr>
          <w:color w:val="auto"/>
          <w:rPrChange w:id="3885" w:author="W" w:date="2014-06-16T03:20:00Z">
            <w:rPr>
              <w:rFonts w:eastAsia="Times New Roman"/>
              <w:color w:val="auto"/>
              <w:lang w:val="pt-BR" w:eastAsia="pt-BR"/>
            </w:rPr>
          </w:rPrChange>
        </w:rPr>
        <w:t xml:space="preserve"> </w:t>
      </w:r>
      <w:r w:rsidRPr="00E7789B">
        <w:rPr>
          <w:i/>
          <w:iCs/>
          <w:color w:val="auto"/>
          <w:rPrChange w:id="3886" w:author="W" w:date="2014-06-16T03:20:00Z">
            <w:rPr>
              <w:rFonts w:eastAsia="Times New Roman"/>
              <w:i/>
              <w:iCs/>
              <w:color w:val="auto"/>
              <w:lang w:val="pt-BR" w:eastAsia="pt-BR"/>
            </w:rPr>
          </w:rPrChange>
        </w:rPr>
        <w:t xml:space="preserve">Cyanostylon </w:t>
      </w:r>
      <w:r w:rsidRPr="00E7789B">
        <w:rPr>
          <w:color w:val="auto"/>
          <w:rPrChange w:id="3887" w:author="W" w:date="2014-06-16T03:20:00Z">
            <w:rPr>
              <w:rFonts w:eastAsia="Times New Roman"/>
              <w:color w:val="auto"/>
              <w:lang w:val="pt-BR" w:eastAsia="pt-BR"/>
            </w:rPr>
          </w:rPrChange>
        </w:rPr>
        <w:t xml:space="preserve">cf. </w:t>
      </w:r>
      <w:r w:rsidRPr="00E7789B">
        <w:rPr>
          <w:i/>
          <w:iCs/>
          <w:color w:val="auto"/>
          <w:rPrChange w:id="3888" w:author="W" w:date="2014-06-16T03:20:00Z">
            <w:rPr>
              <w:rFonts w:eastAsia="Times New Roman"/>
              <w:i/>
              <w:iCs/>
              <w:color w:val="auto"/>
              <w:lang w:val="pt-BR" w:eastAsia="pt-BR"/>
            </w:rPr>
          </w:rPrChange>
        </w:rPr>
        <w:t>gelatinosus</w:t>
      </w:r>
      <w:r w:rsidRPr="00E7789B">
        <w:rPr>
          <w:color w:val="auto"/>
          <w:rPrChange w:id="3889" w:author="W" w:date="2014-06-16T03:20:00Z">
            <w:rPr>
              <w:rFonts w:eastAsia="Times New Roman"/>
              <w:color w:val="auto"/>
              <w:lang w:val="pt-BR" w:eastAsia="pt-BR"/>
            </w:rPr>
          </w:rPrChange>
        </w:rPr>
        <w:t>: general colony aspect with detail of mucilage stalks (arrows). Scale bar: 10μm.</w:t>
      </w:r>
    </w:p>
    <w:p w14:paraId="778E6572" w14:textId="77777777" w:rsidR="00001987" w:rsidRPr="007425AE" w:rsidRDefault="00001987">
      <w:pPr>
        <w:pStyle w:val="Default"/>
        <w:spacing w:line="480" w:lineRule="auto"/>
        <w:jc w:val="both"/>
        <w:rPr>
          <w:color w:val="auto"/>
        </w:rPr>
      </w:pPr>
    </w:p>
    <w:p w14:paraId="2CD6AE1E" w14:textId="77777777" w:rsidR="00001987" w:rsidRPr="00E7789B" w:rsidRDefault="00CB6CC6">
      <w:pPr>
        <w:pStyle w:val="Default"/>
        <w:spacing w:line="480" w:lineRule="auto"/>
        <w:jc w:val="both"/>
        <w:rPr>
          <w:b/>
          <w:color w:val="auto"/>
        </w:rPr>
      </w:pPr>
      <w:r w:rsidRPr="00E7789B">
        <w:rPr>
          <w:b/>
          <w:color w:val="auto"/>
          <w:rPrChange w:id="3890" w:author="W" w:date="2014-06-16T03:20:00Z">
            <w:rPr>
              <w:rFonts w:eastAsia="Times New Roman"/>
              <w:b/>
              <w:color w:val="auto"/>
              <w:lang w:val="pt-BR" w:eastAsia="pt-BR"/>
            </w:rPr>
          </w:rPrChange>
        </w:rPr>
        <w:t>Figure 6</w:t>
      </w:r>
    </w:p>
    <w:p w14:paraId="42E2775C" w14:textId="77777777" w:rsidR="00001987" w:rsidRPr="00E7789B" w:rsidRDefault="00CB6CC6">
      <w:pPr>
        <w:pStyle w:val="Default"/>
        <w:spacing w:line="480" w:lineRule="auto"/>
        <w:jc w:val="both"/>
        <w:rPr>
          <w:color w:val="auto"/>
        </w:rPr>
      </w:pPr>
      <w:r w:rsidRPr="00E7789B">
        <w:rPr>
          <w:b/>
          <w:color w:val="auto"/>
          <w:rPrChange w:id="3891" w:author="W" w:date="2014-06-16T03:20:00Z">
            <w:rPr>
              <w:rFonts w:eastAsia="Times New Roman"/>
              <w:b/>
              <w:color w:val="auto"/>
              <w:lang w:val="pt-BR" w:eastAsia="pt-BR"/>
            </w:rPr>
          </w:rPrChange>
        </w:rPr>
        <w:t xml:space="preserve">A–B: </w:t>
      </w:r>
      <w:r w:rsidRPr="00E7789B">
        <w:rPr>
          <w:i/>
          <w:iCs/>
          <w:color w:val="auto"/>
          <w:rPrChange w:id="3892" w:author="W" w:date="2014-06-16T03:20:00Z">
            <w:rPr>
              <w:rFonts w:eastAsia="Times New Roman"/>
              <w:i/>
              <w:iCs/>
              <w:color w:val="auto"/>
              <w:lang w:val="pt-BR" w:eastAsia="pt-BR"/>
            </w:rPr>
          </w:rPrChange>
        </w:rPr>
        <w:t>Endospora rubra:</w:t>
      </w:r>
      <w:r w:rsidRPr="00E7789B">
        <w:rPr>
          <w:iCs/>
          <w:color w:val="auto"/>
          <w:rPrChange w:id="3893" w:author="W" w:date="2014-06-16T03:20:00Z">
            <w:rPr>
              <w:rFonts w:eastAsia="Times New Roman"/>
              <w:iCs/>
              <w:color w:val="auto"/>
              <w:lang w:val="pt-BR" w:eastAsia="pt-BR"/>
            </w:rPr>
          </w:rPrChange>
        </w:rPr>
        <w:t xml:space="preserve"> general colony aspect with cell packets showing individual envelopes (arrows)</w:t>
      </w:r>
      <w:r w:rsidRPr="00E7789B">
        <w:rPr>
          <w:i/>
          <w:iCs/>
          <w:color w:val="auto"/>
          <w:rPrChange w:id="3894" w:author="W" w:date="2014-06-16T03:20:00Z">
            <w:rPr>
              <w:rFonts w:eastAsia="Times New Roman"/>
              <w:i/>
              <w:iCs/>
              <w:color w:val="auto"/>
              <w:lang w:val="pt-BR" w:eastAsia="pt-BR"/>
            </w:rPr>
          </w:rPrChange>
        </w:rPr>
        <w:t>.</w:t>
      </w:r>
      <w:r w:rsidRPr="00E7789B">
        <w:rPr>
          <w:iCs/>
          <w:color w:val="auto"/>
          <w:rPrChange w:id="3895" w:author="W" w:date="2014-06-16T03:20:00Z">
            <w:rPr>
              <w:rFonts w:eastAsia="Times New Roman"/>
              <w:iCs/>
              <w:color w:val="auto"/>
              <w:lang w:val="pt-BR" w:eastAsia="pt-BR"/>
            </w:rPr>
          </w:rPrChange>
        </w:rPr>
        <w:t xml:space="preserve"> </w:t>
      </w:r>
      <w:r w:rsidRPr="00E7789B">
        <w:rPr>
          <w:b/>
          <w:iCs/>
          <w:color w:val="auto"/>
          <w:rPrChange w:id="3896" w:author="W" w:date="2014-06-16T03:20:00Z">
            <w:rPr>
              <w:rFonts w:eastAsia="Times New Roman"/>
              <w:b/>
              <w:iCs/>
              <w:color w:val="auto"/>
              <w:lang w:val="pt-BR" w:eastAsia="pt-BR"/>
            </w:rPr>
          </w:rPrChange>
        </w:rPr>
        <w:t>C</w:t>
      </w:r>
      <w:r w:rsidRPr="00E7789B">
        <w:rPr>
          <w:b/>
          <w:color w:val="auto"/>
          <w:rPrChange w:id="3897" w:author="W" w:date="2014-06-16T03:20:00Z">
            <w:rPr>
              <w:rFonts w:eastAsia="Times New Roman"/>
              <w:b/>
              <w:color w:val="auto"/>
              <w:lang w:val="pt-BR" w:eastAsia="pt-BR"/>
            </w:rPr>
          </w:rPrChange>
        </w:rPr>
        <w:t>–</w:t>
      </w:r>
      <w:r w:rsidRPr="00E7789B">
        <w:rPr>
          <w:b/>
          <w:iCs/>
          <w:color w:val="auto"/>
          <w:rPrChange w:id="3898" w:author="W" w:date="2014-06-16T03:20:00Z">
            <w:rPr>
              <w:rFonts w:eastAsia="Times New Roman"/>
              <w:b/>
              <w:iCs/>
              <w:color w:val="auto"/>
              <w:lang w:val="pt-BR" w:eastAsia="pt-BR"/>
            </w:rPr>
          </w:rPrChange>
        </w:rPr>
        <w:t>D:</w:t>
      </w:r>
      <w:r w:rsidRPr="00E7789B">
        <w:rPr>
          <w:iCs/>
          <w:color w:val="auto"/>
          <w:rPrChange w:id="3899" w:author="W" w:date="2014-06-16T03:20:00Z">
            <w:rPr>
              <w:rFonts w:eastAsia="Times New Roman"/>
              <w:iCs/>
              <w:color w:val="auto"/>
              <w:lang w:val="pt-BR" w:eastAsia="pt-BR"/>
            </w:rPr>
          </w:rPrChange>
        </w:rPr>
        <w:t xml:space="preserve"> </w:t>
      </w:r>
      <w:r w:rsidRPr="00E7789B">
        <w:rPr>
          <w:i/>
          <w:iCs/>
          <w:color w:val="auto"/>
          <w:rPrChange w:id="3900" w:author="W" w:date="2014-06-16T03:20:00Z">
            <w:rPr>
              <w:rFonts w:eastAsia="Times New Roman"/>
              <w:i/>
              <w:iCs/>
              <w:color w:val="auto"/>
              <w:lang w:val="pt-BR" w:eastAsia="pt-BR"/>
            </w:rPr>
          </w:rPrChange>
        </w:rPr>
        <w:t xml:space="preserve">Gloeocapsopsis chroococcoides. </w:t>
      </w:r>
      <w:r w:rsidRPr="00E7789B">
        <w:rPr>
          <w:color w:val="auto"/>
          <w:rPrChange w:id="3901" w:author="W" w:date="2014-06-16T03:20:00Z">
            <w:rPr>
              <w:rFonts w:eastAsia="Times New Roman"/>
              <w:color w:val="auto"/>
              <w:lang w:val="pt-BR" w:eastAsia="pt-BR"/>
            </w:rPr>
          </w:rPrChange>
        </w:rPr>
        <w:t xml:space="preserve">D: colonies showing vacuole-like structures (arrow). </w:t>
      </w:r>
    </w:p>
    <w:p w14:paraId="0509E2B0" w14:textId="77777777" w:rsidR="00001987" w:rsidRPr="00E7789B" w:rsidRDefault="00CB6CC6">
      <w:pPr>
        <w:pStyle w:val="Default"/>
        <w:spacing w:line="480" w:lineRule="auto"/>
        <w:jc w:val="both"/>
        <w:rPr>
          <w:color w:val="auto"/>
        </w:rPr>
      </w:pPr>
      <w:r w:rsidRPr="00E7789B">
        <w:rPr>
          <w:b/>
          <w:iCs/>
          <w:color w:val="auto"/>
          <w:rPrChange w:id="3902" w:author="W" w:date="2014-06-16T03:20:00Z">
            <w:rPr>
              <w:rFonts w:eastAsia="Times New Roman"/>
              <w:b/>
              <w:iCs/>
              <w:color w:val="auto"/>
              <w:lang w:val="pt-BR" w:eastAsia="pt-BR"/>
            </w:rPr>
          </w:rPrChange>
        </w:rPr>
        <w:t>C</w:t>
      </w:r>
      <w:r w:rsidRPr="00E7789B">
        <w:rPr>
          <w:b/>
          <w:color w:val="auto"/>
          <w:rPrChange w:id="3903" w:author="W" w:date="2014-06-16T03:20:00Z">
            <w:rPr>
              <w:rFonts w:eastAsia="Times New Roman"/>
              <w:b/>
              <w:color w:val="auto"/>
              <w:lang w:val="pt-BR" w:eastAsia="pt-BR"/>
            </w:rPr>
          </w:rPrChange>
        </w:rPr>
        <w:t>–</w:t>
      </w:r>
      <w:r w:rsidRPr="00E7789B">
        <w:rPr>
          <w:b/>
          <w:iCs/>
          <w:color w:val="auto"/>
          <w:rPrChange w:id="3904" w:author="W" w:date="2014-06-16T03:20:00Z">
            <w:rPr>
              <w:rFonts w:eastAsia="Times New Roman"/>
              <w:b/>
              <w:iCs/>
              <w:color w:val="auto"/>
              <w:lang w:val="pt-BR" w:eastAsia="pt-BR"/>
            </w:rPr>
          </w:rPrChange>
        </w:rPr>
        <w:t xml:space="preserve">D: </w:t>
      </w:r>
      <w:r w:rsidRPr="00E7789B">
        <w:rPr>
          <w:i/>
          <w:iCs/>
          <w:color w:val="auto"/>
          <w:rPrChange w:id="3905" w:author="W" w:date="2014-06-16T03:20:00Z">
            <w:rPr>
              <w:rFonts w:eastAsia="Times New Roman"/>
              <w:i/>
              <w:iCs/>
              <w:color w:val="auto"/>
              <w:lang w:val="pt-BR" w:eastAsia="pt-BR"/>
            </w:rPr>
          </w:rPrChange>
        </w:rPr>
        <w:t>Gloeocapsopsis dvorakii</w:t>
      </w:r>
      <w:r w:rsidRPr="00E7789B">
        <w:rPr>
          <w:iCs/>
          <w:color w:val="auto"/>
          <w:rPrChange w:id="3906" w:author="W" w:date="2014-06-16T03:20:00Z">
            <w:rPr>
              <w:rFonts w:eastAsia="Times New Roman"/>
              <w:iCs/>
              <w:color w:val="auto"/>
              <w:lang w:val="pt-BR" w:eastAsia="pt-BR"/>
            </w:rPr>
          </w:rPrChange>
        </w:rPr>
        <w:t>. C</w:t>
      </w:r>
      <w:r w:rsidRPr="00E7789B">
        <w:rPr>
          <w:color w:val="auto"/>
          <w:rPrChange w:id="3907" w:author="W" w:date="2014-06-16T03:20:00Z">
            <w:rPr>
              <w:rFonts w:eastAsia="Times New Roman"/>
              <w:color w:val="auto"/>
              <w:lang w:val="pt-BR" w:eastAsia="pt-BR"/>
            </w:rPr>
          </w:rPrChange>
        </w:rPr>
        <w:t>: colony collected from a rope. D: colony collected from a roof.</w:t>
      </w:r>
      <w:r w:rsidRPr="00E7789B">
        <w:rPr>
          <w:b/>
          <w:color w:val="auto"/>
          <w:rPrChange w:id="3908" w:author="W" w:date="2014-06-16T03:20:00Z">
            <w:rPr>
              <w:rFonts w:eastAsia="Times New Roman"/>
              <w:b/>
              <w:color w:val="auto"/>
              <w:lang w:val="pt-BR" w:eastAsia="pt-BR"/>
            </w:rPr>
          </w:rPrChange>
        </w:rPr>
        <w:t xml:space="preserve"> G–I: </w:t>
      </w:r>
      <w:r w:rsidRPr="00E7789B">
        <w:rPr>
          <w:i/>
          <w:iCs/>
          <w:color w:val="auto"/>
          <w:rPrChange w:id="3909" w:author="W" w:date="2014-06-16T03:20:00Z">
            <w:rPr>
              <w:rFonts w:eastAsia="Times New Roman"/>
              <w:i/>
              <w:iCs/>
              <w:color w:val="auto"/>
              <w:lang w:val="pt-BR" w:eastAsia="pt-BR"/>
            </w:rPr>
          </w:rPrChange>
        </w:rPr>
        <w:t>Nephrococcus shilinensis</w:t>
      </w:r>
      <w:r w:rsidRPr="00E7789B">
        <w:rPr>
          <w:iCs/>
          <w:color w:val="auto"/>
          <w:rPrChange w:id="3910" w:author="W" w:date="2014-06-16T03:20:00Z">
            <w:rPr>
              <w:rFonts w:eastAsia="Times New Roman"/>
              <w:iCs/>
              <w:color w:val="auto"/>
              <w:lang w:val="pt-BR" w:eastAsia="pt-BR"/>
            </w:rPr>
          </w:rPrChange>
        </w:rPr>
        <w:t>.</w:t>
      </w:r>
      <w:r w:rsidRPr="00E7789B">
        <w:rPr>
          <w:i/>
          <w:iCs/>
          <w:color w:val="auto"/>
          <w:rPrChange w:id="3911" w:author="W" w:date="2014-06-16T03:20:00Z">
            <w:rPr>
              <w:rFonts w:eastAsia="Times New Roman"/>
              <w:i/>
              <w:iCs/>
              <w:color w:val="auto"/>
              <w:lang w:val="pt-BR" w:eastAsia="pt-BR"/>
            </w:rPr>
          </w:rPrChange>
        </w:rPr>
        <w:t xml:space="preserve"> </w:t>
      </w:r>
      <w:r w:rsidRPr="00E7789B">
        <w:rPr>
          <w:color w:val="auto"/>
          <w:rPrChange w:id="3912" w:author="W" w:date="2014-06-16T03:20:00Z">
            <w:rPr>
              <w:rFonts w:eastAsia="Times New Roman"/>
              <w:color w:val="auto"/>
              <w:lang w:val="pt-BR" w:eastAsia="pt-BR"/>
            </w:rPr>
          </w:rPrChange>
        </w:rPr>
        <w:t xml:space="preserve"> G</w:t>
      </w:r>
      <w:r w:rsidRPr="00E7789B">
        <w:rPr>
          <w:b/>
          <w:color w:val="auto"/>
          <w:rPrChange w:id="3913" w:author="W" w:date="2014-06-16T03:20:00Z">
            <w:rPr>
              <w:rFonts w:eastAsia="Times New Roman"/>
              <w:b/>
              <w:color w:val="auto"/>
              <w:lang w:val="pt-BR" w:eastAsia="pt-BR"/>
            </w:rPr>
          </w:rPrChange>
        </w:rPr>
        <w:t>–</w:t>
      </w:r>
      <w:r w:rsidRPr="00E7789B">
        <w:rPr>
          <w:color w:val="auto"/>
          <w:rPrChange w:id="3914" w:author="W" w:date="2014-06-16T03:20:00Z">
            <w:rPr>
              <w:rFonts w:eastAsia="Times New Roman"/>
              <w:color w:val="auto"/>
              <w:lang w:val="pt-BR" w:eastAsia="pt-BR"/>
            </w:rPr>
          </w:rPrChange>
        </w:rPr>
        <w:t xml:space="preserve">H: general colony aspect. I: detail of reniform cells (arrows). </w:t>
      </w:r>
      <w:r w:rsidRPr="00E7789B">
        <w:rPr>
          <w:b/>
          <w:color w:val="auto"/>
          <w:rPrChange w:id="3915" w:author="W" w:date="2014-06-16T03:20:00Z">
            <w:rPr>
              <w:rFonts w:eastAsia="Times New Roman"/>
              <w:b/>
              <w:color w:val="auto"/>
              <w:lang w:val="pt-BR" w:eastAsia="pt-BR"/>
            </w:rPr>
          </w:rPrChange>
        </w:rPr>
        <w:t xml:space="preserve">J–K: </w:t>
      </w:r>
      <w:r w:rsidRPr="00E7789B">
        <w:rPr>
          <w:i/>
          <w:iCs/>
          <w:color w:val="auto"/>
          <w:rPrChange w:id="3916" w:author="W" w:date="2014-06-16T03:20:00Z">
            <w:rPr>
              <w:rFonts w:eastAsia="Times New Roman"/>
              <w:i/>
              <w:iCs/>
              <w:color w:val="auto"/>
              <w:lang w:val="pt-BR" w:eastAsia="pt-BR"/>
            </w:rPr>
          </w:rPrChange>
        </w:rPr>
        <w:t>Pseudocapsa dubia.</w:t>
      </w:r>
      <w:r w:rsidRPr="00E7789B">
        <w:rPr>
          <w:color w:val="auto"/>
          <w:rPrChange w:id="3917" w:author="W" w:date="2014-06-16T03:20:00Z">
            <w:rPr>
              <w:rFonts w:eastAsia="Times New Roman"/>
              <w:color w:val="auto"/>
              <w:lang w:val="pt-BR" w:eastAsia="pt-BR"/>
            </w:rPr>
          </w:rPrChange>
        </w:rPr>
        <w:t xml:space="preserve"> J</w:t>
      </w:r>
      <w:r w:rsidRPr="00E7789B">
        <w:rPr>
          <w:b/>
          <w:color w:val="auto"/>
          <w:rPrChange w:id="3918" w:author="W" w:date="2014-06-16T03:20:00Z">
            <w:rPr>
              <w:rFonts w:eastAsia="Times New Roman"/>
              <w:b/>
              <w:color w:val="auto"/>
              <w:lang w:val="pt-BR" w:eastAsia="pt-BR"/>
            </w:rPr>
          </w:rPrChange>
        </w:rPr>
        <w:t>–</w:t>
      </w:r>
      <w:r w:rsidRPr="00E7789B">
        <w:rPr>
          <w:color w:val="auto"/>
          <w:rPrChange w:id="3919" w:author="W" w:date="2014-06-16T03:20:00Z">
            <w:rPr>
              <w:rFonts w:eastAsia="Times New Roman"/>
              <w:color w:val="auto"/>
              <w:lang w:val="pt-BR" w:eastAsia="pt-BR"/>
            </w:rPr>
          </w:rPrChange>
        </w:rPr>
        <w:t>K: general colony aspect with colonies showing brown sheaths (arrow)</w:t>
      </w:r>
      <w:r w:rsidRPr="00E7789B">
        <w:rPr>
          <w:i/>
          <w:iCs/>
          <w:color w:val="auto"/>
          <w:rPrChange w:id="3920" w:author="W" w:date="2014-06-16T03:20:00Z">
            <w:rPr>
              <w:rFonts w:eastAsia="Times New Roman"/>
              <w:i/>
              <w:iCs/>
              <w:color w:val="auto"/>
              <w:lang w:val="pt-BR" w:eastAsia="pt-BR"/>
            </w:rPr>
          </w:rPrChange>
        </w:rPr>
        <w:t xml:space="preserve">. </w:t>
      </w:r>
      <w:r w:rsidRPr="00E7789B">
        <w:rPr>
          <w:color w:val="auto"/>
          <w:rPrChange w:id="3921" w:author="W" w:date="2014-06-16T03:20:00Z">
            <w:rPr>
              <w:rFonts w:eastAsia="Times New Roman"/>
              <w:color w:val="auto"/>
              <w:lang w:val="pt-BR" w:eastAsia="pt-BR"/>
            </w:rPr>
          </w:rPrChange>
        </w:rPr>
        <w:t>Scale bar: 10μm.</w:t>
      </w:r>
    </w:p>
    <w:p w14:paraId="674A1A61" w14:textId="77777777" w:rsidR="00001987" w:rsidRPr="007425AE" w:rsidRDefault="00001987">
      <w:pPr>
        <w:pStyle w:val="Default"/>
        <w:spacing w:line="480" w:lineRule="auto"/>
        <w:jc w:val="both"/>
        <w:rPr>
          <w:iCs/>
          <w:color w:val="auto"/>
        </w:rPr>
      </w:pPr>
    </w:p>
    <w:p w14:paraId="20E2EE08" w14:textId="77777777" w:rsidR="00001987" w:rsidRPr="00E7789B" w:rsidRDefault="00CB6CC6">
      <w:pPr>
        <w:pStyle w:val="Default"/>
        <w:spacing w:line="480" w:lineRule="auto"/>
        <w:jc w:val="both"/>
        <w:rPr>
          <w:b/>
          <w:iCs/>
          <w:color w:val="auto"/>
        </w:rPr>
      </w:pPr>
      <w:r w:rsidRPr="00E7789B">
        <w:rPr>
          <w:b/>
          <w:iCs/>
          <w:color w:val="auto"/>
          <w:rPrChange w:id="3922" w:author="W" w:date="2014-06-16T03:20:00Z">
            <w:rPr>
              <w:rFonts w:eastAsia="Times New Roman"/>
              <w:b/>
              <w:iCs/>
              <w:color w:val="auto"/>
              <w:lang w:val="pt-BR" w:eastAsia="pt-BR"/>
            </w:rPr>
          </w:rPrChange>
        </w:rPr>
        <w:t>Figure 7</w:t>
      </w:r>
    </w:p>
    <w:p w14:paraId="3CD266DF" w14:textId="77777777" w:rsidR="00001987" w:rsidRPr="00E7789B" w:rsidRDefault="00CB6CC6">
      <w:pPr>
        <w:pStyle w:val="Default"/>
        <w:spacing w:line="480" w:lineRule="auto"/>
        <w:jc w:val="both"/>
        <w:rPr>
          <w:color w:val="auto"/>
        </w:rPr>
      </w:pPr>
      <w:r w:rsidRPr="00E7789B">
        <w:rPr>
          <w:b/>
          <w:color w:val="auto"/>
          <w:rPrChange w:id="3923" w:author="W" w:date="2014-06-16T03:20:00Z">
            <w:rPr>
              <w:rFonts w:eastAsia="Times New Roman"/>
              <w:b/>
              <w:color w:val="auto"/>
              <w:lang w:val="pt-BR" w:eastAsia="pt-BR"/>
            </w:rPr>
          </w:rPrChange>
        </w:rPr>
        <w:t xml:space="preserve">A: </w:t>
      </w:r>
      <w:r w:rsidRPr="00E7789B">
        <w:rPr>
          <w:i/>
          <w:iCs/>
          <w:color w:val="auto"/>
          <w:rPrChange w:id="3924" w:author="W" w:date="2014-06-16T03:20:00Z">
            <w:rPr>
              <w:rFonts w:eastAsia="Times New Roman"/>
              <w:i/>
              <w:iCs/>
              <w:color w:val="auto"/>
              <w:lang w:val="pt-BR" w:eastAsia="pt-BR"/>
            </w:rPr>
          </w:rPrChange>
        </w:rPr>
        <w:t>Chondrocystis dermochroa</w:t>
      </w:r>
      <w:r w:rsidRPr="00E7789B">
        <w:rPr>
          <w:color w:val="auto"/>
          <w:rPrChange w:id="3925" w:author="W" w:date="2014-06-16T03:20:00Z">
            <w:rPr>
              <w:rFonts w:eastAsia="Times New Roman"/>
              <w:color w:val="auto"/>
              <w:lang w:val="pt-BR" w:eastAsia="pt-BR"/>
            </w:rPr>
          </w:rPrChange>
        </w:rPr>
        <w:t xml:space="preserve">: general colony aspect with densely aggregated colonies. </w:t>
      </w:r>
      <w:r w:rsidRPr="00E7789B">
        <w:rPr>
          <w:b/>
          <w:color w:val="auto"/>
          <w:lang w:val="pt-BR"/>
          <w:rPrChange w:id="3926" w:author="W" w:date="2014-06-16T03:20:00Z">
            <w:rPr>
              <w:rFonts w:eastAsia="Times New Roman"/>
              <w:b/>
              <w:color w:val="auto"/>
              <w:lang w:val="pt-BR" w:eastAsia="pt-BR"/>
            </w:rPr>
          </w:rPrChange>
        </w:rPr>
        <w:t xml:space="preserve">B–C: </w:t>
      </w:r>
      <w:r w:rsidRPr="00E7789B">
        <w:rPr>
          <w:i/>
          <w:iCs/>
          <w:color w:val="auto"/>
          <w:lang w:val="pt-BR"/>
          <w:rPrChange w:id="3927" w:author="W" w:date="2014-06-16T03:20:00Z">
            <w:rPr>
              <w:rFonts w:eastAsia="Times New Roman"/>
              <w:i/>
              <w:iCs/>
              <w:color w:val="auto"/>
              <w:lang w:val="pt-BR" w:eastAsia="pt-BR"/>
            </w:rPr>
          </w:rPrChange>
        </w:rPr>
        <w:t>Gloeocapsa compacta</w:t>
      </w:r>
      <w:r w:rsidRPr="00E7789B">
        <w:rPr>
          <w:color w:val="auto"/>
          <w:lang w:val="pt-BR"/>
          <w:rPrChange w:id="3928" w:author="W" w:date="2014-06-16T03:20:00Z">
            <w:rPr>
              <w:rFonts w:eastAsia="Times New Roman"/>
              <w:color w:val="auto"/>
              <w:lang w:val="pt-BR" w:eastAsia="pt-BR"/>
            </w:rPr>
          </w:rPrChange>
        </w:rPr>
        <w:t xml:space="preserve">. </w:t>
      </w:r>
      <w:r w:rsidRPr="00E7789B">
        <w:rPr>
          <w:b/>
          <w:color w:val="auto"/>
          <w:lang w:val="pt-BR"/>
          <w:rPrChange w:id="3929" w:author="W" w:date="2014-06-16T03:20:00Z">
            <w:rPr>
              <w:rFonts w:eastAsia="Times New Roman"/>
              <w:b/>
              <w:color w:val="auto"/>
              <w:lang w:val="pt-BR" w:eastAsia="pt-BR"/>
            </w:rPr>
          </w:rPrChange>
        </w:rPr>
        <w:t xml:space="preserve">D–G: </w:t>
      </w:r>
      <w:r w:rsidRPr="00E7789B">
        <w:rPr>
          <w:i/>
          <w:color w:val="auto"/>
          <w:lang w:val="pt-BR"/>
          <w:rPrChange w:id="3930" w:author="W" w:date="2014-06-16T03:20:00Z">
            <w:rPr>
              <w:rFonts w:eastAsia="Times New Roman"/>
              <w:i/>
              <w:color w:val="auto"/>
              <w:lang w:val="pt-BR" w:eastAsia="pt-BR"/>
            </w:rPr>
          </w:rPrChange>
        </w:rPr>
        <w:t>Gloeocapsa nigrescens</w:t>
      </w:r>
      <w:r w:rsidRPr="00E7789B">
        <w:rPr>
          <w:b/>
          <w:color w:val="auto"/>
          <w:lang w:val="pt-BR"/>
          <w:rPrChange w:id="3931" w:author="W" w:date="2014-06-16T03:20:00Z">
            <w:rPr>
              <w:rFonts w:eastAsia="Times New Roman"/>
              <w:b/>
              <w:color w:val="auto"/>
              <w:lang w:val="pt-BR" w:eastAsia="pt-BR"/>
            </w:rPr>
          </w:rPrChange>
        </w:rPr>
        <w:t xml:space="preserve">. </w:t>
      </w:r>
      <w:r w:rsidRPr="00E7789B">
        <w:rPr>
          <w:color w:val="auto"/>
          <w:lang w:val="pt-BR"/>
          <w:rPrChange w:id="3932" w:author="W" w:date="2014-06-16T03:20:00Z">
            <w:rPr>
              <w:rFonts w:eastAsia="Times New Roman"/>
              <w:color w:val="auto"/>
              <w:lang w:val="pt-BR" w:eastAsia="pt-BR"/>
            </w:rPr>
          </w:rPrChange>
        </w:rPr>
        <w:t>D</w:t>
      </w:r>
      <w:r w:rsidRPr="00E7789B">
        <w:rPr>
          <w:b/>
          <w:color w:val="auto"/>
          <w:lang w:val="pt-BR"/>
          <w:rPrChange w:id="3933" w:author="W" w:date="2014-06-16T03:20:00Z">
            <w:rPr>
              <w:rFonts w:eastAsia="Times New Roman"/>
              <w:b/>
              <w:color w:val="auto"/>
              <w:lang w:val="pt-BR" w:eastAsia="pt-BR"/>
            </w:rPr>
          </w:rPrChange>
        </w:rPr>
        <w:t>–</w:t>
      </w:r>
      <w:r w:rsidRPr="00E7789B">
        <w:rPr>
          <w:color w:val="auto"/>
          <w:lang w:val="pt-BR"/>
          <w:rPrChange w:id="3934" w:author="W" w:date="2014-06-16T03:20:00Z">
            <w:rPr>
              <w:rFonts w:eastAsia="Times New Roman"/>
              <w:color w:val="auto"/>
              <w:lang w:val="pt-BR" w:eastAsia="pt-BR"/>
            </w:rPr>
          </w:rPrChange>
        </w:rPr>
        <w:t xml:space="preserve">E: general mature colony aspect. </w:t>
      </w:r>
      <w:r w:rsidRPr="00E7789B">
        <w:rPr>
          <w:color w:val="auto"/>
          <w:rPrChange w:id="3935" w:author="W" w:date="2014-06-16T03:20:00Z">
            <w:rPr>
              <w:rFonts w:eastAsia="Times New Roman"/>
              <w:color w:val="auto"/>
              <w:lang w:val="pt-BR" w:eastAsia="pt-BR"/>
            </w:rPr>
          </w:rPrChange>
        </w:rPr>
        <w:t xml:space="preserve">F: spores inside the colony. G: released spores. </w:t>
      </w:r>
      <w:r w:rsidRPr="00E7789B">
        <w:rPr>
          <w:b/>
          <w:color w:val="auto"/>
          <w:rPrChange w:id="3936" w:author="W" w:date="2014-06-16T03:20:00Z">
            <w:rPr>
              <w:rFonts w:eastAsia="Times New Roman"/>
              <w:b/>
              <w:color w:val="auto"/>
              <w:lang w:val="pt-BR" w:eastAsia="pt-BR"/>
            </w:rPr>
          </w:rPrChange>
        </w:rPr>
        <w:t xml:space="preserve">H: </w:t>
      </w:r>
      <w:r w:rsidRPr="00E7789B">
        <w:rPr>
          <w:i/>
          <w:iCs/>
          <w:color w:val="auto"/>
          <w:rPrChange w:id="3937" w:author="W" w:date="2014-06-16T03:20:00Z">
            <w:rPr>
              <w:rFonts w:eastAsia="Times New Roman"/>
              <w:i/>
              <w:iCs/>
              <w:color w:val="auto"/>
              <w:lang w:val="pt-BR" w:eastAsia="pt-BR"/>
            </w:rPr>
          </w:rPrChange>
        </w:rPr>
        <w:t>Gloeocapsa novacekii</w:t>
      </w:r>
      <w:r w:rsidRPr="00E7789B">
        <w:rPr>
          <w:color w:val="auto"/>
          <w:rPrChange w:id="3938" w:author="W" w:date="2014-06-16T03:20:00Z">
            <w:rPr>
              <w:rFonts w:eastAsia="Times New Roman"/>
              <w:color w:val="auto"/>
              <w:lang w:val="pt-BR" w:eastAsia="pt-BR"/>
            </w:rPr>
          </w:rPrChange>
        </w:rPr>
        <w:t>. Scale bar: 10μm.</w:t>
      </w:r>
    </w:p>
    <w:p w14:paraId="6EC15B2A" w14:textId="77777777" w:rsidR="00DE504C" w:rsidRPr="007425AE" w:rsidRDefault="00DE504C">
      <w:pPr>
        <w:pStyle w:val="Default"/>
        <w:spacing w:line="480" w:lineRule="auto"/>
        <w:jc w:val="both"/>
        <w:rPr>
          <w:color w:val="auto"/>
        </w:rPr>
      </w:pPr>
    </w:p>
    <w:p w14:paraId="0AD35884" w14:textId="77777777" w:rsidR="00001987" w:rsidRPr="007425AE" w:rsidRDefault="00CB6CC6">
      <w:pPr>
        <w:autoSpaceDE w:val="0"/>
        <w:autoSpaceDN w:val="0"/>
        <w:adjustRightInd w:val="0"/>
        <w:spacing w:before="0" w:after="0" w:line="480" w:lineRule="auto"/>
        <w:jc w:val="both"/>
        <w:rPr>
          <w:rFonts w:eastAsiaTheme="minorHAnsi"/>
          <w:b/>
          <w:lang w:val="en-US"/>
        </w:rPr>
      </w:pPr>
      <w:r w:rsidRPr="007425AE">
        <w:rPr>
          <w:rFonts w:eastAsiaTheme="minorHAnsi"/>
          <w:b/>
          <w:lang w:val="en-US"/>
        </w:rPr>
        <w:t>Figure 8</w:t>
      </w:r>
    </w:p>
    <w:p w14:paraId="68F775F9" w14:textId="77777777" w:rsidR="00001987" w:rsidRPr="00FA5BA7" w:rsidRDefault="00CB6CC6">
      <w:pPr>
        <w:autoSpaceDE w:val="0"/>
        <w:autoSpaceDN w:val="0"/>
        <w:adjustRightInd w:val="0"/>
        <w:spacing w:before="0" w:after="0" w:line="480" w:lineRule="auto"/>
        <w:jc w:val="both"/>
        <w:rPr>
          <w:rFonts w:eastAsiaTheme="minorHAnsi"/>
          <w:lang w:val="en-US" w:eastAsia="en-US"/>
        </w:rPr>
      </w:pPr>
      <w:r w:rsidRPr="007425AE">
        <w:rPr>
          <w:rFonts w:eastAsiaTheme="minorHAnsi"/>
          <w:b/>
          <w:lang w:val="en-US" w:eastAsia="en-US"/>
        </w:rPr>
        <w:lastRenderedPageBreak/>
        <w:t>A</w:t>
      </w:r>
      <w:r w:rsidRPr="007425AE">
        <w:rPr>
          <w:b/>
          <w:lang w:val="en-US"/>
        </w:rPr>
        <w:t>–C</w:t>
      </w:r>
      <w:r w:rsidRPr="00316929">
        <w:rPr>
          <w:rFonts w:eastAsiaTheme="minorHAnsi"/>
          <w:b/>
          <w:lang w:val="en-US" w:eastAsia="en-US"/>
        </w:rPr>
        <w:t xml:space="preserve">: </w:t>
      </w:r>
      <w:r w:rsidRPr="00316929">
        <w:rPr>
          <w:i/>
          <w:iCs/>
          <w:lang w:val="en-US"/>
        </w:rPr>
        <w:t>Gloeocapsa novacekii</w:t>
      </w:r>
      <w:r w:rsidRPr="00D87149">
        <w:rPr>
          <w:iCs/>
          <w:lang w:val="en-US"/>
        </w:rPr>
        <w:t>. A</w:t>
      </w:r>
      <w:r w:rsidRPr="00F7051B">
        <w:rPr>
          <w:b/>
          <w:lang w:val="en-US"/>
        </w:rPr>
        <w:t>–</w:t>
      </w:r>
      <w:r w:rsidRPr="00F7051B">
        <w:rPr>
          <w:iCs/>
          <w:lang w:val="en-US"/>
        </w:rPr>
        <w:t xml:space="preserve">B: </w:t>
      </w:r>
      <w:r w:rsidRPr="00F7051B">
        <w:rPr>
          <w:lang w:val="en-US"/>
        </w:rPr>
        <w:t>variability of colonial morphology. C: released spores</w:t>
      </w:r>
      <w:r w:rsidRPr="00781BA6">
        <w:rPr>
          <w:b/>
          <w:lang w:val="en-US"/>
        </w:rPr>
        <w:t xml:space="preserve">. D–E: </w:t>
      </w:r>
      <w:r w:rsidRPr="00A84FF0">
        <w:rPr>
          <w:i/>
          <w:iCs/>
          <w:lang w:val="en-US"/>
        </w:rPr>
        <w:t xml:space="preserve">Gloeocapsa punctata. </w:t>
      </w:r>
      <w:r w:rsidRPr="00A84FF0">
        <w:rPr>
          <w:rFonts w:eastAsiaTheme="minorHAnsi"/>
          <w:b/>
          <w:lang w:val="en-US" w:eastAsia="en-US"/>
        </w:rPr>
        <w:t>F</w:t>
      </w:r>
      <w:r w:rsidRPr="00A84FF0">
        <w:rPr>
          <w:b/>
          <w:lang w:val="en-US"/>
        </w:rPr>
        <w:t>–G</w:t>
      </w:r>
      <w:r w:rsidRPr="00A84FF0">
        <w:rPr>
          <w:rFonts w:eastAsiaTheme="minorHAnsi"/>
          <w:b/>
          <w:lang w:val="en-US" w:eastAsia="en-US"/>
        </w:rPr>
        <w:t xml:space="preserve">: </w:t>
      </w:r>
      <w:r w:rsidRPr="00A84FF0">
        <w:rPr>
          <w:i/>
          <w:iCs/>
          <w:lang w:val="en-US"/>
        </w:rPr>
        <w:t xml:space="preserve">Gloeocapsa stegophila. </w:t>
      </w:r>
      <w:r w:rsidRPr="00A84FF0">
        <w:rPr>
          <w:lang w:val="en-US"/>
        </w:rPr>
        <w:t>F: general aspect of colonies found on rocks. G: general aspect of c</w:t>
      </w:r>
      <w:r w:rsidRPr="005B36B7">
        <w:rPr>
          <w:lang w:val="en-US"/>
        </w:rPr>
        <w:t xml:space="preserve">olonies found on tree barks. </w:t>
      </w:r>
      <w:r w:rsidRPr="005B36B7">
        <w:rPr>
          <w:rFonts w:eastAsiaTheme="minorHAnsi"/>
          <w:b/>
          <w:lang w:val="en-US" w:eastAsia="en-US"/>
        </w:rPr>
        <w:t>H</w:t>
      </w:r>
      <w:r w:rsidRPr="00A026B4">
        <w:rPr>
          <w:b/>
          <w:lang w:val="en-US"/>
        </w:rPr>
        <w:t>–I</w:t>
      </w:r>
      <w:r w:rsidRPr="00A026B4">
        <w:rPr>
          <w:rFonts w:eastAsiaTheme="minorHAnsi"/>
          <w:b/>
          <w:lang w:val="en-US" w:eastAsia="en-US"/>
        </w:rPr>
        <w:t xml:space="preserve">: </w:t>
      </w:r>
      <w:r w:rsidRPr="00A026B4">
        <w:rPr>
          <w:i/>
          <w:iCs/>
          <w:lang w:val="en-US"/>
        </w:rPr>
        <w:t xml:space="preserve">Chlorogloea </w:t>
      </w:r>
      <w:r w:rsidRPr="00A026B4">
        <w:rPr>
          <w:lang w:val="en-US"/>
        </w:rPr>
        <w:t xml:space="preserve">cf. </w:t>
      </w:r>
      <w:r w:rsidRPr="00FA5BA7">
        <w:rPr>
          <w:i/>
          <w:iCs/>
          <w:lang w:val="en-US"/>
        </w:rPr>
        <w:t>novacekii</w:t>
      </w:r>
      <w:r w:rsidRPr="00FA5BA7">
        <w:rPr>
          <w:lang w:val="en-US"/>
        </w:rPr>
        <w:t xml:space="preserve">: general colony aspect showing cells with individual envelopes (arrow). Scale bar: </w:t>
      </w:r>
      <w:r w:rsidRPr="00FA5BA7">
        <w:rPr>
          <w:rFonts w:eastAsiaTheme="minorHAnsi"/>
          <w:lang w:val="en-US" w:eastAsia="en-US"/>
        </w:rPr>
        <w:t>10μm.</w:t>
      </w:r>
    </w:p>
    <w:p w14:paraId="7875D03C" w14:textId="77777777" w:rsidR="00001987" w:rsidRPr="008877E2" w:rsidRDefault="00001987">
      <w:pPr>
        <w:autoSpaceDE w:val="0"/>
        <w:autoSpaceDN w:val="0"/>
        <w:adjustRightInd w:val="0"/>
        <w:spacing w:before="0" w:after="0" w:line="480" w:lineRule="auto"/>
        <w:jc w:val="both"/>
        <w:rPr>
          <w:rFonts w:eastAsiaTheme="minorHAnsi"/>
          <w:lang w:val="en-US" w:eastAsia="en-US"/>
        </w:rPr>
      </w:pPr>
    </w:p>
    <w:p w14:paraId="5AC27486" w14:textId="77777777" w:rsidR="00001987" w:rsidRPr="0043609D" w:rsidRDefault="00CB6CC6">
      <w:pPr>
        <w:autoSpaceDE w:val="0"/>
        <w:autoSpaceDN w:val="0"/>
        <w:adjustRightInd w:val="0"/>
        <w:spacing w:before="0" w:after="0" w:line="480" w:lineRule="auto"/>
        <w:jc w:val="both"/>
        <w:rPr>
          <w:rFonts w:eastAsiaTheme="minorHAnsi"/>
          <w:b/>
          <w:lang w:val="en-US" w:eastAsia="en-US"/>
        </w:rPr>
      </w:pPr>
      <w:r w:rsidRPr="0043609D">
        <w:rPr>
          <w:rFonts w:eastAsiaTheme="minorHAnsi"/>
          <w:b/>
          <w:lang w:val="en-US" w:eastAsia="en-US"/>
        </w:rPr>
        <w:t>Figure 9</w:t>
      </w:r>
    </w:p>
    <w:p w14:paraId="70FD13B7" w14:textId="77777777" w:rsidR="00001987" w:rsidRPr="00E7789B" w:rsidRDefault="00CB6CC6">
      <w:pPr>
        <w:autoSpaceDE w:val="0"/>
        <w:autoSpaceDN w:val="0"/>
        <w:adjustRightInd w:val="0"/>
        <w:spacing w:before="0" w:after="0" w:line="480" w:lineRule="auto"/>
        <w:jc w:val="both"/>
        <w:rPr>
          <w:rFonts w:eastAsiaTheme="minorHAnsi"/>
          <w:lang w:eastAsia="en-US"/>
          <w:rPrChange w:id="3939" w:author="W" w:date="2014-06-16T03:20:00Z">
            <w:rPr>
              <w:rFonts w:eastAsiaTheme="minorHAnsi"/>
              <w:sz w:val="23"/>
              <w:szCs w:val="23"/>
              <w:lang w:val="en-US" w:eastAsia="en-US"/>
            </w:rPr>
          </w:rPrChange>
        </w:rPr>
      </w:pPr>
      <w:r w:rsidRPr="0043609D">
        <w:rPr>
          <w:rFonts w:eastAsiaTheme="minorHAnsi"/>
          <w:b/>
          <w:lang w:val="en-US" w:eastAsia="en-US"/>
        </w:rPr>
        <w:t>A</w:t>
      </w:r>
      <w:r w:rsidRPr="0043609D">
        <w:rPr>
          <w:b/>
          <w:lang w:val="en-US"/>
        </w:rPr>
        <w:t>–B</w:t>
      </w:r>
      <w:r w:rsidRPr="0043609D">
        <w:rPr>
          <w:rFonts w:eastAsiaTheme="minorHAnsi"/>
          <w:b/>
          <w:lang w:val="en-US" w:eastAsia="en-US"/>
        </w:rPr>
        <w:t xml:space="preserve">: </w:t>
      </w:r>
      <w:r w:rsidRPr="00E7789B">
        <w:rPr>
          <w:i/>
          <w:iCs/>
          <w:lang w:val="en-US"/>
          <w:rPrChange w:id="3940" w:author="W" w:date="2014-06-16T03:20:00Z">
            <w:rPr>
              <w:i/>
              <w:iCs/>
              <w:sz w:val="23"/>
              <w:szCs w:val="23"/>
              <w:lang w:val="en-US"/>
            </w:rPr>
          </w:rPrChange>
        </w:rPr>
        <w:t xml:space="preserve">Cyanoarbor </w:t>
      </w:r>
      <w:r w:rsidRPr="00E7789B">
        <w:rPr>
          <w:lang w:val="en-US"/>
          <w:rPrChange w:id="3941" w:author="W" w:date="2014-06-16T03:20:00Z">
            <w:rPr>
              <w:sz w:val="23"/>
              <w:szCs w:val="23"/>
              <w:lang w:val="en-US"/>
            </w:rPr>
          </w:rPrChange>
        </w:rPr>
        <w:t xml:space="preserve">aff. </w:t>
      </w:r>
      <w:proofErr w:type="gramStart"/>
      <w:r w:rsidRPr="00E7789B">
        <w:rPr>
          <w:i/>
          <w:iCs/>
          <w:lang w:val="en-US"/>
          <w:rPrChange w:id="3942" w:author="W" w:date="2014-06-16T03:20:00Z">
            <w:rPr>
              <w:i/>
              <w:iCs/>
              <w:sz w:val="23"/>
              <w:szCs w:val="23"/>
              <w:lang w:val="en-US"/>
            </w:rPr>
          </w:rPrChange>
        </w:rPr>
        <w:t>himalayensis</w:t>
      </w:r>
      <w:proofErr w:type="gramEnd"/>
      <w:r w:rsidRPr="00E7789B">
        <w:rPr>
          <w:i/>
          <w:iCs/>
          <w:lang w:val="en-US"/>
          <w:rPrChange w:id="3943" w:author="W" w:date="2014-06-16T03:20:00Z">
            <w:rPr>
              <w:i/>
              <w:iCs/>
              <w:sz w:val="23"/>
              <w:szCs w:val="23"/>
              <w:lang w:val="en-US"/>
            </w:rPr>
          </w:rPrChange>
        </w:rPr>
        <w:t xml:space="preserve">. </w:t>
      </w:r>
      <w:r w:rsidRPr="00E7789B">
        <w:rPr>
          <w:lang w:val="en-US"/>
          <w:rPrChange w:id="3944" w:author="W" w:date="2014-06-16T03:20:00Z">
            <w:rPr>
              <w:sz w:val="23"/>
              <w:szCs w:val="23"/>
              <w:lang w:val="en-US"/>
            </w:rPr>
          </w:rPrChange>
        </w:rPr>
        <w:t xml:space="preserve">A: lobate colony aspect. B: detail of a colonial lobe. </w:t>
      </w:r>
      <w:r w:rsidRPr="00E7789B">
        <w:rPr>
          <w:rFonts w:eastAsiaTheme="minorHAnsi"/>
          <w:b/>
          <w:lang w:val="en-US" w:eastAsia="en-US"/>
        </w:rPr>
        <w:t>C</w:t>
      </w:r>
      <w:r w:rsidRPr="00E7789B">
        <w:rPr>
          <w:b/>
          <w:lang w:val="en-US"/>
        </w:rPr>
        <w:t>–E</w:t>
      </w:r>
      <w:r w:rsidRPr="00E7789B">
        <w:rPr>
          <w:rFonts w:eastAsiaTheme="minorHAnsi"/>
          <w:b/>
          <w:lang w:val="en-US" w:eastAsia="en-US"/>
        </w:rPr>
        <w:t xml:space="preserve">: </w:t>
      </w:r>
      <w:r w:rsidRPr="00E7789B">
        <w:rPr>
          <w:rFonts w:eastAsiaTheme="minorHAnsi"/>
          <w:i/>
          <w:iCs/>
          <w:lang w:val="en-US" w:eastAsia="en-US"/>
          <w:rPrChange w:id="3945" w:author="W" w:date="2014-06-16T03:20:00Z">
            <w:rPr>
              <w:rFonts w:eastAsiaTheme="minorHAnsi"/>
              <w:i/>
              <w:iCs/>
              <w:sz w:val="23"/>
              <w:szCs w:val="23"/>
              <w:lang w:val="en-US" w:eastAsia="en-US"/>
            </w:rPr>
          </w:rPrChange>
        </w:rPr>
        <w:t>Entophysalis arboriformis</w:t>
      </w:r>
      <w:r w:rsidRPr="00E7789B">
        <w:rPr>
          <w:rFonts w:eastAsiaTheme="minorHAnsi"/>
          <w:iCs/>
          <w:lang w:val="en-US" w:eastAsia="en-US"/>
          <w:rPrChange w:id="3946" w:author="W" w:date="2014-06-16T03:20:00Z">
            <w:rPr>
              <w:rFonts w:eastAsiaTheme="minorHAnsi"/>
              <w:iCs/>
              <w:sz w:val="23"/>
              <w:szCs w:val="23"/>
              <w:lang w:val="en-US" w:eastAsia="en-US"/>
            </w:rPr>
          </w:rPrChange>
        </w:rPr>
        <w:t>.</w:t>
      </w:r>
      <w:r w:rsidRPr="00E7789B">
        <w:rPr>
          <w:rFonts w:eastAsiaTheme="minorHAnsi"/>
          <w:i/>
          <w:iCs/>
          <w:lang w:val="en-US" w:eastAsia="en-US"/>
          <w:rPrChange w:id="3947" w:author="W" w:date="2014-06-16T03:20:00Z">
            <w:rPr>
              <w:rFonts w:eastAsiaTheme="minorHAnsi"/>
              <w:i/>
              <w:iCs/>
              <w:sz w:val="23"/>
              <w:szCs w:val="23"/>
              <w:lang w:val="en-US" w:eastAsia="en-US"/>
            </w:rPr>
          </w:rPrChange>
        </w:rPr>
        <w:t xml:space="preserve"> </w:t>
      </w:r>
      <w:r w:rsidRPr="00E7789B">
        <w:rPr>
          <w:rFonts w:eastAsiaTheme="minorHAnsi"/>
          <w:lang w:val="en-US" w:eastAsia="en-US"/>
        </w:rPr>
        <w:t>C</w:t>
      </w:r>
      <w:r w:rsidRPr="00E7789B">
        <w:rPr>
          <w:lang w:val="en-US"/>
        </w:rPr>
        <w:t>–D</w:t>
      </w:r>
      <w:r w:rsidRPr="00E7789B">
        <w:rPr>
          <w:rFonts w:eastAsiaTheme="minorHAnsi"/>
          <w:lang w:val="en-US" w:eastAsia="en-US"/>
          <w:rPrChange w:id="3948" w:author="W" w:date="2014-06-16T03:20:00Z">
            <w:rPr>
              <w:rFonts w:eastAsiaTheme="minorHAnsi"/>
              <w:sz w:val="23"/>
              <w:szCs w:val="23"/>
              <w:lang w:val="en-US" w:eastAsia="en-US"/>
            </w:rPr>
          </w:rPrChange>
        </w:rPr>
        <w:t xml:space="preserve">: general colony aspect. E: detail of cell morphology. </w:t>
      </w:r>
      <w:r w:rsidRPr="00E7789B">
        <w:rPr>
          <w:rFonts w:eastAsiaTheme="minorHAnsi"/>
          <w:b/>
          <w:lang w:eastAsia="en-US"/>
          <w:rPrChange w:id="3949" w:author="W" w:date="2014-06-16T03:20:00Z">
            <w:rPr>
              <w:rFonts w:eastAsiaTheme="minorHAnsi"/>
              <w:b/>
              <w:lang w:val="en-US" w:eastAsia="en-US"/>
            </w:rPr>
          </w:rPrChange>
        </w:rPr>
        <w:t>F</w:t>
      </w:r>
      <w:r w:rsidRPr="00E7789B">
        <w:rPr>
          <w:b/>
          <w:rPrChange w:id="3950" w:author="W" w:date="2014-06-16T03:20:00Z">
            <w:rPr>
              <w:b/>
              <w:lang w:val="en-US"/>
            </w:rPr>
          </w:rPrChange>
        </w:rPr>
        <w:t>–G:</w:t>
      </w:r>
      <w:r w:rsidRPr="00E7789B">
        <w:rPr>
          <w:rFonts w:eastAsiaTheme="minorHAnsi"/>
          <w:lang w:eastAsia="en-US"/>
          <w:rPrChange w:id="3951" w:author="W" w:date="2014-06-16T03:20:00Z">
            <w:rPr>
              <w:rFonts w:eastAsiaTheme="minorHAnsi"/>
              <w:sz w:val="23"/>
              <w:szCs w:val="23"/>
              <w:lang w:val="en-US" w:eastAsia="en-US"/>
            </w:rPr>
          </w:rPrChange>
        </w:rPr>
        <w:t xml:space="preserve"> </w:t>
      </w:r>
      <w:r w:rsidRPr="00E7789B">
        <w:rPr>
          <w:rFonts w:eastAsiaTheme="minorHAnsi"/>
          <w:i/>
          <w:iCs/>
          <w:lang w:eastAsia="en-US"/>
          <w:rPrChange w:id="3952" w:author="W" w:date="2014-06-16T03:20:00Z">
            <w:rPr>
              <w:rFonts w:eastAsiaTheme="minorHAnsi"/>
              <w:i/>
              <w:iCs/>
              <w:sz w:val="23"/>
              <w:szCs w:val="23"/>
              <w:lang w:val="en-US" w:eastAsia="en-US"/>
            </w:rPr>
          </w:rPrChange>
        </w:rPr>
        <w:t xml:space="preserve">Entophysalis granulosa. </w:t>
      </w:r>
      <w:r w:rsidRPr="00E7789B">
        <w:rPr>
          <w:rPrChange w:id="3953" w:author="W" w:date="2014-06-16T03:20:00Z">
            <w:rPr>
              <w:lang w:val="en-US"/>
            </w:rPr>
          </w:rPrChange>
        </w:rPr>
        <w:t xml:space="preserve">Scale bar: </w:t>
      </w:r>
      <w:r w:rsidRPr="00E7789B">
        <w:rPr>
          <w:rFonts w:eastAsiaTheme="minorHAnsi"/>
          <w:lang w:eastAsia="en-US"/>
          <w:rPrChange w:id="3954" w:author="W" w:date="2014-06-16T03:20:00Z">
            <w:rPr>
              <w:rFonts w:eastAsiaTheme="minorHAnsi"/>
              <w:lang w:val="en-US" w:eastAsia="en-US"/>
            </w:rPr>
          </w:rPrChange>
        </w:rPr>
        <w:t>10</w:t>
      </w:r>
      <w:r w:rsidRPr="00E7789B">
        <w:rPr>
          <w:rFonts w:eastAsiaTheme="minorHAnsi"/>
          <w:lang w:val="en-US" w:eastAsia="en-US"/>
        </w:rPr>
        <w:t>μ</w:t>
      </w:r>
      <w:r w:rsidRPr="00E7789B">
        <w:rPr>
          <w:rFonts w:eastAsiaTheme="minorHAnsi"/>
          <w:lang w:eastAsia="en-US"/>
          <w:rPrChange w:id="3955" w:author="W" w:date="2014-06-16T03:20:00Z">
            <w:rPr>
              <w:rFonts w:eastAsiaTheme="minorHAnsi"/>
              <w:lang w:val="en-US" w:eastAsia="en-US"/>
            </w:rPr>
          </w:rPrChange>
        </w:rPr>
        <w:t>m.</w:t>
      </w:r>
    </w:p>
    <w:p w14:paraId="37EA47EB" w14:textId="77777777" w:rsidR="00001987" w:rsidRPr="00E7789B" w:rsidRDefault="00001987">
      <w:pPr>
        <w:autoSpaceDE w:val="0"/>
        <w:autoSpaceDN w:val="0"/>
        <w:adjustRightInd w:val="0"/>
        <w:spacing w:before="0" w:after="0" w:line="480" w:lineRule="auto"/>
        <w:jc w:val="both"/>
        <w:rPr>
          <w:rFonts w:eastAsiaTheme="minorHAnsi"/>
          <w:lang w:eastAsia="en-US"/>
          <w:rPrChange w:id="3956" w:author="W" w:date="2014-06-16T03:20:00Z">
            <w:rPr>
              <w:rFonts w:eastAsiaTheme="minorHAnsi"/>
              <w:sz w:val="23"/>
              <w:szCs w:val="23"/>
              <w:lang w:val="en-US" w:eastAsia="en-US"/>
            </w:rPr>
          </w:rPrChange>
        </w:rPr>
      </w:pPr>
    </w:p>
    <w:p w14:paraId="31D5E6B4" w14:textId="77777777" w:rsidR="00001987" w:rsidRPr="00E7789B" w:rsidRDefault="00CB6CC6">
      <w:pPr>
        <w:autoSpaceDE w:val="0"/>
        <w:autoSpaceDN w:val="0"/>
        <w:adjustRightInd w:val="0"/>
        <w:spacing w:before="0" w:after="0" w:line="480" w:lineRule="auto"/>
        <w:jc w:val="both"/>
        <w:rPr>
          <w:rFonts w:eastAsiaTheme="minorHAnsi"/>
          <w:b/>
          <w:lang w:eastAsia="en-US"/>
          <w:rPrChange w:id="3957" w:author="W" w:date="2014-06-16T03:20:00Z">
            <w:rPr>
              <w:rFonts w:eastAsiaTheme="minorHAnsi"/>
              <w:b/>
              <w:sz w:val="23"/>
              <w:szCs w:val="23"/>
              <w:lang w:val="en-US" w:eastAsia="en-US"/>
            </w:rPr>
          </w:rPrChange>
        </w:rPr>
      </w:pPr>
      <w:r w:rsidRPr="00E7789B">
        <w:rPr>
          <w:rFonts w:eastAsiaTheme="minorHAnsi"/>
          <w:b/>
          <w:lang w:eastAsia="en-US"/>
          <w:rPrChange w:id="3958" w:author="W" w:date="2014-06-16T03:20:00Z">
            <w:rPr>
              <w:rFonts w:eastAsiaTheme="minorHAnsi"/>
              <w:b/>
              <w:sz w:val="23"/>
              <w:szCs w:val="23"/>
              <w:lang w:val="en-US" w:eastAsia="en-US"/>
            </w:rPr>
          </w:rPrChange>
        </w:rPr>
        <w:t>Figure 10</w:t>
      </w:r>
    </w:p>
    <w:p w14:paraId="7600432E" w14:textId="77777777" w:rsidR="00001987" w:rsidRPr="00E7789B" w:rsidRDefault="00CB6CC6">
      <w:pPr>
        <w:autoSpaceDE w:val="0"/>
        <w:autoSpaceDN w:val="0"/>
        <w:adjustRightInd w:val="0"/>
        <w:spacing w:before="0" w:after="0" w:line="480" w:lineRule="auto"/>
        <w:jc w:val="both"/>
        <w:rPr>
          <w:rFonts w:eastAsiaTheme="minorHAnsi"/>
          <w:lang w:val="en-US"/>
        </w:rPr>
      </w:pPr>
      <w:r w:rsidRPr="00E7789B">
        <w:rPr>
          <w:rFonts w:eastAsiaTheme="minorHAnsi"/>
          <w:b/>
          <w:lang w:eastAsia="en-US"/>
          <w:rPrChange w:id="3959" w:author="W" w:date="2014-06-16T03:20:00Z">
            <w:rPr>
              <w:rFonts w:eastAsiaTheme="minorHAnsi"/>
              <w:b/>
              <w:lang w:val="en-US" w:eastAsia="en-US"/>
            </w:rPr>
          </w:rPrChange>
        </w:rPr>
        <w:t xml:space="preserve">A: </w:t>
      </w:r>
      <w:r w:rsidRPr="00E7789B">
        <w:rPr>
          <w:rFonts w:eastAsiaTheme="minorHAnsi"/>
          <w:i/>
          <w:iCs/>
          <w:lang w:eastAsia="en-US"/>
          <w:rPrChange w:id="3960" w:author="W" w:date="2014-06-16T03:20:00Z">
            <w:rPr>
              <w:rFonts w:eastAsiaTheme="minorHAnsi"/>
              <w:i/>
              <w:iCs/>
              <w:sz w:val="23"/>
              <w:szCs w:val="23"/>
              <w:lang w:val="en-US" w:eastAsia="en-US"/>
            </w:rPr>
          </w:rPrChange>
        </w:rPr>
        <w:t>Entophysalis granulosa</w:t>
      </w:r>
      <w:r w:rsidRPr="00E7789B">
        <w:rPr>
          <w:rFonts w:eastAsiaTheme="minorHAnsi"/>
          <w:iCs/>
          <w:lang w:eastAsia="en-US"/>
          <w:rPrChange w:id="3961" w:author="W" w:date="2014-06-16T03:20:00Z">
            <w:rPr>
              <w:rFonts w:eastAsiaTheme="minorHAnsi"/>
              <w:iCs/>
              <w:sz w:val="23"/>
              <w:szCs w:val="23"/>
              <w:lang w:val="en-US" w:eastAsia="en-US"/>
            </w:rPr>
          </w:rPrChange>
        </w:rPr>
        <w:t xml:space="preserve">. </w:t>
      </w:r>
      <w:r w:rsidRPr="00E7789B">
        <w:rPr>
          <w:rFonts w:eastAsiaTheme="minorHAnsi"/>
          <w:b/>
          <w:lang w:val="en-US" w:eastAsia="en-US"/>
        </w:rPr>
        <w:t>B</w:t>
      </w:r>
      <w:r w:rsidRPr="00E7789B">
        <w:rPr>
          <w:b/>
          <w:lang w:val="en-US"/>
        </w:rPr>
        <w:t>–C</w:t>
      </w:r>
      <w:r w:rsidRPr="00E7789B">
        <w:rPr>
          <w:rFonts w:eastAsiaTheme="minorHAnsi"/>
          <w:b/>
          <w:lang w:val="en-US" w:eastAsia="en-US"/>
        </w:rPr>
        <w:t xml:space="preserve">: </w:t>
      </w:r>
      <w:r w:rsidRPr="00E7789B">
        <w:rPr>
          <w:rFonts w:eastAsiaTheme="minorHAnsi"/>
          <w:i/>
          <w:iCs/>
          <w:lang w:val="en-US" w:eastAsia="en-US"/>
          <w:rPrChange w:id="3962" w:author="W" w:date="2014-06-16T03:20:00Z">
            <w:rPr>
              <w:rFonts w:eastAsiaTheme="minorHAnsi"/>
              <w:i/>
              <w:iCs/>
              <w:sz w:val="23"/>
              <w:szCs w:val="23"/>
              <w:lang w:val="en-US" w:eastAsia="en-US"/>
            </w:rPr>
          </w:rPrChange>
        </w:rPr>
        <w:t xml:space="preserve">Entophysalis </w:t>
      </w:r>
      <w:r w:rsidRPr="00E7789B">
        <w:rPr>
          <w:rFonts w:eastAsiaTheme="minorHAnsi"/>
          <w:lang w:val="en-US" w:eastAsia="en-US"/>
          <w:rPrChange w:id="3963" w:author="W" w:date="2014-06-16T03:20:00Z">
            <w:rPr>
              <w:rFonts w:eastAsiaTheme="minorHAnsi"/>
              <w:sz w:val="23"/>
              <w:szCs w:val="23"/>
              <w:lang w:val="en-US" w:eastAsia="en-US"/>
            </w:rPr>
          </w:rPrChange>
        </w:rPr>
        <w:t xml:space="preserve">cf. </w:t>
      </w:r>
      <w:r w:rsidRPr="00E7789B">
        <w:rPr>
          <w:rFonts w:eastAsiaTheme="minorHAnsi"/>
          <w:i/>
          <w:iCs/>
          <w:lang w:val="en-US" w:eastAsia="en-US"/>
          <w:rPrChange w:id="3964" w:author="W" w:date="2014-06-16T03:20:00Z">
            <w:rPr>
              <w:rFonts w:eastAsiaTheme="minorHAnsi"/>
              <w:i/>
              <w:iCs/>
              <w:sz w:val="23"/>
              <w:szCs w:val="23"/>
              <w:lang w:val="en-US" w:eastAsia="en-US"/>
            </w:rPr>
          </w:rPrChange>
        </w:rPr>
        <w:t>samoensis</w:t>
      </w:r>
      <w:r w:rsidRPr="00E7789B">
        <w:rPr>
          <w:rFonts w:eastAsiaTheme="minorHAnsi"/>
          <w:lang w:val="en-US" w:eastAsia="en-US"/>
          <w:rPrChange w:id="3965" w:author="W" w:date="2014-06-16T03:20:00Z">
            <w:rPr>
              <w:rFonts w:eastAsiaTheme="minorHAnsi"/>
              <w:sz w:val="23"/>
              <w:szCs w:val="23"/>
              <w:lang w:val="en-US" w:eastAsia="en-US"/>
            </w:rPr>
          </w:rPrChange>
        </w:rPr>
        <w:t xml:space="preserve">. </w:t>
      </w:r>
      <w:r w:rsidRPr="00E7789B">
        <w:rPr>
          <w:rFonts w:eastAsiaTheme="minorHAnsi"/>
          <w:b/>
          <w:lang w:val="en-US" w:eastAsia="en-US"/>
        </w:rPr>
        <w:t>D</w:t>
      </w:r>
      <w:r w:rsidRPr="00E7789B">
        <w:rPr>
          <w:b/>
          <w:lang w:val="en-US"/>
        </w:rPr>
        <w:t>–E</w:t>
      </w:r>
      <w:r w:rsidRPr="00E7789B">
        <w:rPr>
          <w:rFonts w:eastAsiaTheme="minorHAnsi"/>
          <w:b/>
          <w:lang w:val="en-US" w:eastAsia="en-US"/>
        </w:rPr>
        <w:t xml:space="preserve">: </w:t>
      </w:r>
      <w:r w:rsidRPr="00E7789B">
        <w:rPr>
          <w:rFonts w:eastAsiaTheme="minorHAnsi"/>
          <w:i/>
          <w:lang w:val="en-US" w:eastAsia="en-US"/>
        </w:rPr>
        <w:t>Chamaesiphon stratosus</w:t>
      </w:r>
      <w:r w:rsidRPr="00E7789B">
        <w:rPr>
          <w:rFonts w:eastAsiaTheme="minorHAnsi"/>
          <w:lang w:val="en-US" w:eastAsia="en-US"/>
        </w:rPr>
        <w:t>: cell arrangement and initia</w:t>
      </w:r>
      <w:r w:rsidRPr="00DD19C5">
        <w:rPr>
          <w:rFonts w:eastAsiaTheme="minorHAnsi"/>
          <w:lang w:val="en-US" w:eastAsia="en-US"/>
        </w:rPr>
        <w:t xml:space="preserve">l stage after exospore germination (arrow). </w:t>
      </w:r>
      <w:r w:rsidRPr="00DD19C5">
        <w:rPr>
          <w:rFonts w:eastAsiaTheme="minorHAnsi"/>
          <w:b/>
          <w:lang w:val="en-US" w:eastAsia="en-US"/>
        </w:rPr>
        <w:t>F</w:t>
      </w:r>
      <w:r w:rsidRPr="00DD19C5">
        <w:rPr>
          <w:b/>
          <w:lang w:val="en-US"/>
        </w:rPr>
        <w:t>–G</w:t>
      </w:r>
      <w:r w:rsidRPr="005F3331">
        <w:rPr>
          <w:rFonts w:eastAsiaTheme="minorHAnsi"/>
          <w:b/>
          <w:lang w:val="en-US" w:eastAsia="en-US"/>
        </w:rPr>
        <w:t xml:space="preserve">: </w:t>
      </w:r>
      <w:r w:rsidRPr="00E7789B">
        <w:rPr>
          <w:i/>
          <w:iCs/>
          <w:lang w:val="en-US"/>
          <w:rPrChange w:id="3966" w:author="W" w:date="2014-06-16T03:20:00Z">
            <w:rPr>
              <w:i/>
              <w:iCs/>
              <w:sz w:val="23"/>
              <w:szCs w:val="23"/>
              <w:lang w:val="en-US"/>
            </w:rPr>
          </w:rPrChange>
        </w:rPr>
        <w:t xml:space="preserve">Hyella </w:t>
      </w:r>
      <w:r w:rsidRPr="00E7789B">
        <w:rPr>
          <w:lang w:val="en-US"/>
          <w:rPrChange w:id="3967" w:author="W" w:date="2014-06-16T03:20:00Z">
            <w:rPr>
              <w:sz w:val="23"/>
              <w:szCs w:val="23"/>
              <w:lang w:val="en-US"/>
            </w:rPr>
          </w:rPrChange>
        </w:rPr>
        <w:t xml:space="preserve">cf. </w:t>
      </w:r>
      <w:r w:rsidRPr="00E7789B">
        <w:rPr>
          <w:i/>
          <w:iCs/>
          <w:lang w:val="en-US"/>
          <w:rPrChange w:id="3968" w:author="W" w:date="2014-06-16T03:20:00Z">
            <w:rPr>
              <w:i/>
              <w:iCs/>
              <w:sz w:val="23"/>
              <w:szCs w:val="23"/>
              <w:lang w:val="en-US"/>
            </w:rPr>
          </w:rPrChange>
        </w:rPr>
        <w:t xml:space="preserve">caespitosa </w:t>
      </w:r>
      <w:r w:rsidRPr="00E7789B">
        <w:rPr>
          <w:lang w:val="en-US"/>
          <w:rPrChange w:id="3969" w:author="W" w:date="2014-06-16T03:20:00Z">
            <w:rPr>
              <w:sz w:val="23"/>
              <w:szCs w:val="23"/>
              <w:lang w:val="en-US"/>
            </w:rPr>
          </w:rPrChange>
        </w:rPr>
        <w:t xml:space="preserve">var. </w:t>
      </w:r>
      <w:r w:rsidRPr="00E7789B">
        <w:rPr>
          <w:i/>
          <w:iCs/>
          <w:lang w:val="en-US"/>
          <w:rPrChange w:id="3970" w:author="W" w:date="2014-06-16T03:20:00Z">
            <w:rPr>
              <w:i/>
              <w:iCs/>
              <w:sz w:val="23"/>
              <w:szCs w:val="23"/>
              <w:lang w:val="en-US"/>
            </w:rPr>
          </w:rPrChange>
        </w:rPr>
        <w:t xml:space="preserve">arbuscula. </w:t>
      </w:r>
      <w:r w:rsidRPr="00E7789B">
        <w:rPr>
          <w:iCs/>
          <w:lang w:val="en-US"/>
          <w:rPrChange w:id="3971" w:author="W" w:date="2014-06-16T03:20:00Z">
            <w:rPr>
              <w:iCs/>
              <w:sz w:val="23"/>
              <w:szCs w:val="23"/>
              <w:lang w:val="en-US"/>
            </w:rPr>
          </w:rPrChange>
        </w:rPr>
        <w:t>F</w:t>
      </w:r>
      <w:r w:rsidRPr="00E7789B">
        <w:rPr>
          <w:lang w:val="en-US"/>
          <w:rPrChange w:id="3972" w:author="W" w:date="2014-06-16T03:20:00Z">
            <w:rPr>
              <w:sz w:val="23"/>
              <w:szCs w:val="23"/>
              <w:lang w:val="en-US"/>
            </w:rPr>
          </w:rPrChange>
        </w:rPr>
        <w:t xml:space="preserve">: detail of baeocytes in mothers’ sheath (arrow) G: general thallus aspect. </w:t>
      </w:r>
      <w:r w:rsidRPr="00E7789B">
        <w:rPr>
          <w:rFonts w:eastAsiaTheme="minorHAnsi"/>
          <w:b/>
          <w:lang w:val="en-US" w:eastAsia="en-US"/>
        </w:rPr>
        <w:t>H</w:t>
      </w:r>
      <w:r w:rsidRPr="00E7789B">
        <w:rPr>
          <w:b/>
          <w:lang w:val="en-US"/>
        </w:rPr>
        <w:t>–</w:t>
      </w:r>
      <w:r w:rsidR="00A57B86" w:rsidRPr="00E7789B">
        <w:rPr>
          <w:b/>
          <w:lang w:val="en-US"/>
        </w:rPr>
        <w:t>J</w:t>
      </w:r>
      <w:r w:rsidRPr="00E7789B">
        <w:rPr>
          <w:rFonts w:eastAsiaTheme="minorHAnsi"/>
          <w:b/>
          <w:lang w:val="en-US" w:eastAsia="en-US"/>
        </w:rPr>
        <w:t xml:space="preserve">: </w:t>
      </w:r>
      <w:r w:rsidRPr="00E7789B">
        <w:rPr>
          <w:i/>
          <w:iCs/>
          <w:lang w:val="en-US"/>
          <w:rPrChange w:id="3973" w:author="W" w:date="2014-06-16T03:20:00Z">
            <w:rPr>
              <w:i/>
              <w:iCs/>
              <w:sz w:val="23"/>
              <w:szCs w:val="23"/>
              <w:lang w:val="en-US"/>
            </w:rPr>
          </w:rPrChange>
        </w:rPr>
        <w:t xml:space="preserve">Pleurocapsa </w:t>
      </w:r>
      <w:r w:rsidRPr="00E7789B">
        <w:rPr>
          <w:lang w:val="en-US"/>
          <w:rPrChange w:id="3974" w:author="W" w:date="2014-06-16T03:20:00Z">
            <w:rPr>
              <w:sz w:val="23"/>
              <w:szCs w:val="23"/>
              <w:lang w:val="en-US"/>
            </w:rPr>
          </w:rPrChange>
        </w:rPr>
        <w:t xml:space="preserve">cf. </w:t>
      </w:r>
      <w:r w:rsidRPr="00E7789B">
        <w:rPr>
          <w:i/>
          <w:iCs/>
          <w:lang w:val="en-US"/>
          <w:rPrChange w:id="3975" w:author="W" w:date="2014-06-16T03:20:00Z">
            <w:rPr>
              <w:i/>
              <w:iCs/>
              <w:sz w:val="23"/>
              <w:szCs w:val="23"/>
              <w:lang w:val="en-US"/>
            </w:rPr>
          </w:rPrChange>
        </w:rPr>
        <w:t>aurantiaca.</w:t>
      </w:r>
    </w:p>
    <w:sectPr w:rsidR="00001987" w:rsidRPr="00E7789B" w:rsidSect="00001987">
      <w:pgSz w:w="11906" w:h="16838" w:code="9"/>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osxadmin" w:date="2014-06-17T23:47:00Z" w:initials="o">
    <w:p w14:paraId="031E39F8" w14:textId="77777777" w:rsidR="00CD445A" w:rsidRDefault="00CD445A">
      <w:pPr>
        <w:pStyle w:val="CommentText"/>
      </w:pPr>
      <w:r>
        <w:rPr>
          <w:rStyle w:val="CommentReference"/>
        </w:rPr>
        <w:annotationRef/>
      </w:r>
      <w:r>
        <w:t>Acho que nao tem italics</w:t>
      </w:r>
    </w:p>
  </w:comment>
  <w:comment w:id="30" w:author="osxadmin" w:date="2014-06-17T23:51:00Z" w:initials="o">
    <w:p w14:paraId="39A2951E" w14:textId="77777777" w:rsidR="00CD445A" w:rsidRDefault="00CD445A">
      <w:pPr>
        <w:pStyle w:val="CommentText"/>
      </w:pPr>
      <w:r>
        <w:rPr>
          <w:rStyle w:val="CommentReference"/>
        </w:rPr>
        <w:annotationRef/>
      </w:r>
      <w:r>
        <w:t>Filaments?</w:t>
      </w:r>
    </w:p>
  </w:comment>
  <w:comment w:id="61" w:author="W" w:date="2014-06-16T16:16:00Z" w:initials="W">
    <w:p w14:paraId="2D3F7851" w14:textId="77777777" w:rsidR="00CD445A" w:rsidRDefault="00CD445A">
      <w:pPr>
        <w:pStyle w:val="CommentText"/>
      </w:pPr>
      <w:r>
        <w:rPr>
          <w:rStyle w:val="CommentReference"/>
        </w:rPr>
        <w:annotationRef/>
      </w:r>
      <w:r>
        <w:t>Dail, tente justificar isso segundo o Reviewer #1.</w:t>
      </w:r>
    </w:p>
  </w:comment>
  <w:comment w:id="89" w:author="W" w:date="2014-06-16T16:16:00Z" w:initials="W">
    <w:p w14:paraId="76F792CA" w14:textId="77777777" w:rsidR="00CD445A" w:rsidRPr="00001987" w:rsidRDefault="00CD445A">
      <w:pPr>
        <w:pStyle w:val="CommentText"/>
        <w:rPr>
          <w:lang w:val="en-US"/>
        </w:rPr>
      </w:pPr>
      <w:r>
        <w:rPr>
          <w:rStyle w:val="CommentReference"/>
        </w:rPr>
        <w:annotationRef/>
      </w:r>
      <w:r>
        <w:rPr>
          <w:rStyle w:val="CommentReference"/>
        </w:rPr>
        <w:annotationRef/>
      </w:r>
      <w:r w:rsidRPr="00001987">
        <w:rPr>
          <w:lang w:val="en-US"/>
        </w:rPr>
        <w:t xml:space="preserve">Idem anterior. </w:t>
      </w:r>
    </w:p>
  </w:comment>
  <w:comment w:id="101" w:author="W" w:date="2014-06-16T16:16:00Z" w:initials="W">
    <w:p w14:paraId="12C747A5" w14:textId="77777777" w:rsidR="00CD445A" w:rsidRPr="00001987" w:rsidRDefault="00CD445A">
      <w:pPr>
        <w:pStyle w:val="CommentText"/>
        <w:rPr>
          <w:lang w:val="en-US"/>
        </w:rPr>
      </w:pPr>
      <w:r>
        <w:rPr>
          <w:rStyle w:val="CommentReference"/>
        </w:rPr>
        <w:annotationRef/>
      </w:r>
      <w:r w:rsidRPr="00001987">
        <w:rPr>
          <w:lang w:val="en-US"/>
        </w:rPr>
        <w:t>This refers to ‘minimal’.</w:t>
      </w:r>
    </w:p>
  </w:comment>
  <w:comment w:id="898" w:author="osxadmin" w:date="2014-06-18T23:29:00Z" w:initials="o">
    <w:p w14:paraId="03705685" w14:textId="2CE82994" w:rsidR="00CD445A" w:rsidRDefault="00CD445A">
      <w:pPr>
        <w:pStyle w:val="CommentText"/>
      </w:pPr>
      <w:r>
        <w:rPr>
          <w:rStyle w:val="CommentReference"/>
        </w:rPr>
        <w:annotationRef/>
      </w:r>
      <w:r>
        <w:t>??? faíscas?</w:t>
      </w:r>
    </w:p>
    <w:p w14:paraId="223A2D4A" w14:textId="77777777" w:rsidR="00CD445A" w:rsidRDefault="00CD445A">
      <w:pPr>
        <w:pStyle w:val="CommentText"/>
      </w:pPr>
    </w:p>
    <w:p w14:paraId="38CEDB83" w14:textId="4BD4BAC5" w:rsidR="00CD445A" w:rsidRDefault="00CD445A">
      <w:pPr>
        <w:pStyle w:val="CommentText"/>
      </w:pPr>
      <w:r>
        <w:t>Tbm a frase tem muita and .... and....and.  o que vc quer dize?</w:t>
      </w:r>
    </w:p>
  </w:comment>
  <w:comment w:id="1091" w:author="osxadmin" w:date="2014-06-19T20:52:00Z" w:initials="o">
    <w:p w14:paraId="26A488A4" w14:textId="54A702A2" w:rsidR="00CD445A" w:rsidRDefault="00CD445A">
      <w:pPr>
        <w:pStyle w:val="CommentText"/>
      </w:pPr>
      <w:r>
        <w:rPr>
          <w:rStyle w:val="CommentReference"/>
        </w:rPr>
        <w:annotationRef/>
      </w:r>
      <w:r>
        <w:t>What species concept.  Aqui comentamos como há um species concept aceito.  Nao temos um....</w:t>
      </w:r>
    </w:p>
    <w:p w14:paraId="5529AD45" w14:textId="77777777" w:rsidR="00CD445A" w:rsidRDefault="00CD445A">
      <w:pPr>
        <w:pStyle w:val="CommentText"/>
      </w:pPr>
    </w:p>
    <w:p w14:paraId="624FE9BA" w14:textId="64F41206" w:rsidR="00CD445A" w:rsidRDefault="00CD445A">
      <w:pPr>
        <w:pStyle w:val="CommentText"/>
      </w:pPr>
      <w:r>
        <w:t>Nas próximas palavras ja disse que naoo tem um species concept defeindo.</w:t>
      </w:r>
    </w:p>
  </w:comment>
  <w:comment w:id="1801" w:author="osxadmin" w:date="2014-06-19T22:54:00Z" w:initials="o">
    <w:p w14:paraId="59B3E59C" w14:textId="7E1006E0" w:rsidR="00CD445A" w:rsidRDefault="00CD445A">
      <w:pPr>
        <w:pStyle w:val="CommentText"/>
      </w:pPr>
      <w:r>
        <w:rPr>
          <w:rStyle w:val="CommentReference"/>
        </w:rPr>
        <w:annotationRef/>
      </w:r>
      <w:r>
        <w:t>With and without?</w:t>
      </w:r>
    </w:p>
  </w:comment>
  <w:comment w:id="2514" w:author="osxadmin" w:date="2014-06-22T08:04:00Z" w:initials="o">
    <w:p w14:paraId="52B77F5E" w14:textId="062F2A39" w:rsidR="00CD445A" w:rsidRDefault="00CD445A">
      <w:pPr>
        <w:pStyle w:val="CommentText"/>
      </w:pPr>
      <w:ins w:id="2519" w:author="osxadmin" w:date="2014-06-22T08:04:00Z">
        <w:r>
          <w:rPr>
            <w:rStyle w:val="CommentReference"/>
          </w:rPr>
          <w:annotationRef/>
        </w:r>
      </w:ins>
      <w:r>
        <w:t>Vc qr dizer buraco ou oca?</w:t>
      </w:r>
    </w:p>
  </w:comment>
  <w:comment w:id="2822" w:author="osxadmin" w:date="2014-06-22T08:09:00Z" w:initials="o">
    <w:p w14:paraId="1CC00F2C" w14:textId="271A74EB" w:rsidR="00CD445A" w:rsidRDefault="00CD445A">
      <w:pPr>
        <w:pStyle w:val="CommentText"/>
      </w:pPr>
      <w:r>
        <w:rPr>
          <w:rStyle w:val="CommentReference"/>
        </w:rPr>
        <w:annotationRef/>
      </w:r>
      <w:r>
        <w:t>Clathrate?</w:t>
      </w:r>
    </w:p>
  </w:comment>
  <w:comment w:id="2955" w:author="W" w:date="2014-06-16T16:16:00Z" w:initials="W">
    <w:p w14:paraId="02144CF4" w14:textId="77777777" w:rsidR="00CD445A" w:rsidRDefault="00CD445A">
      <w:pPr>
        <w:pStyle w:val="CommentText"/>
      </w:pPr>
      <w:r>
        <w:rPr>
          <w:rStyle w:val="CommentReference"/>
        </w:rPr>
        <w:annotationRef/>
      </w:r>
      <w:r>
        <w:t>Não consegui encontrar a página.</w:t>
      </w:r>
    </w:p>
  </w:comment>
  <w:comment w:id="3194" w:author="W" w:date="2014-06-22T17:27:00Z" w:initials="W">
    <w:p w14:paraId="1F5D324B" w14:textId="77777777" w:rsidR="00CD445A" w:rsidRDefault="00CD445A">
      <w:pPr>
        <w:pStyle w:val="CommentText"/>
      </w:pPr>
      <w:r>
        <w:rPr>
          <w:rStyle w:val="CommentReference"/>
        </w:rPr>
        <w:annotationRef/>
      </w:r>
      <w:r>
        <w:t>Dail, ‘to’ or ‘from’?</w:t>
      </w:r>
    </w:p>
    <w:p w14:paraId="5FD8CF1B" w14:textId="4F1088C6" w:rsidR="00CD445A" w:rsidRDefault="00CD445A">
      <w:pPr>
        <w:pStyle w:val="CommentText"/>
      </w:pPr>
    </w:p>
  </w:comment>
  <w:comment w:id="3214" w:author="osxadmin" w:date="2014-06-22T17:33:00Z" w:initials="o">
    <w:p w14:paraId="29D7EB28" w14:textId="6F9C9B23" w:rsidR="00CD445A" w:rsidRDefault="00CD445A">
      <w:pPr>
        <w:pStyle w:val="CommentText"/>
      </w:pPr>
      <w:r>
        <w:rPr>
          <w:rStyle w:val="CommentReference"/>
        </w:rPr>
        <w:annotationRef/>
      </w:r>
      <w:r>
        <w:t>Isto tem a ver com a baas becking hipótese   everything is everywhere but the environment selects.</w:t>
      </w:r>
    </w:p>
  </w:comment>
  <w:comment w:id="3240" w:author="osxadmin" w:date="2014-06-22T17:33:00Z" w:initials="o">
    <w:p w14:paraId="11E5F002" w14:textId="6FE0DA17" w:rsidR="00CD445A" w:rsidRDefault="00CD445A">
      <w:pPr>
        <w:pStyle w:val="CommentText"/>
      </w:pPr>
      <w:r>
        <w:rPr>
          <w:rStyle w:val="CommentReference"/>
        </w:rPr>
        <w:annotationRef/>
      </w:r>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B2E65" w14:textId="77777777" w:rsidR="00CD445A" w:rsidRDefault="00CD445A" w:rsidP="00001987">
      <w:pPr>
        <w:spacing w:before="0" w:after="0" w:line="240" w:lineRule="auto"/>
      </w:pPr>
      <w:r>
        <w:separator/>
      </w:r>
    </w:p>
  </w:endnote>
  <w:endnote w:type="continuationSeparator" w:id="0">
    <w:p w14:paraId="3E79B29A" w14:textId="77777777" w:rsidR="00CD445A" w:rsidRDefault="00CD445A" w:rsidP="000019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FLPEC B+ T T 1 FE Eo 00">
    <w:altName w:val="T T 1 FE Eo"/>
    <w:panose1 w:val="00000000000000000000"/>
    <w:charset w:val="00"/>
    <w:family w:val="swiss"/>
    <w:notTrueType/>
    <w:pitch w:val="default"/>
    <w:sig w:usb0="00000003" w:usb1="00000000" w:usb2="00000000" w:usb3="00000000" w:csb0="00000001" w:csb1="00000000"/>
  </w:font>
  <w:font w:name="MS PMincho">
    <w:charset w:val="80"/>
    <w:family w:val="roman"/>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4DC40" w14:textId="77777777" w:rsidR="00CD445A" w:rsidRDefault="00CD445A" w:rsidP="00001987">
      <w:pPr>
        <w:spacing w:before="0" w:after="0" w:line="240" w:lineRule="auto"/>
      </w:pPr>
      <w:r>
        <w:separator/>
      </w:r>
    </w:p>
  </w:footnote>
  <w:footnote w:type="continuationSeparator" w:id="0">
    <w:p w14:paraId="63215CDC" w14:textId="77777777" w:rsidR="00CD445A" w:rsidRDefault="00CD445A" w:rsidP="00001987">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21A47"/>
    <w:multiLevelType w:val="hybridMultilevel"/>
    <w:tmpl w:val="783E5868"/>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2BAD3BD7"/>
    <w:multiLevelType w:val="hybridMultilevel"/>
    <w:tmpl w:val="CD909BF2"/>
    <w:lvl w:ilvl="0" w:tplc="0416000F">
      <w:start w:val="1"/>
      <w:numFmt w:val="decimal"/>
      <w:lvlText w:val="%1."/>
      <w:lvlJc w:val="left"/>
      <w:pPr>
        <w:ind w:left="1440" w:hanging="360"/>
      </w:pPr>
      <w:rPr>
        <w:rFonts w:cs="Times New Roman"/>
      </w:rPr>
    </w:lvl>
    <w:lvl w:ilvl="1" w:tplc="04160019" w:tentative="1">
      <w:start w:val="1"/>
      <w:numFmt w:val="lowerLetter"/>
      <w:lvlText w:val="%2."/>
      <w:lvlJc w:val="left"/>
      <w:pPr>
        <w:ind w:left="2160" w:hanging="360"/>
      </w:pPr>
      <w:rPr>
        <w:rFonts w:cs="Times New Roman"/>
      </w:rPr>
    </w:lvl>
    <w:lvl w:ilvl="2" w:tplc="0416001B" w:tentative="1">
      <w:start w:val="1"/>
      <w:numFmt w:val="lowerRoman"/>
      <w:lvlText w:val="%3."/>
      <w:lvlJc w:val="right"/>
      <w:pPr>
        <w:ind w:left="2880" w:hanging="180"/>
      </w:pPr>
      <w:rPr>
        <w:rFonts w:cs="Times New Roman"/>
      </w:rPr>
    </w:lvl>
    <w:lvl w:ilvl="3" w:tplc="0416000F" w:tentative="1">
      <w:start w:val="1"/>
      <w:numFmt w:val="decimal"/>
      <w:lvlText w:val="%4."/>
      <w:lvlJc w:val="left"/>
      <w:pPr>
        <w:ind w:left="3600" w:hanging="360"/>
      </w:pPr>
      <w:rPr>
        <w:rFonts w:cs="Times New Roman"/>
      </w:rPr>
    </w:lvl>
    <w:lvl w:ilvl="4" w:tplc="04160019" w:tentative="1">
      <w:start w:val="1"/>
      <w:numFmt w:val="lowerLetter"/>
      <w:lvlText w:val="%5."/>
      <w:lvlJc w:val="left"/>
      <w:pPr>
        <w:ind w:left="4320" w:hanging="360"/>
      </w:pPr>
      <w:rPr>
        <w:rFonts w:cs="Times New Roman"/>
      </w:rPr>
    </w:lvl>
    <w:lvl w:ilvl="5" w:tplc="0416001B" w:tentative="1">
      <w:start w:val="1"/>
      <w:numFmt w:val="lowerRoman"/>
      <w:lvlText w:val="%6."/>
      <w:lvlJc w:val="right"/>
      <w:pPr>
        <w:ind w:left="5040" w:hanging="180"/>
      </w:pPr>
      <w:rPr>
        <w:rFonts w:cs="Times New Roman"/>
      </w:rPr>
    </w:lvl>
    <w:lvl w:ilvl="6" w:tplc="0416000F" w:tentative="1">
      <w:start w:val="1"/>
      <w:numFmt w:val="decimal"/>
      <w:lvlText w:val="%7."/>
      <w:lvlJc w:val="left"/>
      <w:pPr>
        <w:ind w:left="5760" w:hanging="360"/>
      </w:pPr>
      <w:rPr>
        <w:rFonts w:cs="Times New Roman"/>
      </w:rPr>
    </w:lvl>
    <w:lvl w:ilvl="7" w:tplc="04160019" w:tentative="1">
      <w:start w:val="1"/>
      <w:numFmt w:val="lowerLetter"/>
      <w:lvlText w:val="%8."/>
      <w:lvlJc w:val="left"/>
      <w:pPr>
        <w:ind w:left="6480" w:hanging="360"/>
      </w:pPr>
      <w:rPr>
        <w:rFonts w:cs="Times New Roman"/>
      </w:rPr>
    </w:lvl>
    <w:lvl w:ilvl="8" w:tplc="0416001B" w:tentative="1">
      <w:start w:val="1"/>
      <w:numFmt w:val="lowerRoman"/>
      <w:lvlText w:val="%9."/>
      <w:lvlJc w:val="right"/>
      <w:pPr>
        <w:ind w:left="7200" w:hanging="180"/>
      </w:pPr>
      <w:rPr>
        <w:rFonts w:cs="Times New Roman"/>
      </w:rPr>
    </w:lvl>
  </w:abstractNum>
  <w:abstractNum w:abstractNumId="2">
    <w:nsid w:val="38C223E9"/>
    <w:multiLevelType w:val="multilevel"/>
    <w:tmpl w:val="CAC4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643A0A"/>
    <w:multiLevelType w:val="hybridMultilevel"/>
    <w:tmpl w:val="B4EA2170"/>
    <w:lvl w:ilvl="0" w:tplc="6172EDAC">
      <w:start w:val="1"/>
      <w:numFmt w:val="decimal"/>
      <w:lvlText w:val="%1."/>
      <w:lvlJc w:val="left"/>
      <w:pPr>
        <w:ind w:left="1428" w:hanging="360"/>
      </w:pPr>
      <w:rPr>
        <w:rFonts w:cs="Times New Roman"/>
        <w:b/>
      </w:rPr>
    </w:lvl>
    <w:lvl w:ilvl="1" w:tplc="04160019">
      <w:start w:val="1"/>
      <w:numFmt w:val="lowerLetter"/>
      <w:lvlText w:val="%2."/>
      <w:lvlJc w:val="left"/>
      <w:pPr>
        <w:ind w:left="2148" w:hanging="360"/>
      </w:pPr>
      <w:rPr>
        <w:rFonts w:cs="Times New Roman"/>
      </w:rPr>
    </w:lvl>
    <w:lvl w:ilvl="2" w:tplc="0416001B">
      <w:start w:val="1"/>
      <w:numFmt w:val="lowerRoman"/>
      <w:lvlText w:val="%3."/>
      <w:lvlJc w:val="right"/>
      <w:pPr>
        <w:ind w:left="2868" w:hanging="180"/>
      </w:pPr>
      <w:rPr>
        <w:rFonts w:cs="Times New Roman"/>
      </w:rPr>
    </w:lvl>
    <w:lvl w:ilvl="3" w:tplc="0416000F">
      <w:start w:val="1"/>
      <w:numFmt w:val="decimal"/>
      <w:lvlText w:val="%4."/>
      <w:lvlJc w:val="left"/>
      <w:pPr>
        <w:ind w:left="3588" w:hanging="360"/>
      </w:pPr>
      <w:rPr>
        <w:rFonts w:cs="Times New Roman"/>
      </w:rPr>
    </w:lvl>
    <w:lvl w:ilvl="4" w:tplc="04160019">
      <w:start w:val="1"/>
      <w:numFmt w:val="lowerLetter"/>
      <w:lvlText w:val="%5."/>
      <w:lvlJc w:val="left"/>
      <w:pPr>
        <w:ind w:left="4308" w:hanging="360"/>
      </w:pPr>
      <w:rPr>
        <w:rFonts w:cs="Times New Roman"/>
      </w:rPr>
    </w:lvl>
    <w:lvl w:ilvl="5" w:tplc="0416001B">
      <w:start w:val="1"/>
      <w:numFmt w:val="lowerRoman"/>
      <w:lvlText w:val="%6."/>
      <w:lvlJc w:val="right"/>
      <w:pPr>
        <w:ind w:left="5028" w:hanging="180"/>
      </w:pPr>
      <w:rPr>
        <w:rFonts w:cs="Times New Roman"/>
      </w:rPr>
    </w:lvl>
    <w:lvl w:ilvl="6" w:tplc="0416000F">
      <w:start w:val="1"/>
      <w:numFmt w:val="decimal"/>
      <w:lvlText w:val="%7."/>
      <w:lvlJc w:val="left"/>
      <w:pPr>
        <w:ind w:left="5748" w:hanging="360"/>
      </w:pPr>
      <w:rPr>
        <w:rFonts w:cs="Times New Roman"/>
      </w:rPr>
    </w:lvl>
    <w:lvl w:ilvl="7" w:tplc="04160019">
      <w:start w:val="1"/>
      <w:numFmt w:val="lowerLetter"/>
      <w:lvlText w:val="%8."/>
      <w:lvlJc w:val="left"/>
      <w:pPr>
        <w:ind w:left="6468" w:hanging="360"/>
      </w:pPr>
      <w:rPr>
        <w:rFonts w:cs="Times New Roman"/>
      </w:rPr>
    </w:lvl>
    <w:lvl w:ilvl="8" w:tplc="0416001B">
      <w:start w:val="1"/>
      <w:numFmt w:val="lowerRoman"/>
      <w:lvlText w:val="%9."/>
      <w:lvlJc w:val="right"/>
      <w:pPr>
        <w:ind w:left="7188" w:hanging="180"/>
      </w:pPr>
      <w:rPr>
        <w:rFonts w:cs="Times New Roman"/>
      </w:rPr>
    </w:lvl>
  </w:abstractNum>
  <w:abstractNum w:abstractNumId="4">
    <w:nsid w:val="4125795F"/>
    <w:multiLevelType w:val="hybridMultilevel"/>
    <w:tmpl w:val="497EB890"/>
    <w:lvl w:ilvl="0" w:tplc="04160017">
      <w:start w:val="1"/>
      <w:numFmt w:val="lowerLetter"/>
      <w:lvlText w:val="%1)"/>
      <w:lvlJc w:val="left"/>
      <w:pPr>
        <w:tabs>
          <w:tab w:val="num" w:pos="1080"/>
        </w:tabs>
        <w:ind w:left="1080" w:hanging="360"/>
      </w:pPr>
      <w:rPr>
        <w:rFonts w:cs="Times New Roman"/>
      </w:rPr>
    </w:lvl>
    <w:lvl w:ilvl="1" w:tplc="04160019">
      <w:start w:val="1"/>
      <w:numFmt w:val="lowerLetter"/>
      <w:lvlText w:val="%2."/>
      <w:lvlJc w:val="left"/>
      <w:pPr>
        <w:tabs>
          <w:tab w:val="num" w:pos="1800"/>
        </w:tabs>
        <w:ind w:left="1800" w:hanging="360"/>
      </w:pPr>
      <w:rPr>
        <w:rFonts w:cs="Times New Roman"/>
      </w:rPr>
    </w:lvl>
    <w:lvl w:ilvl="2" w:tplc="0416001B">
      <w:start w:val="1"/>
      <w:numFmt w:val="lowerRoman"/>
      <w:lvlText w:val="%3."/>
      <w:lvlJc w:val="right"/>
      <w:pPr>
        <w:tabs>
          <w:tab w:val="num" w:pos="2520"/>
        </w:tabs>
        <w:ind w:left="2520" w:hanging="180"/>
      </w:pPr>
      <w:rPr>
        <w:rFonts w:cs="Times New Roman"/>
      </w:rPr>
    </w:lvl>
    <w:lvl w:ilvl="3" w:tplc="0416000F">
      <w:start w:val="1"/>
      <w:numFmt w:val="decimal"/>
      <w:lvlText w:val="%4."/>
      <w:lvlJc w:val="left"/>
      <w:pPr>
        <w:tabs>
          <w:tab w:val="num" w:pos="3240"/>
        </w:tabs>
        <w:ind w:left="3240" w:hanging="360"/>
      </w:pPr>
      <w:rPr>
        <w:rFonts w:cs="Times New Roman"/>
      </w:rPr>
    </w:lvl>
    <w:lvl w:ilvl="4" w:tplc="04160019">
      <w:start w:val="1"/>
      <w:numFmt w:val="lowerLetter"/>
      <w:lvlText w:val="%5."/>
      <w:lvlJc w:val="left"/>
      <w:pPr>
        <w:tabs>
          <w:tab w:val="num" w:pos="3960"/>
        </w:tabs>
        <w:ind w:left="3960" w:hanging="360"/>
      </w:pPr>
      <w:rPr>
        <w:rFonts w:cs="Times New Roman"/>
      </w:rPr>
    </w:lvl>
    <w:lvl w:ilvl="5" w:tplc="0416001B">
      <w:start w:val="1"/>
      <w:numFmt w:val="lowerRoman"/>
      <w:lvlText w:val="%6."/>
      <w:lvlJc w:val="right"/>
      <w:pPr>
        <w:tabs>
          <w:tab w:val="num" w:pos="4680"/>
        </w:tabs>
        <w:ind w:left="4680" w:hanging="180"/>
      </w:pPr>
      <w:rPr>
        <w:rFonts w:cs="Times New Roman"/>
      </w:rPr>
    </w:lvl>
    <w:lvl w:ilvl="6" w:tplc="0416000F">
      <w:start w:val="1"/>
      <w:numFmt w:val="decimal"/>
      <w:lvlText w:val="%7."/>
      <w:lvlJc w:val="left"/>
      <w:pPr>
        <w:tabs>
          <w:tab w:val="num" w:pos="5400"/>
        </w:tabs>
        <w:ind w:left="5400" w:hanging="360"/>
      </w:pPr>
      <w:rPr>
        <w:rFonts w:cs="Times New Roman"/>
      </w:rPr>
    </w:lvl>
    <w:lvl w:ilvl="7" w:tplc="04160019">
      <w:start w:val="1"/>
      <w:numFmt w:val="lowerLetter"/>
      <w:lvlText w:val="%8."/>
      <w:lvlJc w:val="left"/>
      <w:pPr>
        <w:tabs>
          <w:tab w:val="num" w:pos="6120"/>
        </w:tabs>
        <w:ind w:left="6120" w:hanging="360"/>
      </w:pPr>
      <w:rPr>
        <w:rFonts w:cs="Times New Roman"/>
      </w:rPr>
    </w:lvl>
    <w:lvl w:ilvl="8" w:tplc="0416001B">
      <w:start w:val="1"/>
      <w:numFmt w:val="lowerRoman"/>
      <w:lvlText w:val="%9."/>
      <w:lvlJc w:val="right"/>
      <w:pPr>
        <w:tabs>
          <w:tab w:val="num" w:pos="6840"/>
        </w:tabs>
        <w:ind w:left="6840" w:hanging="180"/>
      </w:pPr>
      <w:rPr>
        <w:rFonts w:cs="Times New Roman"/>
      </w:rPr>
    </w:lvl>
  </w:abstractNum>
  <w:abstractNum w:abstractNumId="5">
    <w:nsid w:val="4B9254C4"/>
    <w:multiLevelType w:val="hybridMultilevel"/>
    <w:tmpl w:val="6A9AF080"/>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hint="default"/>
      </w:rPr>
    </w:lvl>
    <w:lvl w:ilvl="2" w:tplc="04160005">
      <w:start w:val="1"/>
      <w:numFmt w:val="bullet"/>
      <w:lvlText w:val=""/>
      <w:lvlJc w:val="left"/>
      <w:pPr>
        <w:ind w:left="2727" w:hanging="360"/>
      </w:pPr>
      <w:rPr>
        <w:rFonts w:ascii="Wingdings" w:hAnsi="Wingdings" w:hint="default"/>
      </w:rPr>
    </w:lvl>
    <w:lvl w:ilvl="3" w:tplc="04160001">
      <w:start w:val="1"/>
      <w:numFmt w:val="bullet"/>
      <w:lvlText w:val=""/>
      <w:lvlJc w:val="left"/>
      <w:pPr>
        <w:ind w:left="3447" w:hanging="360"/>
      </w:pPr>
      <w:rPr>
        <w:rFonts w:ascii="Symbol" w:hAnsi="Symbol" w:hint="default"/>
      </w:rPr>
    </w:lvl>
    <w:lvl w:ilvl="4" w:tplc="04160003">
      <w:start w:val="1"/>
      <w:numFmt w:val="bullet"/>
      <w:lvlText w:val="o"/>
      <w:lvlJc w:val="left"/>
      <w:pPr>
        <w:ind w:left="4167" w:hanging="360"/>
      </w:pPr>
      <w:rPr>
        <w:rFonts w:ascii="Courier New" w:hAnsi="Courier New" w:hint="default"/>
      </w:rPr>
    </w:lvl>
    <w:lvl w:ilvl="5" w:tplc="04160005">
      <w:start w:val="1"/>
      <w:numFmt w:val="bullet"/>
      <w:lvlText w:val=""/>
      <w:lvlJc w:val="left"/>
      <w:pPr>
        <w:ind w:left="4887" w:hanging="360"/>
      </w:pPr>
      <w:rPr>
        <w:rFonts w:ascii="Wingdings" w:hAnsi="Wingdings" w:hint="default"/>
      </w:rPr>
    </w:lvl>
    <w:lvl w:ilvl="6" w:tplc="04160001">
      <w:start w:val="1"/>
      <w:numFmt w:val="bullet"/>
      <w:lvlText w:val=""/>
      <w:lvlJc w:val="left"/>
      <w:pPr>
        <w:ind w:left="5607" w:hanging="360"/>
      </w:pPr>
      <w:rPr>
        <w:rFonts w:ascii="Symbol" w:hAnsi="Symbol" w:hint="default"/>
      </w:rPr>
    </w:lvl>
    <w:lvl w:ilvl="7" w:tplc="04160003">
      <w:start w:val="1"/>
      <w:numFmt w:val="bullet"/>
      <w:lvlText w:val="o"/>
      <w:lvlJc w:val="left"/>
      <w:pPr>
        <w:ind w:left="6327" w:hanging="360"/>
      </w:pPr>
      <w:rPr>
        <w:rFonts w:ascii="Courier New" w:hAnsi="Courier New" w:hint="default"/>
      </w:rPr>
    </w:lvl>
    <w:lvl w:ilvl="8" w:tplc="04160005">
      <w:start w:val="1"/>
      <w:numFmt w:val="bullet"/>
      <w:lvlText w:val=""/>
      <w:lvlJc w:val="left"/>
      <w:pPr>
        <w:ind w:left="7047" w:hanging="360"/>
      </w:pPr>
      <w:rPr>
        <w:rFonts w:ascii="Wingdings" w:hAnsi="Wingdings" w:hint="default"/>
      </w:rPr>
    </w:lvl>
  </w:abstractNum>
  <w:abstractNum w:abstractNumId="6">
    <w:nsid w:val="56DF6F74"/>
    <w:multiLevelType w:val="hybridMultilevel"/>
    <w:tmpl w:val="EE86209A"/>
    <w:lvl w:ilvl="0" w:tplc="6172EDAC">
      <w:start w:val="1"/>
      <w:numFmt w:val="decimal"/>
      <w:lvlText w:val="%1."/>
      <w:lvlJc w:val="left"/>
      <w:pPr>
        <w:ind w:left="1995" w:hanging="360"/>
      </w:pPr>
      <w:rPr>
        <w:rFonts w:cs="Times New Roman"/>
        <w:b/>
      </w:rPr>
    </w:lvl>
    <w:lvl w:ilvl="1" w:tplc="04160019">
      <w:start w:val="1"/>
      <w:numFmt w:val="lowerLetter"/>
      <w:lvlText w:val="%2."/>
      <w:lvlJc w:val="left"/>
      <w:pPr>
        <w:ind w:left="2007" w:hanging="360"/>
      </w:pPr>
      <w:rPr>
        <w:rFonts w:cs="Times New Roman"/>
      </w:rPr>
    </w:lvl>
    <w:lvl w:ilvl="2" w:tplc="0416001B">
      <w:start w:val="1"/>
      <w:numFmt w:val="lowerRoman"/>
      <w:lvlText w:val="%3."/>
      <w:lvlJc w:val="right"/>
      <w:pPr>
        <w:ind w:left="2727" w:hanging="180"/>
      </w:pPr>
      <w:rPr>
        <w:rFonts w:cs="Times New Roman"/>
      </w:rPr>
    </w:lvl>
    <w:lvl w:ilvl="3" w:tplc="0416000F">
      <w:start w:val="1"/>
      <w:numFmt w:val="decimal"/>
      <w:lvlText w:val="%4."/>
      <w:lvlJc w:val="left"/>
      <w:pPr>
        <w:ind w:left="3447" w:hanging="360"/>
      </w:pPr>
      <w:rPr>
        <w:rFonts w:cs="Times New Roman"/>
      </w:rPr>
    </w:lvl>
    <w:lvl w:ilvl="4" w:tplc="04160019">
      <w:start w:val="1"/>
      <w:numFmt w:val="lowerLetter"/>
      <w:lvlText w:val="%5."/>
      <w:lvlJc w:val="left"/>
      <w:pPr>
        <w:ind w:left="4167" w:hanging="360"/>
      </w:pPr>
      <w:rPr>
        <w:rFonts w:cs="Times New Roman"/>
      </w:rPr>
    </w:lvl>
    <w:lvl w:ilvl="5" w:tplc="0416001B">
      <w:start w:val="1"/>
      <w:numFmt w:val="lowerRoman"/>
      <w:lvlText w:val="%6."/>
      <w:lvlJc w:val="right"/>
      <w:pPr>
        <w:ind w:left="4887" w:hanging="180"/>
      </w:pPr>
      <w:rPr>
        <w:rFonts w:cs="Times New Roman"/>
      </w:rPr>
    </w:lvl>
    <w:lvl w:ilvl="6" w:tplc="0416000F">
      <w:start w:val="1"/>
      <w:numFmt w:val="decimal"/>
      <w:lvlText w:val="%7."/>
      <w:lvlJc w:val="left"/>
      <w:pPr>
        <w:ind w:left="5607" w:hanging="360"/>
      </w:pPr>
      <w:rPr>
        <w:rFonts w:cs="Times New Roman"/>
      </w:rPr>
    </w:lvl>
    <w:lvl w:ilvl="7" w:tplc="04160019">
      <w:start w:val="1"/>
      <w:numFmt w:val="lowerLetter"/>
      <w:lvlText w:val="%8."/>
      <w:lvlJc w:val="left"/>
      <w:pPr>
        <w:ind w:left="6327" w:hanging="360"/>
      </w:pPr>
      <w:rPr>
        <w:rFonts w:cs="Times New Roman"/>
      </w:rPr>
    </w:lvl>
    <w:lvl w:ilvl="8" w:tplc="0416001B">
      <w:start w:val="1"/>
      <w:numFmt w:val="lowerRoman"/>
      <w:lvlText w:val="%9."/>
      <w:lvlJc w:val="right"/>
      <w:pPr>
        <w:ind w:left="7047" w:hanging="180"/>
      </w:pPr>
      <w:rPr>
        <w:rFonts w:cs="Times New Roman"/>
      </w:rPr>
    </w:lvl>
  </w:abstractNum>
  <w:abstractNum w:abstractNumId="7">
    <w:nsid w:val="58A86C47"/>
    <w:multiLevelType w:val="hybridMultilevel"/>
    <w:tmpl w:val="B66AAAF6"/>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hint="default"/>
      </w:rPr>
    </w:lvl>
    <w:lvl w:ilvl="8" w:tplc="04160005">
      <w:start w:val="1"/>
      <w:numFmt w:val="bullet"/>
      <w:lvlText w:val=""/>
      <w:lvlJc w:val="left"/>
      <w:pPr>
        <w:ind w:left="7188" w:hanging="360"/>
      </w:pPr>
      <w:rPr>
        <w:rFonts w:ascii="Wingdings" w:hAnsi="Wingdings" w:hint="default"/>
      </w:rPr>
    </w:lvl>
  </w:abstractNum>
  <w:abstractNum w:abstractNumId="8">
    <w:nsid w:val="65886034"/>
    <w:multiLevelType w:val="hybridMultilevel"/>
    <w:tmpl w:val="D55E3770"/>
    <w:lvl w:ilvl="0" w:tplc="B4AA82F8">
      <w:start w:val="1"/>
      <w:numFmt w:val="decimal"/>
      <w:lvlText w:val="%1."/>
      <w:lvlJc w:val="left"/>
      <w:pPr>
        <w:ind w:left="927" w:hanging="36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9">
    <w:nsid w:val="737F2C25"/>
    <w:multiLevelType w:val="hybridMultilevel"/>
    <w:tmpl w:val="7250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697B1E"/>
    <w:multiLevelType w:val="hybridMultilevel"/>
    <w:tmpl w:val="E8BE417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1">
    <w:nsid w:val="7DA32E99"/>
    <w:multiLevelType w:val="hybridMultilevel"/>
    <w:tmpl w:val="A4CEDD28"/>
    <w:lvl w:ilvl="0" w:tplc="0416000F">
      <w:start w:val="1"/>
      <w:numFmt w:val="decimal"/>
      <w:lvlText w:val="%1."/>
      <w:lvlJc w:val="left"/>
      <w:pPr>
        <w:ind w:left="720" w:hanging="360"/>
      </w:pPr>
      <w:rPr>
        <w:rFonts w:cs="Times New Roman"/>
      </w:rPr>
    </w:lvl>
    <w:lvl w:ilvl="1" w:tplc="0416000F">
      <w:start w:val="1"/>
      <w:numFmt w:val="decimal"/>
      <w:lvlText w:val="%2."/>
      <w:lvlJc w:val="left"/>
      <w:pPr>
        <w:ind w:left="644"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1"/>
  </w:num>
  <w:num w:numId="9">
    <w:abstractNumId w:val="3"/>
  </w:num>
  <w:num w:numId="10">
    <w:abstractNumId w:val="1"/>
  </w:num>
  <w:num w:numId="11">
    <w:abstractNumId w:val="4"/>
  </w:num>
  <w:num w:numId="12">
    <w:abstractNumId w:val="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F65"/>
    <w:rsid w:val="00001987"/>
    <w:rsid w:val="00006674"/>
    <w:rsid w:val="0001187D"/>
    <w:rsid w:val="00021061"/>
    <w:rsid w:val="00036901"/>
    <w:rsid w:val="000514B6"/>
    <w:rsid w:val="00052D37"/>
    <w:rsid w:val="00063BEC"/>
    <w:rsid w:val="000E5B8A"/>
    <w:rsid w:val="000E733F"/>
    <w:rsid w:val="0011348C"/>
    <w:rsid w:val="001351A4"/>
    <w:rsid w:val="00143EF5"/>
    <w:rsid w:val="00154309"/>
    <w:rsid w:val="001547F2"/>
    <w:rsid w:val="0015682F"/>
    <w:rsid w:val="00161B8F"/>
    <w:rsid w:val="00161CED"/>
    <w:rsid w:val="001637D1"/>
    <w:rsid w:val="0016492F"/>
    <w:rsid w:val="00165F71"/>
    <w:rsid w:val="00183628"/>
    <w:rsid w:val="001A01B5"/>
    <w:rsid w:val="001B4D6F"/>
    <w:rsid w:val="001C01C0"/>
    <w:rsid w:val="001C5200"/>
    <w:rsid w:val="001E3690"/>
    <w:rsid w:val="001E3BA4"/>
    <w:rsid w:val="0020207F"/>
    <w:rsid w:val="00215CD8"/>
    <w:rsid w:val="00222B41"/>
    <w:rsid w:val="0024053F"/>
    <w:rsid w:val="00253A95"/>
    <w:rsid w:val="002578CF"/>
    <w:rsid w:val="00287A60"/>
    <w:rsid w:val="00291F01"/>
    <w:rsid w:val="002977B8"/>
    <w:rsid w:val="002B460C"/>
    <w:rsid w:val="002B6C7E"/>
    <w:rsid w:val="002C2C7E"/>
    <w:rsid w:val="002C349E"/>
    <w:rsid w:val="002F3F88"/>
    <w:rsid w:val="00316929"/>
    <w:rsid w:val="00327606"/>
    <w:rsid w:val="0033313A"/>
    <w:rsid w:val="003504B9"/>
    <w:rsid w:val="00353CC8"/>
    <w:rsid w:val="00354404"/>
    <w:rsid w:val="0035706F"/>
    <w:rsid w:val="00364E62"/>
    <w:rsid w:val="0037257F"/>
    <w:rsid w:val="00372EA3"/>
    <w:rsid w:val="003801D0"/>
    <w:rsid w:val="0038690F"/>
    <w:rsid w:val="003B40D6"/>
    <w:rsid w:val="003C1747"/>
    <w:rsid w:val="003C29A9"/>
    <w:rsid w:val="003D32B9"/>
    <w:rsid w:val="003D38F1"/>
    <w:rsid w:val="003F639F"/>
    <w:rsid w:val="0041643D"/>
    <w:rsid w:val="00430210"/>
    <w:rsid w:val="00433D6F"/>
    <w:rsid w:val="0043609D"/>
    <w:rsid w:val="004533C4"/>
    <w:rsid w:val="00470408"/>
    <w:rsid w:val="004A38BA"/>
    <w:rsid w:val="004B43ED"/>
    <w:rsid w:val="004B6D98"/>
    <w:rsid w:val="004C4D95"/>
    <w:rsid w:val="004D3193"/>
    <w:rsid w:val="004D6F1C"/>
    <w:rsid w:val="004F0992"/>
    <w:rsid w:val="004F2D10"/>
    <w:rsid w:val="00501354"/>
    <w:rsid w:val="005125D6"/>
    <w:rsid w:val="00527857"/>
    <w:rsid w:val="0055458F"/>
    <w:rsid w:val="005603FF"/>
    <w:rsid w:val="00586B65"/>
    <w:rsid w:val="00592A43"/>
    <w:rsid w:val="005A12CD"/>
    <w:rsid w:val="005B36B7"/>
    <w:rsid w:val="005D5144"/>
    <w:rsid w:val="005E1680"/>
    <w:rsid w:val="005E21D7"/>
    <w:rsid w:val="005F3331"/>
    <w:rsid w:val="005F62BB"/>
    <w:rsid w:val="00612A2C"/>
    <w:rsid w:val="0062001A"/>
    <w:rsid w:val="0063710B"/>
    <w:rsid w:val="00641EC8"/>
    <w:rsid w:val="00653F60"/>
    <w:rsid w:val="006555D9"/>
    <w:rsid w:val="00664251"/>
    <w:rsid w:val="00666AC0"/>
    <w:rsid w:val="006A2DDD"/>
    <w:rsid w:val="006C46F4"/>
    <w:rsid w:val="006D1FEA"/>
    <w:rsid w:val="006D2EDA"/>
    <w:rsid w:val="006E6CEE"/>
    <w:rsid w:val="0070247E"/>
    <w:rsid w:val="00707393"/>
    <w:rsid w:val="00707CF3"/>
    <w:rsid w:val="00710072"/>
    <w:rsid w:val="007139B3"/>
    <w:rsid w:val="00735BF5"/>
    <w:rsid w:val="007425AE"/>
    <w:rsid w:val="0075724A"/>
    <w:rsid w:val="00773F65"/>
    <w:rsid w:val="00781BA6"/>
    <w:rsid w:val="007A19F3"/>
    <w:rsid w:val="007A22DB"/>
    <w:rsid w:val="007B01E2"/>
    <w:rsid w:val="007C72C4"/>
    <w:rsid w:val="007F0BA6"/>
    <w:rsid w:val="008075C3"/>
    <w:rsid w:val="008129ED"/>
    <w:rsid w:val="00812A60"/>
    <w:rsid w:val="00815624"/>
    <w:rsid w:val="00816EDF"/>
    <w:rsid w:val="008174CF"/>
    <w:rsid w:val="00826723"/>
    <w:rsid w:val="0083496F"/>
    <w:rsid w:val="00834D7E"/>
    <w:rsid w:val="00837A32"/>
    <w:rsid w:val="00861C4B"/>
    <w:rsid w:val="00866A41"/>
    <w:rsid w:val="008877E2"/>
    <w:rsid w:val="00887877"/>
    <w:rsid w:val="008D413C"/>
    <w:rsid w:val="008F6625"/>
    <w:rsid w:val="008F7A66"/>
    <w:rsid w:val="0090294D"/>
    <w:rsid w:val="009440A2"/>
    <w:rsid w:val="00944892"/>
    <w:rsid w:val="00945AB9"/>
    <w:rsid w:val="00955408"/>
    <w:rsid w:val="0096352C"/>
    <w:rsid w:val="00977C6E"/>
    <w:rsid w:val="009843E2"/>
    <w:rsid w:val="009904B0"/>
    <w:rsid w:val="009C554C"/>
    <w:rsid w:val="009D49FD"/>
    <w:rsid w:val="009D4F78"/>
    <w:rsid w:val="009E4208"/>
    <w:rsid w:val="009E6BAA"/>
    <w:rsid w:val="009E7D58"/>
    <w:rsid w:val="009F02FE"/>
    <w:rsid w:val="009F65EF"/>
    <w:rsid w:val="00A026B4"/>
    <w:rsid w:val="00A508CE"/>
    <w:rsid w:val="00A51182"/>
    <w:rsid w:val="00A57B86"/>
    <w:rsid w:val="00A72E6E"/>
    <w:rsid w:val="00A74F1B"/>
    <w:rsid w:val="00A751C7"/>
    <w:rsid w:val="00A84FF0"/>
    <w:rsid w:val="00A85CD0"/>
    <w:rsid w:val="00AB3508"/>
    <w:rsid w:val="00AC776C"/>
    <w:rsid w:val="00B0101C"/>
    <w:rsid w:val="00B04137"/>
    <w:rsid w:val="00B100B2"/>
    <w:rsid w:val="00B1328D"/>
    <w:rsid w:val="00B43531"/>
    <w:rsid w:val="00B619E1"/>
    <w:rsid w:val="00B72936"/>
    <w:rsid w:val="00B775CF"/>
    <w:rsid w:val="00B87163"/>
    <w:rsid w:val="00BE2C79"/>
    <w:rsid w:val="00BF0A7E"/>
    <w:rsid w:val="00BF7865"/>
    <w:rsid w:val="00C6103F"/>
    <w:rsid w:val="00C61C73"/>
    <w:rsid w:val="00C7181D"/>
    <w:rsid w:val="00CA5B22"/>
    <w:rsid w:val="00CB06D6"/>
    <w:rsid w:val="00CB6CC6"/>
    <w:rsid w:val="00CD445A"/>
    <w:rsid w:val="00D20FBA"/>
    <w:rsid w:val="00D37B95"/>
    <w:rsid w:val="00D45F30"/>
    <w:rsid w:val="00D65028"/>
    <w:rsid w:val="00D65DB5"/>
    <w:rsid w:val="00D77C0F"/>
    <w:rsid w:val="00D83E9A"/>
    <w:rsid w:val="00D84516"/>
    <w:rsid w:val="00D87149"/>
    <w:rsid w:val="00DB667F"/>
    <w:rsid w:val="00DD19C5"/>
    <w:rsid w:val="00DD2BFB"/>
    <w:rsid w:val="00DE105C"/>
    <w:rsid w:val="00DE504C"/>
    <w:rsid w:val="00DF3931"/>
    <w:rsid w:val="00E03A02"/>
    <w:rsid w:val="00E14070"/>
    <w:rsid w:val="00E505C8"/>
    <w:rsid w:val="00E63FFF"/>
    <w:rsid w:val="00E7789B"/>
    <w:rsid w:val="00EA0ECC"/>
    <w:rsid w:val="00EB7432"/>
    <w:rsid w:val="00EC6DEC"/>
    <w:rsid w:val="00ED1C54"/>
    <w:rsid w:val="00ED4518"/>
    <w:rsid w:val="00ED7D9C"/>
    <w:rsid w:val="00EF074E"/>
    <w:rsid w:val="00EF0C8C"/>
    <w:rsid w:val="00F117C0"/>
    <w:rsid w:val="00F17406"/>
    <w:rsid w:val="00F23496"/>
    <w:rsid w:val="00F263A7"/>
    <w:rsid w:val="00F33AED"/>
    <w:rsid w:val="00F41070"/>
    <w:rsid w:val="00F45455"/>
    <w:rsid w:val="00F67BC3"/>
    <w:rsid w:val="00F7051B"/>
    <w:rsid w:val="00F77E57"/>
    <w:rsid w:val="00FA5A0F"/>
    <w:rsid w:val="00FA5BA7"/>
    <w:rsid w:val="00FB443A"/>
    <w:rsid w:val="00FD1FD9"/>
    <w:rsid w:val="00FD4333"/>
    <w:rsid w:val="00FE12BD"/>
    <w:rsid w:val="00FF0A0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1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F65"/>
    <w:pPr>
      <w:spacing w:before="120" w:after="120" w:line="360" w:lineRule="auto"/>
    </w:pPr>
    <w:rPr>
      <w:rFonts w:ascii="Times New Roman" w:eastAsia="Times New Roman" w:hAnsi="Times New Roman" w:cs="Times New Roman"/>
      <w:sz w:val="24"/>
      <w:szCs w:val="24"/>
      <w:lang w:val="pt-BR" w:eastAsia="pt-BR"/>
    </w:rPr>
  </w:style>
  <w:style w:type="paragraph" w:styleId="Heading1">
    <w:name w:val="heading 1"/>
    <w:basedOn w:val="Normal"/>
    <w:next w:val="Normal"/>
    <w:link w:val="Heading1Char"/>
    <w:uiPriority w:val="9"/>
    <w:qFormat/>
    <w:rsid w:val="00773F65"/>
    <w:pPr>
      <w:keepNext/>
      <w:keepLines/>
      <w:spacing w:before="480" w:after="0" w:line="240" w:lineRule="auto"/>
      <w:jc w:val="center"/>
      <w:outlineLvl w:val="0"/>
    </w:pPr>
    <w:rPr>
      <w:b/>
      <w:bCs/>
      <w:color w:val="000000"/>
      <w:szCs w:val="28"/>
    </w:rPr>
  </w:style>
  <w:style w:type="paragraph" w:styleId="Heading2">
    <w:name w:val="heading 2"/>
    <w:basedOn w:val="Normal"/>
    <w:next w:val="Normal"/>
    <w:link w:val="Heading2Char"/>
    <w:uiPriority w:val="9"/>
    <w:unhideWhenUsed/>
    <w:qFormat/>
    <w:rsid w:val="00773F65"/>
    <w:pPr>
      <w:keepNext/>
      <w:keepLines/>
      <w:spacing w:before="200" w:after="0" w:line="240" w:lineRule="auto"/>
      <w:outlineLvl w:val="1"/>
    </w:pPr>
    <w:rPr>
      <w:b/>
      <w:bCs/>
      <w:szCs w:val="26"/>
    </w:rPr>
  </w:style>
  <w:style w:type="paragraph" w:styleId="Heading3">
    <w:name w:val="heading 3"/>
    <w:basedOn w:val="Normal"/>
    <w:next w:val="Normal"/>
    <w:link w:val="Heading3Char"/>
    <w:uiPriority w:val="9"/>
    <w:unhideWhenUsed/>
    <w:qFormat/>
    <w:rsid w:val="00773F65"/>
    <w:pPr>
      <w:keepNext/>
      <w:keepLines/>
      <w:spacing w:before="200" w:after="0" w:line="240" w:lineRule="auto"/>
      <w:outlineLvl w:val="2"/>
    </w:pPr>
    <w:rPr>
      <w:bCs/>
    </w:rPr>
  </w:style>
  <w:style w:type="paragraph" w:styleId="Heading4">
    <w:name w:val="heading 4"/>
    <w:basedOn w:val="Normal"/>
    <w:next w:val="Normal"/>
    <w:link w:val="Heading4Char"/>
    <w:uiPriority w:val="9"/>
    <w:semiHidden/>
    <w:unhideWhenUsed/>
    <w:qFormat/>
    <w:rsid w:val="00773F65"/>
    <w:pPr>
      <w:keepNext/>
      <w:keepLines/>
      <w:spacing w:before="200" w:after="0" w:line="240" w:lineRule="auto"/>
      <w:jc w:val="center"/>
      <w:outlineLvl w:val="3"/>
    </w:pPr>
    <w:rPr>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F65"/>
    <w:rPr>
      <w:rFonts w:ascii="Times New Roman" w:eastAsia="Times New Roman" w:hAnsi="Times New Roman" w:cs="Times New Roman"/>
      <w:b/>
      <w:bCs/>
      <w:color w:val="000000"/>
      <w:sz w:val="24"/>
      <w:szCs w:val="28"/>
      <w:lang w:val="pt-BR" w:eastAsia="pt-BR"/>
    </w:rPr>
  </w:style>
  <w:style w:type="character" w:customStyle="1" w:styleId="Heading2Char">
    <w:name w:val="Heading 2 Char"/>
    <w:basedOn w:val="DefaultParagraphFont"/>
    <w:link w:val="Heading2"/>
    <w:uiPriority w:val="9"/>
    <w:rsid w:val="00773F65"/>
    <w:rPr>
      <w:rFonts w:ascii="Times New Roman" w:eastAsia="Times New Roman" w:hAnsi="Times New Roman" w:cs="Times New Roman"/>
      <w:b/>
      <w:bCs/>
      <w:sz w:val="24"/>
      <w:szCs w:val="26"/>
      <w:lang w:val="pt-BR" w:eastAsia="pt-BR"/>
    </w:rPr>
  </w:style>
  <w:style w:type="character" w:customStyle="1" w:styleId="Heading3Char">
    <w:name w:val="Heading 3 Char"/>
    <w:basedOn w:val="DefaultParagraphFont"/>
    <w:link w:val="Heading3"/>
    <w:uiPriority w:val="9"/>
    <w:rsid w:val="00773F65"/>
    <w:rPr>
      <w:rFonts w:ascii="Times New Roman" w:eastAsia="Times New Roman" w:hAnsi="Times New Roman" w:cs="Times New Roman"/>
      <w:bCs/>
      <w:sz w:val="24"/>
      <w:szCs w:val="24"/>
      <w:lang w:val="pt-BR" w:eastAsia="pt-BR"/>
    </w:rPr>
  </w:style>
  <w:style w:type="character" w:customStyle="1" w:styleId="Heading4Char">
    <w:name w:val="Heading 4 Char"/>
    <w:basedOn w:val="DefaultParagraphFont"/>
    <w:link w:val="Heading4"/>
    <w:uiPriority w:val="9"/>
    <w:semiHidden/>
    <w:rsid w:val="00773F65"/>
    <w:rPr>
      <w:rFonts w:ascii="Times New Roman" w:eastAsia="Times New Roman" w:hAnsi="Times New Roman" w:cs="Times New Roman"/>
      <w:bCs/>
      <w:iCs/>
      <w:sz w:val="24"/>
      <w:szCs w:val="24"/>
      <w:lang w:val="pt-BR" w:eastAsia="pt-BR"/>
    </w:rPr>
  </w:style>
  <w:style w:type="paragraph" w:styleId="NoSpacing">
    <w:name w:val="No Spacing"/>
    <w:uiPriority w:val="1"/>
    <w:qFormat/>
    <w:rsid w:val="00773F65"/>
    <w:pPr>
      <w:spacing w:after="0" w:line="240" w:lineRule="auto"/>
    </w:pPr>
    <w:rPr>
      <w:rFonts w:ascii="Calibri" w:eastAsia="Times New Roman" w:hAnsi="Calibri" w:cs="Times New Roman"/>
      <w:lang w:val="pt-BR" w:eastAsia="pt-BR"/>
    </w:rPr>
  </w:style>
  <w:style w:type="paragraph" w:styleId="ListParagraph">
    <w:name w:val="List Paragraph"/>
    <w:basedOn w:val="Normal"/>
    <w:uiPriority w:val="34"/>
    <w:qFormat/>
    <w:rsid w:val="00773F65"/>
    <w:pPr>
      <w:spacing w:before="0" w:after="200" w:line="276" w:lineRule="auto"/>
      <w:ind w:left="720"/>
      <w:contextualSpacing/>
    </w:pPr>
    <w:rPr>
      <w:rFonts w:ascii="Calibri" w:hAnsi="Calibri"/>
      <w:sz w:val="22"/>
      <w:szCs w:val="22"/>
    </w:rPr>
  </w:style>
  <w:style w:type="paragraph" w:styleId="CommentText">
    <w:name w:val="annotation text"/>
    <w:basedOn w:val="Normal"/>
    <w:link w:val="CommentTextChar"/>
    <w:uiPriority w:val="99"/>
    <w:semiHidden/>
    <w:unhideWhenUsed/>
    <w:rsid w:val="00773F65"/>
    <w:pPr>
      <w:spacing w:before="0" w:after="200" w:line="240" w:lineRule="auto"/>
    </w:pPr>
    <w:rPr>
      <w:rFonts w:ascii="Calibri" w:hAnsi="Calibri"/>
      <w:sz w:val="20"/>
      <w:szCs w:val="20"/>
      <w:lang w:eastAsia="en-US"/>
    </w:rPr>
  </w:style>
  <w:style w:type="character" w:customStyle="1" w:styleId="CommentTextChar">
    <w:name w:val="Comment Text Char"/>
    <w:basedOn w:val="DefaultParagraphFont"/>
    <w:link w:val="CommentText"/>
    <w:uiPriority w:val="99"/>
    <w:semiHidden/>
    <w:rsid w:val="00773F65"/>
    <w:rPr>
      <w:rFonts w:ascii="Calibri" w:eastAsia="Times New Roman" w:hAnsi="Calibri" w:cs="Times New Roman"/>
      <w:sz w:val="20"/>
      <w:szCs w:val="20"/>
      <w:lang w:val="pt-BR"/>
    </w:rPr>
  </w:style>
  <w:style w:type="character" w:styleId="CommentReference">
    <w:name w:val="annotation reference"/>
    <w:uiPriority w:val="99"/>
    <w:semiHidden/>
    <w:unhideWhenUsed/>
    <w:rsid w:val="00773F65"/>
    <w:rPr>
      <w:sz w:val="16"/>
    </w:rPr>
  </w:style>
  <w:style w:type="paragraph" w:styleId="BalloonText">
    <w:name w:val="Balloon Text"/>
    <w:basedOn w:val="Normal"/>
    <w:link w:val="BalloonTextChar"/>
    <w:uiPriority w:val="99"/>
    <w:semiHidden/>
    <w:unhideWhenUsed/>
    <w:rsid w:val="00773F6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F65"/>
    <w:rPr>
      <w:rFonts w:ascii="Tahoma" w:eastAsia="Times New Roman" w:hAnsi="Tahoma" w:cs="Tahoma"/>
      <w:sz w:val="16"/>
      <w:szCs w:val="16"/>
      <w:lang w:val="pt-BR" w:eastAsia="pt-BR"/>
    </w:rPr>
  </w:style>
  <w:style w:type="table" w:styleId="TableGrid">
    <w:name w:val="Table Grid"/>
    <w:basedOn w:val="TableNormal"/>
    <w:uiPriority w:val="59"/>
    <w:rsid w:val="00773F65"/>
    <w:pPr>
      <w:spacing w:after="0" w:line="240" w:lineRule="auto"/>
    </w:pPr>
    <w:rPr>
      <w:rFonts w:ascii="Calibri" w:eastAsia="Times New Roman" w:hAnsi="Calibri"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773F65"/>
    <w:rPr>
      <w:rFonts w:cs="Times New Roman"/>
    </w:rPr>
  </w:style>
  <w:style w:type="character" w:styleId="Strong">
    <w:name w:val="Strong"/>
    <w:uiPriority w:val="22"/>
    <w:qFormat/>
    <w:rsid w:val="00773F65"/>
    <w:rPr>
      <w:rFonts w:cs="Times New Roman"/>
      <w:b/>
      <w:bCs/>
    </w:rPr>
  </w:style>
  <w:style w:type="paragraph" w:styleId="Header">
    <w:name w:val="header"/>
    <w:basedOn w:val="Normal"/>
    <w:link w:val="HeaderChar"/>
    <w:uiPriority w:val="99"/>
    <w:unhideWhenUsed/>
    <w:rsid w:val="00773F65"/>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773F65"/>
    <w:rPr>
      <w:rFonts w:ascii="Times New Roman" w:eastAsia="Times New Roman" w:hAnsi="Times New Roman" w:cs="Times New Roman"/>
      <w:sz w:val="24"/>
      <w:szCs w:val="24"/>
      <w:lang w:val="pt-BR" w:eastAsia="pt-BR"/>
    </w:rPr>
  </w:style>
  <w:style w:type="paragraph" w:styleId="Footer">
    <w:name w:val="footer"/>
    <w:basedOn w:val="Normal"/>
    <w:link w:val="FooterChar"/>
    <w:uiPriority w:val="99"/>
    <w:unhideWhenUsed/>
    <w:rsid w:val="00773F65"/>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773F65"/>
    <w:rPr>
      <w:rFonts w:ascii="Times New Roman" w:eastAsia="Times New Roman" w:hAnsi="Times New Roman" w:cs="Times New Roman"/>
      <w:sz w:val="24"/>
      <w:szCs w:val="24"/>
      <w:lang w:val="pt-BR" w:eastAsia="pt-BR"/>
    </w:rPr>
  </w:style>
  <w:style w:type="paragraph" w:styleId="TOCHeading">
    <w:name w:val="TOC Heading"/>
    <w:basedOn w:val="Heading1"/>
    <w:next w:val="Normal"/>
    <w:uiPriority w:val="39"/>
    <w:unhideWhenUsed/>
    <w:qFormat/>
    <w:rsid w:val="00773F65"/>
    <w:pPr>
      <w:spacing w:line="276" w:lineRule="auto"/>
      <w:outlineLvl w:val="9"/>
    </w:pPr>
    <w:rPr>
      <w:lang w:eastAsia="en-US"/>
    </w:rPr>
  </w:style>
  <w:style w:type="paragraph" w:styleId="TOC3">
    <w:name w:val="toc 3"/>
    <w:basedOn w:val="Normal"/>
    <w:next w:val="Normal"/>
    <w:autoRedefine/>
    <w:uiPriority w:val="39"/>
    <w:unhideWhenUsed/>
    <w:qFormat/>
    <w:rsid w:val="00773F65"/>
    <w:pPr>
      <w:spacing w:before="0" w:after="0" w:line="240" w:lineRule="auto"/>
      <w:ind w:left="480"/>
    </w:pPr>
    <w:rPr>
      <w:rFonts w:ascii="Calibri" w:hAnsi="Calibri" w:cs="Calibri"/>
      <w:sz w:val="20"/>
      <w:szCs w:val="20"/>
    </w:rPr>
  </w:style>
  <w:style w:type="character" w:styleId="Hyperlink">
    <w:name w:val="Hyperlink"/>
    <w:uiPriority w:val="99"/>
    <w:unhideWhenUsed/>
    <w:rsid w:val="00773F65"/>
    <w:rPr>
      <w:rFonts w:cs="Times New Roman"/>
      <w:color w:val="0000FF"/>
      <w:u w:val="single"/>
    </w:rPr>
  </w:style>
  <w:style w:type="character" w:customStyle="1" w:styleId="apple-converted-space">
    <w:name w:val="apple-converted-space"/>
    <w:rsid w:val="00773F65"/>
    <w:rPr>
      <w:rFonts w:cs="Times New Roman"/>
    </w:rPr>
  </w:style>
  <w:style w:type="paragraph" w:styleId="TOC1">
    <w:name w:val="toc 1"/>
    <w:aliases w:val="Sumário"/>
    <w:basedOn w:val="Normal"/>
    <w:next w:val="Normal"/>
    <w:autoRedefine/>
    <w:uiPriority w:val="39"/>
    <w:unhideWhenUsed/>
    <w:qFormat/>
    <w:rsid w:val="00773F65"/>
    <w:pPr>
      <w:tabs>
        <w:tab w:val="right" w:leader="underscore" w:pos="9204"/>
      </w:tabs>
      <w:spacing w:after="0" w:line="240" w:lineRule="auto"/>
      <w:jc w:val="center"/>
    </w:pPr>
    <w:rPr>
      <w:b/>
      <w:bCs/>
      <w:iCs/>
    </w:rPr>
  </w:style>
  <w:style w:type="paragraph" w:styleId="TOC2">
    <w:name w:val="toc 2"/>
    <w:basedOn w:val="Normal"/>
    <w:next w:val="Normal"/>
    <w:autoRedefine/>
    <w:uiPriority w:val="39"/>
    <w:unhideWhenUsed/>
    <w:qFormat/>
    <w:rsid w:val="00773F65"/>
    <w:pPr>
      <w:spacing w:after="0" w:line="240" w:lineRule="auto"/>
      <w:ind w:left="240"/>
    </w:pPr>
    <w:rPr>
      <w:rFonts w:ascii="Calibri" w:hAnsi="Calibri" w:cs="Calibri"/>
      <w:b/>
      <w:bCs/>
      <w:sz w:val="22"/>
      <w:szCs w:val="22"/>
    </w:rPr>
  </w:style>
  <w:style w:type="paragraph" w:styleId="TOC4">
    <w:name w:val="toc 4"/>
    <w:basedOn w:val="Normal"/>
    <w:next w:val="Normal"/>
    <w:autoRedefine/>
    <w:uiPriority w:val="39"/>
    <w:unhideWhenUsed/>
    <w:rsid w:val="00773F65"/>
    <w:pPr>
      <w:spacing w:before="0" w:after="0" w:line="240" w:lineRule="auto"/>
      <w:ind w:left="720"/>
    </w:pPr>
    <w:rPr>
      <w:rFonts w:ascii="Calibri" w:hAnsi="Calibri" w:cs="Calibri"/>
      <w:sz w:val="20"/>
      <w:szCs w:val="20"/>
    </w:rPr>
  </w:style>
  <w:style w:type="paragraph" w:styleId="TOC5">
    <w:name w:val="toc 5"/>
    <w:basedOn w:val="Normal"/>
    <w:next w:val="Normal"/>
    <w:autoRedefine/>
    <w:uiPriority w:val="39"/>
    <w:unhideWhenUsed/>
    <w:rsid w:val="00773F65"/>
    <w:pPr>
      <w:spacing w:before="0" w:after="0" w:line="240" w:lineRule="auto"/>
      <w:ind w:left="960"/>
    </w:pPr>
    <w:rPr>
      <w:rFonts w:ascii="Calibri" w:hAnsi="Calibri" w:cs="Calibri"/>
      <w:sz w:val="20"/>
      <w:szCs w:val="20"/>
    </w:rPr>
  </w:style>
  <w:style w:type="paragraph" w:styleId="TOC6">
    <w:name w:val="toc 6"/>
    <w:basedOn w:val="Normal"/>
    <w:next w:val="Normal"/>
    <w:autoRedefine/>
    <w:uiPriority w:val="39"/>
    <w:unhideWhenUsed/>
    <w:rsid w:val="00773F65"/>
    <w:pPr>
      <w:spacing w:before="0" w:after="0" w:line="240" w:lineRule="auto"/>
      <w:ind w:left="1200"/>
    </w:pPr>
    <w:rPr>
      <w:rFonts w:ascii="Calibri" w:hAnsi="Calibri" w:cs="Calibri"/>
      <w:sz w:val="20"/>
      <w:szCs w:val="20"/>
    </w:rPr>
  </w:style>
  <w:style w:type="paragraph" w:styleId="TOC7">
    <w:name w:val="toc 7"/>
    <w:basedOn w:val="Normal"/>
    <w:next w:val="Normal"/>
    <w:autoRedefine/>
    <w:uiPriority w:val="39"/>
    <w:unhideWhenUsed/>
    <w:rsid w:val="00773F65"/>
    <w:pPr>
      <w:spacing w:before="0" w:after="0" w:line="240" w:lineRule="auto"/>
      <w:ind w:left="1440"/>
    </w:pPr>
    <w:rPr>
      <w:rFonts w:ascii="Calibri" w:hAnsi="Calibri" w:cs="Calibri"/>
      <w:sz w:val="20"/>
      <w:szCs w:val="20"/>
    </w:rPr>
  </w:style>
  <w:style w:type="paragraph" w:styleId="TOC8">
    <w:name w:val="toc 8"/>
    <w:basedOn w:val="Normal"/>
    <w:next w:val="Normal"/>
    <w:autoRedefine/>
    <w:uiPriority w:val="39"/>
    <w:unhideWhenUsed/>
    <w:rsid w:val="00773F65"/>
    <w:pPr>
      <w:spacing w:before="0" w:after="0" w:line="240" w:lineRule="auto"/>
      <w:ind w:left="1680"/>
    </w:pPr>
    <w:rPr>
      <w:rFonts w:ascii="Calibri" w:hAnsi="Calibri" w:cs="Calibri"/>
      <w:sz w:val="20"/>
      <w:szCs w:val="20"/>
    </w:rPr>
  </w:style>
  <w:style w:type="paragraph" w:styleId="TOC9">
    <w:name w:val="toc 9"/>
    <w:basedOn w:val="Normal"/>
    <w:next w:val="Normal"/>
    <w:autoRedefine/>
    <w:uiPriority w:val="39"/>
    <w:unhideWhenUsed/>
    <w:rsid w:val="00773F65"/>
    <w:pPr>
      <w:spacing w:before="0" w:after="0" w:line="240" w:lineRule="auto"/>
      <w:ind w:left="1920"/>
    </w:pPr>
    <w:rPr>
      <w:rFonts w:ascii="Calibri" w:hAnsi="Calibri" w:cs="Calibri"/>
      <w:sz w:val="20"/>
      <w:szCs w:val="20"/>
    </w:rPr>
  </w:style>
  <w:style w:type="paragraph" w:styleId="Index1">
    <w:name w:val="index 1"/>
    <w:basedOn w:val="Normal"/>
    <w:next w:val="Normal"/>
    <w:autoRedefine/>
    <w:uiPriority w:val="99"/>
    <w:unhideWhenUsed/>
    <w:rsid w:val="00773F65"/>
    <w:pPr>
      <w:spacing w:before="0" w:after="0" w:line="240" w:lineRule="auto"/>
      <w:ind w:left="240" w:hanging="240"/>
    </w:pPr>
    <w:rPr>
      <w:rFonts w:ascii="Calibri" w:hAnsi="Calibri" w:cs="Calibri"/>
      <w:sz w:val="18"/>
      <w:szCs w:val="18"/>
    </w:rPr>
  </w:style>
  <w:style w:type="paragraph" w:styleId="Index2">
    <w:name w:val="index 2"/>
    <w:basedOn w:val="Normal"/>
    <w:next w:val="Normal"/>
    <w:autoRedefine/>
    <w:uiPriority w:val="99"/>
    <w:unhideWhenUsed/>
    <w:rsid w:val="00773F65"/>
    <w:pPr>
      <w:spacing w:before="0" w:after="0" w:line="240" w:lineRule="auto"/>
      <w:ind w:left="480" w:hanging="240"/>
    </w:pPr>
    <w:rPr>
      <w:rFonts w:ascii="Calibri" w:hAnsi="Calibri" w:cs="Calibri"/>
      <w:sz w:val="18"/>
      <w:szCs w:val="18"/>
    </w:rPr>
  </w:style>
  <w:style w:type="paragraph" w:styleId="Index3">
    <w:name w:val="index 3"/>
    <w:basedOn w:val="Normal"/>
    <w:next w:val="Normal"/>
    <w:autoRedefine/>
    <w:uiPriority w:val="99"/>
    <w:unhideWhenUsed/>
    <w:rsid w:val="00773F65"/>
    <w:pPr>
      <w:spacing w:before="0" w:after="0" w:line="240" w:lineRule="auto"/>
      <w:ind w:left="720" w:hanging="240"/>
    </w:pPr>
    <w:rPr>
      <w:rFonts w:ascii="Calibri" w:hAnsi="Calibri" w:cs="Calibri"/>
      <w:sz w:val="18"/>
      <w:szCs w:val="18"/>
    </w:rPr>
  </w:style>
  <w:style w:type="paragraph" w:styleId="Index4">
    <w:name w:val="index 4"/>
    <w:basedOn w:val="Normal"/>
    <w:next w:val="Normal"/>
    <w:autoRedefine/>
    <w:uiPriority w:val="99"/>
    <w:unhideWhenUsed/>
    <w:rsid w:val="00773F65"/>
    <w:pPr>
      <w:spacing w:before="0" w:after="0" w:line="240" w:lineRule="auto"/>
      <w:ind w:left="960" w:hanging="240"/>
    </w:pPr>
    <w:rPr>
      <w:rFonts w:ascii="Calibri" w:hAnsi="Calibri" w:cs="Calibri"/>
      <w:sz w:val="18"/>
      <w:szCs w:val="18"/>
    </w:rPr>
  </w:style>
  <w:style w:type="paragraph" w:styleId="Index5">
    <w:name w:val="index 5"/>
    <w:basedOn w:val="Normal"/>
    <w:next w:val="Normal"/>
    <w:autoRedefine/>
    <w:uiPriority w:val="99"/>
    <w:unhideWhenUsed/>
    <w:rsid w:val="00773F65"/>
    <w:pPr>
      <w:spacing w:before="0" w:after="0" w:line="240" w:lineRule="auto"/>
      <w:ind w:left="1200" w:hanging="240"/>
    </w:pPr>
    <w:rPr>
      <w:rFonts w:ascii="Calibri" w:hAnsi="Calibri" w:cs="Calibri"/>
      <w:sz w:val="18"/>
      <w:szCs w:val="18"/>
    </w:rPr>
  </w:style>
  <w:style w:type="paragraph" w:styleId="Index6">
    <w:name w:val="index 6"/>
    <w:basedOn w:val="Normal"/>
    <w:next w:val="Normal"/>
    <w:autoRedefine/>
    <w:uiPriority w:val="99"/>
    <w:unhideWhenUsed/>
    <w:rsid w:val="00773F65"/>
    <w:pPr>
      <w:spacing w:before="0" w:after="0" w:line="240" w:lineRule="auto"/>
      <w:ind w:left="1440" w:hanging="240"/>
    </w:pPr>
    <w:rPr>
      <w:rFonts w:ascii="Calibri" w:hAnsi="Calibri" w:cs="Calibri"/>
      <w:sz w:val="18"/>
      <w:szCs w:val="18"/>
    </w:rPr>
  </w:style>
  <w:style w:type="paragraph" w:styleId="Index7">
    <w:name w:val="index 7"/>
    <w:basedOn w:val="Normal"/>
    <w:next w:val="Normal"/>
    <w:autoRedefine/>
    <w:uiPriority w:val="99"/>
    <w:unhideWhenUsed/>
    <w:rsid w:val="00773F65"/>
    <w:pPr>
      <w:spacing w:before="0" w:after="0" w:line="240" w:lineRule="auto"/>
      <w:ind w:left="1680" w:hanging="240"/>
    </w:pPr>
    <w:rPr>
      <w:rFonts w:ascii="Calibri" w:hAnsi="Calibri" w:cs="Calibri"/>
      <w:sz w:val="18"/>
      <w:szCs w:val="18"/>
    </w:rPr>
  </w:style>
  <w:style w:type="paragraph" w:styleId="Index8">
    <w:name w:val="index 8"/>
    <w:basedOn w:val="Normal"/>
    <w:next w:val="Normal"/>
    <w:autoRedefine/>
    <w:uiPriority w:val="99"/>
    <w:unhideWhenUsed/>
    <w:rsid w:val="00773F65"/>
    <w:pPr>
      <w:spacing w:before="0" w:after="0" w:line="240" w:lineRule="auto"/>
      <w:ind w:left="1920" w:hanging="240"/>
    </w:pPr>
    <w:rPr>
      <w:rFonts w:ascii="Calibri" w:hAnsi="Calibri" w:cs="Calibri"/>
      <w:sz w:val="18"/>
      <w:szCs w:val="18"/>
    </w:rPr>
  </w:style>
  <w:style w:type="paragraph" w:styleId="Index9">
    <w:name w:val="index 9"/>
    <w:basedOn w:val="Normal"/>
    <w:next w:val="Normal"/>
    <w:autoRedefine/>
    <w:uiPriority w:val="99"/>
    <w:unhideWhenUsed/>
    <w:rsid w:val="00773F65"/>
    <w:pPr>
      <w:spacing w:before="0" w:after="0" w:line="240" w:lineRule="auto"/>
      <w:ind w:left="2160" w:hanging="240"/>
    </w:pPr>
    <w:rPr>
      <w:rFonts w:ascii="Calibri" w:hAnsi="Calibri" w:cs="Calibri"/>
      <w:sz w:val="18"/>
      <w:szCs w:val="18"/>
    </w:rPr>
  </w:style>
  <w:style w:type="paragraph" w:styleId="IndexHeading">
    <w:name w:val="index heading"/>
    <w:basedOn w:val="Normal"/>
    <w:next w:val="Index1"/>
    <w:uiPriority w:val="99"/>
    <w:unhideWhenUsed/>
    <w:rsid w:val="00773F65"/>
    <w:pPr>
      <w:spacing w:before="240" w:line="240" w:lineRule="auto"/>
      <w:jc w:val="center"/>
    </w:pPr>
    <w:rPr>
      <w:rFonts w:ascii="Calibri" w:hAnsi="Calibri" w:cs="Calibri"/>
      <w:b/>
      <w:bCs/>
      <w:sz w:val="26"/>
      <w:szCs w:val="26"/>
    </w:rPr>
  </w:style>
  <w:style w:type="paragraph" w:styleId="TableofFigures">
    <w:name w:val="table of figures"/>
    <w:basedOn w:val="Normal"/>
    <w:next w:val="Normal"/>
    <w:uiPriority w:val="99"/>
    <w:unhideWhenUsed/>
    <w:rsid w:val="00773F65"/>
    <w:pPr>
      <w:spacing w:before="0" w:after="0" w:line="240" w:lineRule="auto"/>
      <w:ind w:left="480" w:hanging="480"/>
    </w:pPr>
    <w:rPr>
      <w:rFonts w:ascii="Calibri" w:hAnsi="Calibri" w:cs="Calibri"/>
      <w:smallCaps/>
      <w:sz w:val="20"/>
      <w:szCs w:val="20"/>
    </w:rPr>
  </w:style>
  <w:style w:type="paragraph" w:styleId="CommentSubject">
    <w:name w:val="annotation subject"/>
    <w:basedOn w:val="CommentText"/>
    <w:next w:val="CommentText"/>
    <w:link w:val="CommentSubjectChar"/>
    <w:uiPriority w:val="99"/>
    <w:semiHidden/>
    <w:unhideWhenUsed/>
    <w:rsid w:val="00773F65"/>
    <w:pPr>
      <w:spacing w:after="0"/>
    </w:pPr>
    <w:rPr>
      <w:rFonts w:ascii="Times New Roman" w:hAnsi="Times New Roman"/>
      <w:b/>
      <w:bCs/>
      <w:lang w:eastAsia="pt-BR"/>
    </w:rPr>
  </w:style>
  <w:style w:type="character" w:customStyle="1" w:styleId="CommentSubjectChar">
    <w:name w:val="Comment Subject Char"/>
    <w:basedOn w:val="CommentTextChar"/>
    <w:link w:val="CommentSubject"/>
    <w:uiPriority w:val="99"/>
    <w:semiHidden/>
    <w:rsid w:val="00773F65"/>
    <w:rPr>
      <w:rFonts w:ascii="Times New Roman" w:eastAsia="Times New Roman" w:hAnsi="Times New Roman" w:cs="Times New Roman"/>
      <w:b/>
      <w:bCs/>
      <w:sz w:val="20"/>
      <w:szCs w:val="20"/>
      <w:lang w:val="pt-BR" w:eastAsia="pt-BR"/>
    </w:rPr>
  </w:style>
  <w:style w:type="character" w:styleId="LineNumber">
    <w:name w:val="line number"/>
    <w:basedOn w:val="DefaultParagraphFont"/>
    <w:uiPriority w:val="99"/>
    <w:semiHidden/>
    <w:unhideWhenUsed/>
    <w:rsid w:val="00C621C3"/>
  </w:style>
  <w:style w:type="paragraph" w:customStyle="1" w:styleId="Default">
    <w:name w:val="Default"/>
    <w:rsid w:val="000A7A7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P135195">
    <w:name w:val="SP135195"/>
    <w:basedOn w:val="Default"/>
    <w:next w:val="Default"/>
    <w:uiPriority w:val="99"/>
    <w:rsid w:val="00BA27E8"/>
    <w:rPr>
      <w:rFonts w:ascii="FLPEC B+ T T 1 FE Eo 00" w:hAnsi="FLPEC B+ T T 1 FE Eo 00" w:cstheme="minorBidi"/>
      <w:color w:val="auto"/>
    </w:rPr>
  </w:style>
  <w:style w:type="character" w:customStyle="1" w:styleId="SC1703">
    <w:name w:val="SC1703"/>
    <w:uiPriority w:val="99"/>
    <w:rsid w:val="00BA27E8"/>
    <w:rPr>
      <w:rFonts w:cs="FLPEC B+ T T 1 FE Eo 00"/>
      <w:color w:val="000000"/>
    </w:rPr>
  </w:style>
  <w:style w:type="paragraph" w:styleId="Revision">
    <w:name w:val="Revision"/>
    <w:hidden/>
    <w:uiPriority w:val="99"/>
    <w:semiHidden/>
    <w:rsid w:val="00D83E9A"/>
    <w:pPr>
      <w:spacing w:after="0" w:line="240" w:lineRule="auto"/>
    </w:pPr>
    <w:rPr>
      <w:rFonts w:ascii="Times New Roman" w:eastAsia="Times New Roman" w:hAnsi="Times New Roman" w:cs="Times New Roman"/>
      <w:sz w:val="24"/>
      <w:szCs w:val="24"/>
      <w:lang w:val="pt-BR"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F65"/>
    <w:pPr>
      <w:spacing w:before="120" w:after="120" w:line="360" w:lineRule="auto"/>
    </w:pPr>
    <w:rPr>
      <w:rFonts w:ascii="Times New Roman" w:eastAsia="Times New Roman" w:hAnsi="Times New Roman" w:cs="Times New Roman"/>
      <w:sz w:val="24"/>
      <w:szCs w:val="24"/>
      <w:lang w:val="pt-BR" w:eastAsia="pt-BR"/>
    </w:rPr>
  </w:style>
  <w:style w:type="paragraph" w:styleId="Heading1">
    <w:name w:val="heading 1"/>
    <w:basedOn w:val="Normal"/>
    <w:next w:val="Normal"/>
    <w:link w:val="Heading1Char"/>
    <w:uiPriority w:val="9"/>
    <w:qFormat/>
    <w:rsid w:val="00773F65"/>
    <w:pPr>
      <w:keepNext/>
      <w:keepLines/>
      <w:spacing w:before="480" w:after="0" w:line="240" w:lineRule="auto"/>
      <w:jc w:val="center"/>
      <w:outlineLvl w:val="0"/>
    </w:pPr>
    <w:rPr>
      <w:b/>
      <w:bCs/>
      <w:color w:val="000000"/>
      <w:szCs w:val="28"/>
    </w:rPr>
  </w:style>
  <w:style w:type="paragraph" w:styleId="Heading2">
    <w:name w:val="heading 2"/>
    <w:basedOn w:val="Normal"/>
    <w:next w:val="Normal"/>
    <w:link w:val="Heading2Char"/>
    <w:uiPriority w:val="9"/>
    <w:unhideWhenUsed/>
    <w:qFormat/>
    <w:rsid w:val="00773F65"/>
    <w:pPr>
      <w:keepNext/>
      <w:keepLines/>
      <w:spacing w:before="200" w:after="0" w:line="240" w:lineRule="auto"/>
      <w:outlineLvl w:val="1"/>
    </w:pPr>
    <w:rPr>
      <w:b/>
      <w:bCs/>
      <w:szCs w:val="26"/>
    </w:rPr>
  </w:style>
  <w:style w:type="paragraph" w:styleId="Heading3">
    <w:name w:val="heading 3"/>
    <w:basedOn w:val="Normal"/>
    <w:next w:val="Normal"/>
    <w:link w:val="Heading3Char"/>
    <w:uiPriority w:val="9"/>
    <w:unhideWhenUsed/>
    <w:qFormat/>
    <w:rsid w:val="00773F65"/>
    <w:pPr>
      <w:keepNext/>
      <w:keepLines/>
      <w:spacing w:before="200" w:after="0" w:line="240" w:lineRule="auto"/>
      <w:outlineLvl w:val="2"/>
    </w:pPr>
    <w:rPr>
      <w:bCs/>
    </w:rPr>
  </w:style>
  <w:style w:type="paragraph" w:styleId="Heading4">
    <w:name w:val="heading 4"/>
    <w:basedOn w:val="Normal"/>
    <w:next w:val="Normal"/>
    <w:link w:val="Heading4Char"/>
    <w:uiPriority w:val="9"/>
    <w:semiHidden/>
    <w:unhideWhenUsed/>
    <w:qFormat/>
    <w:rsid w:val="00773F65"/>
    <w:pPr>
      <w:keepNext/>
      <w:keepLines/>
      <w:spacing w:before="200" w:after="0" w:line="240" w:lineRule="auto"/>
      <w:jc w:val="center"/>
      <w:outlineLvl w:val="3"/>
    </w:pPr>
    <w:rPr>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F65"/>
    <w:rPr>
      <w:rFonts w:ascii="Times New Roman" w:eastAsia="Times New Roman" w:hAnsi="Times New Roman" w:cs="Times New Roman"/>
      <w:b/>
      <w:bCs/>
      <w:color w:val="000000"/>
      <w:sz w:val="24"/>
      <w:szCs w:val="28"/>
      <w:lang w:val="pt-BR" w:eastAsia="pt-BR"/>
    </w:rPr>
  </w:style>
  <w:style w:type="character" w:customStyle="1" w:styleId="Heading2Char">
    <w:name w:val="Heading 2 Char"/>
    <w:basedOn w:val="DefaultParagraphFont"/>
    <w:link w:val="Heading2"/>
    <w:uiPriority w:val="9"/>
    <w:rsid w:val="00773F65"/>
    <w:rPr>
      <w:rFonts w:ascii="Times New Roman" w:eastAsia="Times New Roman" w:hAnsi="Times New Roman" w:cs="Times New Roman"/>
      <w:b/>
      <w:bCs/>
      <w:sz w:val="24"/>
      <w:szCs w:val="26"/>
      <w:lang w:val="pt-BR" w:eastAsia="pt-BR"/>
    </w:rPr>
  </w:style>
  <w:style w:type="character" w:customStyle="1" w:styleId="Heading3Char">
    <w:name w:val="Heading 3 Char"/>
    <w:basedOn w:val="DefaultParagraphFont"/>
    <w:link w:val="Heading3"/>
    <w:uiPriority w:val="9"/>
    <w:rsid w:val="00773F65"/>
    <w:rPr>
      <w:rFonts w:ascii="Times New Roman" w:eastAsia="Times New Roman" w:hAnsi="Times New Roman" w:cs="Times New Roman"/>
      <w:bCs/>
      <w:sz w:val="24"/>
      <w:szCs w:val="24"/>
      <w:lang w:val="pt-BR" w:eastAsia="pt-BR"/>
    </w:rPr>
  </w:style>
  <w:style w:type="character" w:customStyle="1" w:styleId="Heading4Char">
    <w:name w:val="Heading 4 Char"/>
    <w:basedOn w:val="DefaultParagraphFont"/>
    <w:link w:val="Heading4"/>
    <w:uiPriority w:val="9"/>
    <w:semiHidden/>
    <w:rsid w:val="00773F65"/>
    <w:rPr>
      <w:rFonts w:ascii="Times New Roman" w:eastAsia="Times New Roman" w:hAnsi="Times New Roman" w:cs="Times New Roman"/>
      <w:bCs/>
      <w:iCs/>
      <w:sz w:val="24"/>
      <w:szCs w:val="24"/>
      <w:lang w:val="pt-BR" w:eastAsia="pt-BR"/>
    </w:rPr>
  </w:style>
  <w:style w:type="paragraph" w:styleId="NoSpacing">
    <w:name w:val="No Spacing"/>
    <w:uiPriority w:val="1"/>
    <w:qFormat/>
    <w:rsid w:val="00773F65"/>
    <w:pPr>
      <w:spacing w:after="0" w:line="240" w:lineRule="auto"/>
    </w:pPr>
    <w:rPr>
      <w:rFonts w:ascii="Calibri" w:eastAsia="Times New Roman" w:hAnsi="Calibri" w:cs="Times New Roman"/>
      <w:lang w:val="pt-BR" w:eastAsia="pt-BR"/>
    </w:rPr>
  </w:style>
  <w:style w:type="paragraph" w:styleId="ListParagraph">
    <w:name w:val="List Paragraph"/>
    <w:basedOn w:val="Normal"/>
    <w:uiPriority w:val="34"/>
    <w:qFormat/>
    <w:rsid w:val="00773F65"/>
    <w:pPr>
      <w:spacing w:before="0" w:after="200" w:line="276" w:lineRule="auto"/>
      <w:ind w:left="720"/>
      <w:contextualSpacing/>
    </w:pPr>
    <w:rPr>
      <w:rFonts w:ascii="Calibri" w:hAnsi="Calibri"/>
      <w:sz w:val="22"/>
      <w:szCs w:val="22"/>
    </w:rPr>
  </w:style>
  <w:style w:type="paragraph" w:styleId="CommentText">
    <w:name w:val="annotation text"/>
    <w:basedOn w:val="Normal"/>
    <w:link w:val="CommentTextChar"/>
    <w:uiPriority w:val="99"/>
    <w:semiHidden/>
    <w:unhideWhenUsed/>
    <w:rsid w:val="00773F65"/>
    <w:pPr>
      <w:spacing w:before="0" w:after="200" w:line="240" w:lineRule="auto"/>
    </w:pPr>
    <w:rPr>
      <w:rFonts w:ascii="Calibri" w:hAnsi="Calibri"/>
      <w:sz w:val="20"/>
      <w:szCs w:val="20"/>
      <w:lang w:eastAsia="en-US"/>
    </w:rPr>
  </w:style>
  <w:style w:type="character" w:customStyle="1" w:styleId="CommentTextChar">
    <w:name w:val="Comment Text Char"/>
    <w:basedOn w:val="DefaultParagraphFont"/>
    <w:link w:val="CommentText"/>
    <w:uiPriority w:val="99"/>
    <w:semiHidden/>
    <w:rsid w:val="00773F65"/>
    <w:rPr>
      <w:rFonts w:ascii="Calibri" w:eastAsia="Times New Roman" w:hAnsi="Calibri" w:cs="Times New Roman"/>
      <w:sz w:val="20"/>
      <w:szCs w:val="20"/>
      <w:lang w:val="pt-BR"/>
    </w:rPr>
  </w:style>
  <w:style w:type="character" w:styleId="CommentReference">
    <w:name w:val="annotation reference"/>
    <w:uiPriority w:val="99"/>
    <w:semiHidden/>
    <w:unhideWhenUsed/>
    <w:rsid w:val="00773F65"/>
    <w:rPr>
      <w:sz w:val="16"/>
    </w:rPr>
  </w:style>
  <w:style w:type="paragraph" w:styleId="BalloonText">
    <w:name w:val="Balloon Text"/>
    <w:basedOn w:val="Normal"/>
    <w:link w:val="BalloonTextChar"/>
    <w:uiPriority w:val="99"/>
    <w:semiHidden/>
    <w:unhideWhenUsed/>
    <w:rsid w:val="00773F6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F65"/>
    <w:rPr>
      <w:rFonts w:ascii="Tahoma" w:eastAsia="Times New Roman" w:hAnsi="Tahoma" w:cs="Tahoma"/>
      <w:sz w:val="16"/>
      <w:szCs w:val="16"/>
      <w:lang w:val="pt-BR" w:eastAsia="pt-BR"/>
    </w:rPr>
  </w:style>
  <w:style w:type="table" w:styleId="TableGrid">
    <w:name w:val="Table Grid"/>
    <w:basedOn w:val="TableNormal"/>
    <w:uiPriority w:val="59"/>
    <w:rsid w:val="00773F65"/>
    <w:pPr>
      <w:spacing w:after="0" w:line="240" w:lineRule="auto"/>
    </w:pPr>
    <w:rPr>
      <w:rFonts w:ascii="Calibri" w:eastAsia="Times New Roman" w:hAnsi="Calibri"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773F65"/>
    <w:rPr>
      <w:rFonts w:cs="Times New Roman"/>
    </w:rPr>
  </w:style>
  <w:style w:type="character" w:styleId="Strong">
    <w:name w:val="Strong"/>
    <w:uiPriority w:val="22"/>
    <w:qFormat/>
    <w:rsid w:val="00773F65"/>
    <w:rPr>
      <w:rFonts w:cs="Times New Roman"/>
      <w:b/>
      <w:bCs/>
    </w:rPr>
  </w:style>
  <w:style w:type="paragraph" w:styleId="Header">
    <w:name w:val="header"/>
    <w:basedOn w:val="Normal"/>
    <w:link w:val="HeaderChar"/>
    <w:uiPriority w:val="99"/>
    <w:unhideWhenUsed/>
    <w:rsid w:val="00773F65"/>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773F65"/>
    <w:rPr>
      <w:rFonts w:ascii="Times New Roman" w:eastAsia="Times New Roman" w:hAnsi="Times New Roman" w:cs="Times New Roman"/>
      <w:sz w:val="24"/>
      <w:szCs w:val="24"/>
      <w:lang w:val="pt-BR" w:eastAsia="pt-BR"/>
    </w:rPr>
  </w:style>
  <w:style w:type="paragraph" w:styleId="Footer">
    <w:name w:val="footer"/>
    <w:basedOn w:val="Normal"/>
    <w:link w:val="FooterChar"/>
    <w:uiPriority w:val="99"/>
    <w:unhideWhenUsed/>
    <w:rsid w:val="00773F65"/>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773F65"/>
    <w:rPr>
      <w:rFonts w:ascii="Times New Roman" w:eastAsia="Times New Roman" w:hAnsi="Times New Roman" w:cs="Times New Roman"/>
      <w:sz w:val="24"/>
      <w:szCs w:val="24"/>
      <w:lang w:val="pt-BR" w:eastAsia="pt-BR"/>
    </w:rPr>
  </w:style>
  <w:style w:type="paragraph" w:styleId="TOCHeading">
    <w:name w:val="TOC Heading"/>
    <w:basedOn w:val="Heading1"/>
    <w:next w:val="Normal"/>
    <w:uiPriority w:val="39"/>
    <w:unhideWhenUsed/>
    <w:qFormat/>
    <w:rsid w:val="00773F65"/>
    <w:pPr>
      <w:spacing w:line="276" w:lineRule="auto"/>
      <w:outlineLvl w:val="9"/>
    </w:pPr>
    <w:rPr>
      <w:lang w:eastAsia="en-US"/>
    </w:rPr>
  </w:style>
  <w:style w:type="paragraph" w:styleId="TOC3">
    <w:name w:val="toc 3"/>
    <w:basedOn w:val="Normal"/>
    <w:next w:val="Normal"/>
    <w:autoRedefine/>
    <w:uiPriority w:val="39"/>
    <w:unhideWhenUsed/>
    <w:qFormat/>
    <w:rsid w:val="00773F65"/>
    <w:pPr>
      <w:spacing w:before="0" w:after="0" w:line="240" w:lineRule="auto"/>
      <w:ind w:left="480"/>
    </w:pPr>
    <w:rPr>
      <w:rFonts w:ascii="Calibri" w:hAnsi="Calibri" w:cs="Calibri"/>
      <w:sz w:val="20"/>
      <w:szCs w:val="20"/>
    </w:rPr>
  </w:style>
  <w:style w:type="character" w:styleId="Hyperlink">
    <w:name w:val="Hyperlink"/>
    <w:uiPriority w:val="99"/>
    <w:unhideWhenUsed/>
    <w:rsid w:val="00773F65"/>
    <w:rPr>
      <w:rFonts w:cs="Times New Roman"/>
      <w:color w:val="0000FF"/>
      <w:u w:val="single"/>
    </w:rPr>
  </w:style>
  <w:style w:type="character" w:customStyle="1" w:styleId="apple-converted-space">
    <w:name w:val="apple-converted-space"/>
    <w:rsid w:val="00773F65"/>
    <w:rPr>
      <w:rFonts w:cs="Times New Roman"/>
    </w:rPr>
  </w:style>
  <w:style w:type="paragraph" w:styleId="TOC1">
    <w:name w:val="toc 1"/>
    <w:aliases w:val="Sumário"/>
    <w:basedOn w:val="Normal"/>
    <w:next w:val="Normal"/>
    <w:autoRedefine/>
    <w:uiPriority w:val="39"/>
    <w:unhideWhenUsed/>
    <w:qFormat/>
    <w:rsid w:val="00773F65"/>
    <w:pPr>
      <w:tabs>
        <w:tab w:val="right" w:leader="underscore" w:pos="9204"/>
      </w:tabs>
      <w:spacing w:after="0" w:line="240" w:lineRule="auto"/>
      <w:jc w:val="center"/>
    </w:pPr>
    <w:rPr>
      <w:b/>
      <w:bCs/>
      <w:iCs/>
    </w:rPr>
  </w:style>
  <w:style w:type="paragraph" w:styleId="TOC2">
    <w:name w:val="toc 2"/>
    <w:basedOn w:val="Normal"/>
    <w:next w:val="Normal"/>
    <w:autoRedefine/>
    <w:uiPriority w:val="39"/>
    <w:unhideWhenUsed/>
    <w:qFormat/>
    <w:rsid w:val="00773F65"/>
    <w:pPr>
      <w:spacing w:after="0" w:line="240" w:lineRule="auto"/>
      <w:ind w:left="240"/>
    </w:pPr>
    <w:rPr>
      <w:rFonts w:ascii="Calibri" w:hAnsi="Calibri" w:cs="Calibri"/>
      <w:b/>
      <w:bCs/>
      <w:sz w:val="22"/>
      <w:szCs w:val="22"/>
    </w:rPr>
  </w:style>
  <w:style w:type="paragraph" w:styleId="TOC4">
    <w:name w:val="toc 4"/>
    <w:basedOn w:val="Normal"/>
    <w:next w:val="Normal"/>
    <w:autoRedefine/>
    <w:uiPriority w:val="39"/>
    <w:unhideWhenUsed/>
    <w:rsid w:val="00773F65"/>
    <w:pPr>
      <w:spacing w:before="0" w:after="0" w:line="240" w:lineRule="auto"/>
      <w:ind w:left="720"/>
    </w:pPr>
    <w:rPr>
      <w:rFonts w:ascii="Calibri" w:hAnsi="Calibri" w:cs="Calibri"/>
      <w:sz w:val="20"/>
      <w:szCs w:val="20"/>
    </w:rPr>
  </w:style>
  <w:style w:type="paragraph" w:styleId="TOC5">
    <w:name w:val="toc 5"/>
    <w:basedOn w:val="Normal"/>
    <w:next w:val="Normal"/>
    <w:autoRedefine/>
    <w:uiPriority w:val="39"/>
    <w:unhideWhenUsed/>
    <w:rsid w:val="00773F65"/>
    <w:pPr>
      <w:spacing w:before="0" w:after="0" w:line="240" w:lineRule="auto"/>
      <w:ind w:left="960"/>
    </w:pPr>
    <w:rPr>
      <w:rFonts w:ascii="Calibri" w:hAnsi="Calibri" w:cs="Calibri"/>
      <w:sz w:val="20"/>
      <w:szCs w:val="20"/>
    </w:rPr>
  </w:style>
  <w:style w:type="paragraph" w:styleId="TOC6">
    <w:name w:val="toc 6"/>
    <w:basedOn w:val="Normal"/>
    <w:next w:val="Normal"/>
    <w:autoRedefine/>
    <w:uiPriority w:val="39"/>
    <w:unhideWhenUsed/>
    <w:rsid w:val="00773F65"/>
    <w:pPr>
      <w:spacing w:before="0" w:after="0" w:line="240" w:lineRule="auto"/>
      <w:ind w:left="1200"/>
    </w:pPr>
    <w:rPr>
      <w:rFonts w:ascii="Calibri" w:hAnsi="Calibri" w:cs="Calibri"/>
      <w:sz w:val="20"/>
      <w:szCs w:val="20"/>
    </w:rPr>
  </w:style>
  <w:style w:type="paragraph" w:styleId="TOC7">
    <w:name w:val="toc 7"/>
    <w:basedOn w:val="Normal"/>
    <w:next w:val="Normal"/>
    <w:autoRedefine/>
    <w:uiPriority w:val="39"/>
    <w:unhideWhenUsed/>
    <w:rsid w:val="00773F65"/>
    <w:pPr>
      <w:spacing w:before="0" w:after="0" w:line="240" w:lineRule="auto"/>
      <w:ind w:left="1440"/>
    </w:pPr>
    <w:rPr>
      <w:rFonts w:ascii="Calibri" w:hAnsi="Calibri" w:cs="Calibri"/>
      <w:sz w:val="20"/>
      <w:szCs w:val="20"/>
    </w:rPr>
  </w:style>
  <w:style w:type="paragraph" w:styleId="TOC8">
    <w:name w:val="toc 8"/>
    <w:basedOn w:val="Normal"/>
    <w:next w:val="Normal"/>
    <w:autoRedefine/>
    <w:uiPriority w:val="39"/>
    <w:unhideWhenUsed/>
    <w:rsid w:val="00773F65"/>
    <w:pPr>
      <w:spacing w:before="0" w:after="0" w:line="240" w:lineRule="auto"/>
      <w:ind w:left="1680"/>
    </w:pPr>
    <w:rPr>
      <w:rFonts w:ascii="Calibri" w:hAnsi="Calibri" w:cs="Calibri"/>
      <w:sz w:val="20"/>
      <w:szCs w:val="20"/>
    </w:rPr>
  </w:style>
  <w:style w:type="paragraph" w:styleId="TOC9">
    <w:name w:val="toc 9"/>
    <w:basedOn w:val="Normal"/>
    <w:next w:val="Normal"/>
    <w:autoRedefine/>
    <w:uiPriority w:val="39"/>
    <w:unhideWhenUsed/>
    <w:rsid w:val="00773F65"/>
    <w:pPr>
      <w:spacing w:before="0" w:after="0" w:line="240" w:lineRule="auto"/>
      <w:ind w:left="1920"/>
    </w:pPr>
    <w:rPr>
      <w:rFonts w:ascii="Calibri" w:hAnsi="Calibri" w:cs="Calibri"/>
      <w:sz w:val="20"/>
      <w:szCs w:val="20"/>
    </w:rPr>
  </w:style>
  <w:style w:type="paragraph" w:styleId="Index1">
    <w:name w:val="index 1"/>
    <w:basedOn w:val="Normal"/>
    <w:next w:val="Normal"/>
    <w:autoRedefine/>
    <w:uiPriority w:val="99"/>
    <w:unhideWhenUsed/>
    <w:rsid w:val="00773F65"/>
    <w:pPr>
      <w:spacing w:before="0" w:after="0" w:line="240" w:lineRule="auto"/>
      <w:ind w:left="240" w:hanging="240"/>
    </w:pPr>
    <w:rPr>
      <w:rFonts w:ascii="Calibri" w:hAnsi="Calibri" w:cs="Calibri"/>
      <w:sz w:val="18"/>
      <w:szCs w:val="18"/>
    </w:rPr>
  </w:style>
  <w:style w:type="paragraph" w:styleId="Index2">
    <w:name w:val="index 2"/>
    <w:basedOn w:val="Normal"/>
    <w:next w:val="Normal"/>
    <w:autoRedefine/>
    <w:uiPriority w:val="99"/>
    <w:unhideWhenUsed/>
    <w:rsid w:val="00773F65"/>
    <w:pPr>
      <w:spacing w:before="0" w:after="0" w:line="240" w:lineRule="auto"/>
      <w:ind w:left="480" w:hanging="240"/>
    </w:pPr>
    <w:rPr>
      <w:rFonts w:ascii="Calibri" w:hAnsi="Calibri" w:cs="Calibri"/>
      <w:sz w:val="18"/>
      <w:szCs w:val="18"/>
    </w:rPr>
  </w:style>
  <w:style w:type="paragraph" w:styleId="Index3">
    <w:name w:val="index 3"/>
    <w:basedOn w:val="Normal"/>
    <w:next w:val="Normal"/>
    <w:autoRedefine/>
    <w:uiPriority w:val="99"/>
    <w:unhideWhenUsed/>
    <w:rsid w:val="00773F65"/>
    <w:pPr>
      <w:spacing w:before="0" w:after="0" w:line="240" w:lineRule="auto"/>
      <w:ind w:left="720" w:hanging="240"/>
    </w:pPr>
    <w:rPr>
      <w:rFonts w:ascii="Calibri" w:hAnsi="Calibri" w:cs="Calibri"/>
      <w:sz w:val="18"/>
      <w:szCs w:val="18"/>
    </w:rPr>
  </w:style>
  <w:style w:type="paragraph" w:styleId="Index4">
    <w:name w:val="index 4"/>
    <w:basedOn w:val="Normal"/>
    <w:next w:val="Normal"/>
    <w:autoRedefine/>
    <w:uiPriority w:val="99"/>
    <w:unhideWhenUsed/>
    <w:rsid w:val="00773F65"/>
    <w:pPr>
      <w:spacing w:before="0" w:after="0" w:line="240" w:lineRule="auto"/>
      <w:ind w:left="960" w:hanging="240"/>
    </w:pPr>
    <w:rPr>
      <w:rFonts w:ascii="Calibri" w:hAnsi="Calibri" w:cs="Calibri"/>
      <w:sz w:val="18"/>
      <w:szCs w:val="18"/>
    </w:rPr>
  </w:style>
  <w:style w:type="paragraph" w:styleId="Index5">
    <w:name w:val="index 5"/>
    <w:basedOn w:val="Normal"/>
    <w:next w:val="Normal"/>
    <w:autoRedefine/>
    <w:uiPriority w:val="99"/>
    <w:unhideWhenUsed/>
    <w:rsid w:val="00773F65"/>
    <w:pPr>
      <w:spacing w:before="0" w:after="0" w:line="240" w:lineRule="auto"/>
      <w:ind w:left="1200" w:hanging="240"/>
    </w:pPr>
    <w:rPr>
      <w:rFonts w:ascii="Calibri" w:hAnsi="Calibri" w:cs="Calibri"/>
      <w:sz w:val="18"/>
      <w:szCs w:val="18"/>
    </w:rPr>
  </w:style>
  <w:style w:type="paragraph" w:styleId="Index6">
    <w:name w:val="index 6"/>
    <w:basedOn w:val="Normal"/>
    <w:next w:val="Normal"/>
    <w:autoRedefine/>
    <w:uiPriority w:val="99"/>
    <w:unhideWhenUsed/>
    <w:rsid w:val="00773F65"/>
    <w:pPr>
      <w:spacing w:before="0" w:after="0" w:line="240" w:lineRule="auto"/>
      <w:ind w:left="1440" w:hanging="240"/>
    </w:pPr>
    <w:rPr>
      <w:rFonts w:ascii="Calibri" w:hAnsi="Calibri" w:cs="Calibri"/>
      <w:sz w:val="18"/>
      <w:szCs w:val="18"/>
    </w:rPr>
  </w:style>
  <w:style w:type="paragraph" w:styleId="Index7">
    <w:name w:val="index 7"/>
    <w:basedOn w:val="Normal"/>
    <w:next w:val="Normal"/>
    <w:autoRedefine/>
    <w:uiPriority w:val="99"/>
    <w:unhideWhenUsed/>
    <w:rsid w:val="00773F65"/>
    <w:pPr>
      <w:spacing w:before="0" w:after="0" w:line="240" w:lineRule="auto"/>
      <w:ind w:left="1680" w:hanging="240"/>
    </w:pPr>
    <w:rPr>
      <w:rFonts w:ascii="Calibri" w:hAnsi="Calibri" w:cs="Calibri"/>
      <w:sz w:val="18"/>
      <w:szCs w:val="18"/>
    </w:rPr>
  </w:style>
  <w:style w:type="paragraph" w:styleId="Index8">
    <w:name w:val="index 8"/>
    <w:basedOn w:val="Normal"/>
    <w:next w:val="Normal"/>
    <w:autoRedefine/>
    <w:uiPriority w:val="99"/>
    <w:unhideWhenUsed/>
    <w:rsid w:val="00773F65"/>
    <w:pPr>
      <w:spacing w:before="0" w:after="0" w:line="240" w:lineRule="auto"/>
      <w:ind w:left="1920" w:hanging="240"/>
    </w:pPr>
    <w:rPr>
      <w:rFonts w:ascii="Calibri" w:hAnsi="Calibri" w:cs="Calibri"/>
      <w:sz w:val="18"/>
      <w:szCs w:val="18"/>
    </w:rPr>
  </w:style>
  <w:style w:type="paragraph" w:styleId="Index9">
    <w:name w:val="index 9"/>
    <w:basedOn w:val="Normal"/>
    <w:next w:val="Normal"/>
    <w:autoRedefine/>
    <w:uiPriority w:val="99"/>
    <w:unhideWhenUsed/>
    <w:rsid w:val="00773F65"/>
    <w:pPr>
      <w:spacing w:before="0" w:after="0" w:line="240" w:lineRule="auto"/>
      <w:ind w:left="2160" w:hanging="240"/>
    </w:pPr>
    <w:rPr>
      <w:rFonts w:ascii="Calibri" w:hAnsi="Calibri" w:cs="Calibri"/>
      <w:sz w:val="18"/>
      <w:szCs w:val="18"/>
    </w:rPr>
  </w:style>
  <w:style w:type="paragraph" w:styleId="IndexHeading">
    <w:name w:val="index heading"/>
    <w:basedOn w:val="Normal"/>
    <w:next w:val="Index1"/>
    <w:uiPriority w:val="99"/>
    <w:unhideWhenUsed/>
    <w:rsid w:val="00773F65"/>
    <w:pPr>
      <w:spacing w:before="240" w:line="240" w:lineRule="auto"/>
      <w:jc w:val="center"/>
    </w:pPr>
    <w:rPr>
      <w:rFonts w:ascii="Calibri" w:hAnsi="Calibri" w:cs="Calibri"/>
      <w:b/>
      <w:bCs/>
      <w:sz w:val="26"/>
      <w:szCs w:val="26"/>
    </w:rPr>
  </w:style>
  <w:style w:type="paragraph" w:styleId="TableofFigures">
    <w:name w:val="table of figures"/>
    <w:basedOn w:val="Normal"/>
    <w:next w:val="Normal"/>
    <w:uiPriority w:val="99"/>
    <w:unhideWhenUsed/>
    <w:rsid w:val="00773F65"/>
    <w:pPr>
      <w:spacing w:before="0" w:after="0" w:line="240" w:lineRule="auto"/>
      <w:ind w:left="480" w:hanging="480"/>
    </w:pPr>
    <w:rPr>
      <w:rFonts w:ascii="Calibri" w:hAnsi="Calibri" w:cs="Calibri"/>
      <w:smallCaps/>
      <w:sz w:val="20"/>
      <w:szCs w:val="20"/>
    </w:rPr>
  </w:style>
  <w:style w:type="paragraph" w:styleId="CommentSubject">
    <w:name w:val="annotation subject"/>
    <w:basedOn w:val="CommentText"/>
    <w:next w:val="CommentText"/>
    <w:link w:val="CommentSubjectChar"/>
    <w:uiPriority w:val="99"/>
    <w:semiHidden/>
    <w:unhideWhenUsed/>
    <w:rsid w:val="00773F65"/>
    <w:pPr>
      <w:spacing w:after="0"/>
    </w:pPr>
    <w:rPr>
      <w:rFonts w:ascii="Times New Roman" w:hAnsi="Times New Roman"/>
      <w:b/>
      <w:bCs/>
      <w:lang w:eastAsia="pt-BR"/>
    </w:rPr>
  </w:style>
  <w:style w:type="character" w:customStyle="1" w:styleId="CommentSubjectChar">
    <w:name w:val="Comment Subject Char"/>
    <w:basedOn w:val="CommentTextChar"/>
    <w:link w:val="CommentSubject"/>
    <w:uiPriority w:val="99"/>
    <w:semiHidden/>
    <w:rsid w:val="00773F65"/>
    <w:rPr>
      <w:rFonts w:ascii="Times New Roman" w:eastAsia="Times New Roman" w:hAnsi="Times New Roman" w:cs="Times New Roman"/>
      <w:b/>
      <w:bCs/>
      <w:sz w:val="20"/>
      <w:szCs w:val="20"/>
      <w:lang w:val="pt-BR" w:eastAsia="pt-BR"/>
    </w:rPr>
  </w:style>
  <w:style w:type="character" w:styleId="LineNumber">
    <w:name w:val="line number"/>
    <w:basedOn w:val="DefaultParagraphFont"/>
    <w:uiPriority w:val="99"/>
    <w:semiHidden/>
    <w:unhideWhenUsed/>
    <w:rsid w:val="00C621C3"/>
  </w:style>
  <w:style w:type="paragraph" w:customStyle="1" w:styleId="Default">
    <w:name w:val="Default"/>
    <w:rsid w:val="000A7A7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P135195">
    <w:name w:val="SP135195"/>
    <w:basedOn w:val="Default"/>
    <w:next w:val="Default"/>
    <w:uiPriority w:val="99"/>
    <w:rsid w:val="00BA27E8"/>
    <w:rPr>
      <w:rFonts w:ascii="FLPEC B+ T T 1 FE Eo 00" w:hAnsi="FLPEC B+ T T 1 FE Eo 00" w:cstheme="minorBidi"/>
      <w:color w:val="auto"/>
    </w:rPr>
  </w:style>
  <w:style w:type="character" w:customStyle="1" w:styleId="SC1703">
    <w:name w:val="SC1703"/>
    <w:uiPriority w:val="99"/>
    <w:rsid w:val="00BA27E8"/>
    <w:rPr>
      <w:rFonts w:cs="FLPEC B+ T T 1 FE Eo 00"/>
      <w:color w:val="000000"/>
    </w:rPr>
  </w:style>
  <w:style w:type="paragraph" w:styleId="Revision">
    <w:name w:val="Revision"/>
    <w:hidden/>
    <w:uiPriority w:val="99"/>
    <w:semiHidden/>
    <w:rsid w:val="00D83E9A"/>
    <w:pPr>
      <w:spacing w:after="0"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98589">
      <w:bodyDiv w:val="1"/>
      <w:marLeft w:val="0"/>
      <w:marRight w:val="0"/>
      <w:marTop w:val="0"/>
      <w:marBottom w:val="0"/>
      <w:divBdr>
        <w:top w:val="none" w:sz="0" w:space="0" w:color="auto"/>
        <w:left w:val="none" w:sz="0" w:space="0" w:color="auto"/>
        <w:bottom w:val="none" w:sz="0" w:space="0" w:color="auto"/>
        <w:right w:val="none" w:sz="0" w:space="0" w:color="auto"/>
      </w:divBdr>
    </w:div>
    <w:div w:id="180819327">
      <w:bodyDiv w:val="1"/>
      <w:marLeft w:val="0"/>
      <w:marRight w:val="0"/>
      <w:marTop w:val="0"/>
      <w:marBottom w:val="0"/>
      <w:divBdr>
        <w:top w:val="none" w:sz="0" w:space="0" w:color="auto"/>
        <w:left w:val="none" w:sz="0" w:space="0" w:color="auto"/>
        <w:bottom w:val="none" w:sz="0" w:space="0" w:color="auto"/>
        <w:right w:val="none" w:sz="0" w:space="0" w:color="auto"/>
      </w:divBdr>
    </w:div>
    <w:div w:id="460072721">
      <w:bodyDiv w:val="1"/>
      <w:marLeft w:val="0"/>
      <w:marRight w:val="0"/>
      <w:marTop w:val="0"/>
      <w:marBottom w:val="0"/>
      <w:divBdr>
        <w:top w:val="none" w:sz="0" w:space="0" w:color="auto"/>
        <w:left w:val="none" w:sz="0" w:space="0" w:color="auto"/>
        <w:bottom w:val="none" w:sz="0" w:space="0" w:color="auto"/>
        <w:right w:val="none" w:sz="0" w:space="0" w:color="auto"/>
      </w:divBdr>
    </w:div>
    <w:div w:id="616907011">
      <w:bodyDiv w:val="1"/>
      <w:marLeft w:val="0"/>
      <w:marRight w:val="0"/>
      <w:marTop w:val="0"/>
      <w:marBottom w:val="0"/>
      <w:divBdr>
        <w:top w:val="none" w:sz="0" w:space="0" w:color="auto"/>
        <w:left w:val="none" w:sz="0" w:space="0" w:color="auto"/>
        <w:bottom w:val="none" w:sz="0" w:space="0" w:color="auto"/>
        <w:right w:val="none" w:sz="0" w:space="0" w:color="auto"/>
      </w:divBdr>
    </w:div>
    <w:div w:id="903494559">
      <w:bodyDiv w:val="1"/>
      <w:marLeft w:val="0"/>
      <w:marRight w:val="0"/>
      <w:marTop w:val="0"/>
      <w:marBottom w:val="0"/>
      <w:divBdr>
        <w:top w:val="none" w:sz="0" w:space="0" w:color="auto"/>
        <w:left w:val="none" w:sz="0" w:space="0" w:color="auto"/>
        <w:bottom w:val="none" w:sz="0" w:space="0" w:color="auto"/>
        <w:right w:val="none" w:sz="0" w:space="0" w:color="auto"/>
      </w:divBdr>
      <w:divsChild>
        <w:div w:id="471755614">
          <w:marLeft w:val="0"/>
          <w:marRight w:val="0"/>
          <w:marTop w:val="0"/>
          <w:marBottom w:val="0"/>
          <w:divBdr>
            <w:top w:val="none" w:sz="0" w:space="0" w:color="auto"/>
            <w:left w:val="none" w:sz="0" w:space="0" w:color="auto"/>
            <w:bottom w:val="none" w:sz="0" w:space="0" w:color="auto"/>
            <w:right w:val="none" w:sz="0" w:space="0" w:color="auto"/>
          </w:divBdr>
          <w:divsChild>
            <w:div w:id="1635328330">
              <w:marLeft w:val="0"/>
              <w:marRight w:val="0"/>
              <w:marTop w:val="0"/>
              <w:marBottom w:val="0"/>
              <w:divBdr>
                <w:top w:val="none" w:sz="0" w:space="0" w:color="auto"/>
                <w:left w:val="none" w:sz="0" w:space="0" w:color="auto"/>
                <w:bottom w:val="none" w:sz="0" w:space="0" w:color="auto"/>
                <w:right w:val="none" w:sz="0" w:space="0" w:color="auto"/>
              </w:divBdr>
            </w:div>
          </w:divsChild>
        </w:div>
        <w:div w:id="538201171">
          <w:marLeft w:val="0"/>
          <w:marRight w:val="0"/>
          <w:marTop w:val="0"/>
          <w:marBottom w:val="0"/>
          <w:divBdr>
            <w:top w:val="none" w:sz="0" w:space="0" w:color="auto"/>
            <w:left w:val="none" w:sz="0" w:space="0" w:color="auto"/>
            <w:bottom w:val="none" w:sz="0" w:space="0" w:color="auto"/>
            <w:right w:val="none" w:sz="0" w:space="0" w:color="auto"/>
          </w:divBdr>
          <w:divsChild>
            <w:div w:id="4640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9946">
      <w:bodyDiv w:val="1"/>
      <w:marLeft w:val="0"/>
      <w:marRight w:val="0"/>
      <w:marTop w:val="0"/>
      <w:marBottom w:val="0"/>
      <w:divBdr>
        <w:top w:val="none" w:sz="0" w:space="0" w:color="auto"/>
        <w:left w:val="none" w:sz="0" w:space="0" w:color="auto"/>
        <w:bottom w:val="none" w:sz="0" w:space="0" w:color="auto"/>
        <w:right w:val="none" w:sz="0" w:space="0" w:color="auto"/>
      </w:divBdr>
    </w:div>
    <w:div w:id="1287203467">
      <w:bodyDiv w:val="1"/>
      <w:marLeft w:val="0"/>
      <w:marRight w:val="0"/>
      <w:marTop w:val="0"/>
      <w:marBottom w:val="0"/>
      <w:divBdr>
        <w:top w:val="none" w:sz="0" w:space="0" w:color="auto"/>
        <w:left w:val="none" w:sz="0" w:space="0" w:color="auto"/>
        <w:bottom w:val="none" w:sz="0" w:space="0" w:color="auto"/>
        <w:right w:val="none" w:sz="0" w:space="0" w:color="auto"/>
      </w:divBdr>
    </w:div>
    <w:div w:id="1347367453">
      <w:bodyDiv w:val="1"/>
      <w:marLeft w:val="0"/>
      <w:marRight w:val="0"/>
      <w:marTop w:val="0"/>
      <w:marBottom w:val="0"/>
      <w:divBdr>
        <w:top w:val="none" w:sz="0" w:space="0" w:color="auto"/>
        <w:left w:val="none" w:sz="0" w:space="0" w:color="auto"/>
        <w:bottom w:val="none" w:sz="0" w:space="0" w:color="auto"/>
        <w:right w:val="none" w:sz="0" w:space="0" w:color="auto"/>
      </w:divBdr>
    </w:div>
    <w:div w:id="1369256041">
      <w:bodyDiv w:val="1"/>
      <w:marLeft w:val="0"/>
      <w:marRight w:val="0"/>
      <w:marTop w:val="0"/>
      <w:marBottom w:val="0"/>
      <w:divBdr>
        <w:top w:val="none" w:sz="0" w:space="0" w:color="auto"/>
        <w:left w:val="none" w:sz="0" w:space="0" w:color="auto"/>
        <w:bottom w:val="none" w:sz="0" w:space="0" w:color="auto"/>
        <w:right w:val="none" w:sz="0" w:space="0" w:color="auto"/>
      </w:divBdr>
    </w:div>
    <w:div w:id="1415207437">
      <w:bodyDiv w:val="1"/>
      <w:marLeft w:val="0"/>
      <w:marRight w:val="0"/>
      <w:marTop w:val="0"/>
      <w:marBottom w:val="0"/>
      <w:divBdr>
        <w:top w:val="none" w:sz="0" w:space="0" w:color="auto"/>
        <w:left w:val="none" w:sz="0" w:space="0" w:color="auto"/>
        <w:bottom w:val="none" w:sz="0" w:space="0" w:color="auto"/>
        <w:right w:val="none" w:sz="0" w:space="0" w:color="auto"/>
      </w:divBdr>
    </w:div>
    <w:div w:id="1526485365">
      <w:bodyDiv w:val="1"/>
      <w:marLeft w:val="0"/>
      <w:marRight w:val="0"/>
      <w:marTop w:val="0"/>
      <w:marBottom w:val="0"/>
      <w:divBdr>
        <w:top w:val="none" w:sz="0" w:space="0" w:color="auto"/>
        <w:left w:val="none" w:sz="0" w:space="0" w:color="auto"/>
        <w:bottom w:val="none" w:sz="0" w:space="0" w:color="auto"/>
        <w:right w:val="none" w:sz="0" w:space="0" w:color="auto"/>
      </w:divBdr>
      <w:divsChild>
        <w:div w:id="644510761">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6E8D5-87E9-EE41-9036-541655E3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8272</TotalTime>
  <Pages>52</Pages>
  <Words>14254</Words>
  <Characters>81254</Characters>
  <Application>Microsoft Macintosh Word</Application>
  <DocSecurity>0</DocSecurity>
  <Lines>677</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Revisor</dc:creator>
  <cp:lastModifiedBy>osxadmin</cp:lastModifiedBy>
  <cp:revision>60</cp:revision>
  <dcterms:created xsi:type="dcterms:W3CDTF">2014-05-31T17:49:00Z</dcterms:created>
  <dcterms:modified xsi:type="dcterms:W3CDTF">2014-06-22T21:40:00Z</dcterms:modified>
</cp:coreProperties>
</file>